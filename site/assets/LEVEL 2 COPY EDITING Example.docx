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3E82" w14:textId="748391F2" w:rsidR="000B6446" w:rsidRPr="0069417E" w:rsidRDefault="000B6446" w:rsidP="000B6446">
      <w:pPr>
        <w:pStyle w:val="Heading1"/>
        <w:jc w:val="center"/>
        <w:rPr>
          <w:b/>
        </w:rPr>
      </w:pPr>
      <w:r w:rsidRPr="000B6446">
        <w:rPr>
          <w:b/>
        </w:rPr>
        <w:t xml:space="preserve">A Sample of Level </w:t>
      </w:r>
      <w:r w:rsidR="00AE3495">
        <w:rPr>
          <w:b/>
        </w:rPr>
        <w:t>2</w:t>
      </w:r>
      <w:r w:rsidRPr="000B6446">
        <w:rPr>
          <w:b/>
        </w:rPr>
        <w:t xml:space="preserve"> –</w:t>
      </w:r>
      <w:ins w:id="0" w:author="Natasha" w:date="2024-01-19T11:40:00Z">
        <w:r w:rsidR="00FD0F5E">
          <w:rPr>
            <w:b/>
          </w:rPr>
          <w:t xml:space="preserve"> </w:t>
        </w:r>
      </w:ins>
      <w:r w:rsidRPr="000B6446">
        <w:rPr>
          <w:b/>
        </w:rPr>
        <w:t xml:space="preserve">COPY EDITING </w:t>
      </w:r>
      <w:r>
        <w:rPr>
          <w:b/>
        </w:rPr>
        <w:t>for Academic Research</w:t>
      </w:r>
    </w:p>
    <w:p w14:paraId="61529AB0" w14:textId="77777777" w:rsidR="000B6446" w:rsidRPr="000B6446" w:rsidRDefault="000B6446" w:rsidP="00644C1F">
      <w:pPr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14:paraId="254B243F" w14:textId="189E2770" w:rsidR="00644C1F" w:rsidRPr="00644C1F" w:rsidRDefault="00644C1F" w:rsidP="001C6B7C">
      <w:pPr>
        <w:pStyle w:val="BodyText1"/>
        <w:jc w:val="left"/>
        <w:rPr>
          <w:rFonts w:ascii="Times New Roman" w:hAnsi="Times New Roman" w:cs="Times New Roman"/>
          <w:sz w:val="24"/>
          <w:szCs w:val="24"/>
        </w:rPr>
      </w:pPr>
      <w:r w:rsidRPr="00644C1F">
        <w:rPr>
          <w:rFonts w:ascii="Times New Roman" w:hAnsi="Times New Roman" w:cs="Times New Roman"/>
          <w:sz w:val="24"/>
          <w:szCs w:val="24"/>
        </w:rPr>
        <w:t>In the innovation research literature various vistas exist</w:t>
      </w:r>
      <w:del w:id="1" w:author="Natasha" w:date="2018-03-12T14:33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2" w:author="Natasha" w:date="2018-03-12T14:33:00Z">
        <w:r w:rsidR="000D33E3">
          <w:rPr>
            <w:rFonts w:ascii="Times New Roman" w:hAnsi="Times New Roman" w:cs="Times New Roman"/>
            <w:sz w:val="24"/>
            <w:szCs w:val="24"/>
          </w:rPr>
          <w:t>(</w:t>
        </w:r>
      </w:ins>
      <w:r w:rsidRPr="00644C1F">
        <w:rPr>
          <w:rFonts w:ascii="Times New Roman" w:hAnsi="Times New Roman" w:cs="Times New Roman"/>
          <w:sz w:val="24"/>
          <w:szCs w:val="24"/>
        </w:rPr>
        <w:t>e.g.</w:t>
      </w:r>
      <w:ins w:id="3" w:author="Natasha" w:date="2018-03-12T14:33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"/>
      <w:r w:rsidRPr="00644C1F">
        <w:rPr>
          <w:rFonts w:ascii="Times New Roman" w:hAnsi="Times New Roman" w:cs="Times New Roman"/>
          <w:sz w:val="24"/>
          <w:szCs w:val="24"/>
        </w:rPr>
        <w:t>Schumpeter</w:t>
      </w:r>
      <w:commentRangeEnd w:id="4"/>
      <w:r w:rsidR="000D33E3">
        <w:rPr>
          <w:rStyle w:val="CommentReference"/>
          <w:rFonts w:asciiTheme="minorHAnsi" w:eastAsiaTheme="minorHAnsi" w:hAnsiTheme="minorHAnsi" w:cstheme="minorBidi"/>
        </w:rPr>
        <w:commentReference w:id="4"/>
      </w:r>
      <w:ins w:id="5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6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644C1F">
        <w:rPr>
          <w:rFonts w:ascii="Times New Roman" w:hAnsi="Times New Roman" w:cs="Times New Roman"/>
          <w:sz w:val="24"/>
          <w:szCs w:val="24"/>
        </w:rPr>
        <w:t>1939</w:t>
      </w:r>
      <w:ins w:id="7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;</w:t>
        </w:r>
      </w:ins>
      <w:del w:id="8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),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Pavitt</w:t>
      </w:r>
      <w:ins w:id="9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0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644C1F">
        <w:rPr>
          <w:rFonts w:ascii="Times New Roman" w:hAnsi="Times New Roman" w:cs="Times New Roman"/>
          <w:sz w:val="24"/>
          <w:szCs w:val="24"/>
        </w:rPr>
        <w:t>1984</w:t>
      </w:r>
      <w:ins w:id="11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;</w:t>
        </w:r>
      </w:ins>
      <w:del w:id="12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)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3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Tidd et</w:t>
      </w:r>
      <w:del w:id="14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al.</w:t>
      </w:r>
      <w:ins w:id="15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16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(</w:delText>
        </w:r>
      </w:del>
      <w:r w:rsidRPr="00644C1F">
        <w:rPr>
          <w:rFonts w:ascii="Times New Roman" w:hAnsi="Times New Roman" w:cs="Times New Roman"/>
          <w:sz w:val="24"/>
          <w:szCs w:val="24"/>
        </w:rPr>
        <w:t>1977)</w:t>
      </w:r>
      <w:ins w:id="17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defining innovation </w:t>
      </w:r>
      <w:del w:id="18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in means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as </w:t>
      </w:r>
      <w:ins w:id="19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644C1F">
        <w:rPr>
          <w:rFonts w:ascii="Times New Roman" w:hAnsi="Times New Roman" w:cs="Times New Roman"/>
          <w:sz w:val="24"/>
          <w:szCs w:val="24"/>
        </w:rPr>
        <w:t>process encompassing the development of innovations into commercial products and processes. Freeman (1974)</w:t>
      </w:r>
      <w:ins w:id="20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in amplifying this body of theory</w:t>
      </w:r>
      <w:ins w:id="21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postulates </w:t>
      </w:r>
      <w:ins w:id="22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innovation </w:t>
      </w:r>
      <w:del w:id="23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being </w:delText>
        </w:r>
      </w:del>
      <w:ins w:id="24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is</w:t>
        </w:r>
        <w:r w:rsidR="000D33E3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a process comprising </w:t>
      </w:r>
      <w:del w:id="25" w:author="Natasha" w:date="2024-01-12T17:29:00Z">
        <w:r w:rsidRPr="00644C1F" w:rsidDel="00E02D2F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technical design, manufacturing, management, and commercialisation of new </w:t>
      </w:r>
      <w:del w:id="26" w:author="Natasha" w:date="2018-03-12T14:55:00Z">
        <w:r w:rsidRPr="00644C1F" w:rsidDel="00084E3B">
          <w:rPr>
            <w:rFonts w:ascii="Times New Roman" w:hAnsi="Times New Roman" w:cs="Times New Roman"/>
            <w:sz w:val="24"/>
            <w:szCs w:val="24"/>
          </w:rPr>
          <w:delText xml:space="preserve">products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or improved products. Rogers (1962</w:t>
      </w:r>
      <w:ins w:id="27" w:author="Natasha" w:date="2018-03-12T14:35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del w:id="28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1995</w:t>
      </w:r>
      <w:ins w:id="29" w:author="Natasha" w:date="2018-03-12T14:35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del w:id="30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2003) commences the epoch of innovation proliferation </w:t>
      </w:r>
      <w:del w:id="31" w:author="Natasha" w:date="2018-03-12T14:55:00Z">
        <w:r w:rsidRPr="00644C1F" w:rsidDel="00084E3B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ins w:id="32" w:author="Natasha" w:date="2018-03-12T14:55:00Z">
        <w:r w:rsidR="00084E3B">
          <w:rPr>
            <w:rFonts w:ascii="Times New Roman" w:hAnsi="Times New Roman" w:cs="Times New Roman"/>
            <w:sz w:val="24"/>
            <w:szCs w:val="24"/>
          </w:rPr>
          <w:t>by</w:t>
        </w:r>
        <w:r w:rsidR="00084E3B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defining diffusion as the process by which an innovation is communicated through certain channels over time among the members of a social system. Utterback and Abernathy (1975) exemplify the innovation process as an S-shaped curve</w:t>
      </w:r>
      <w:del w:id="33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-</w:delText>
        </w:r>
        <w:commentRangeStart w:id="34"/>
        <w:r w:rsidRPr="00644C1F" w:rsidDel="000D33E3">
          <w:rPr>
            <w:rFonts w:ascii="Times New Roman" w:hAnsi="Times New Roman" w:cs="Times New Roman"/>
            <w:sz w:val="24"/>
            <w:szCs w:val="24"/>
          </w:rPr>
          <w:delText>pattern</w:delText>
        </w:r>
      </w:del>
      <w:commentRangeEnd w:id="34"/>
      <w:r w:rsidR="000D33E3">
        <w:rPr>
          <w:rStyle w:val="CommentReference"/>
          <w:rFonts w:asciiTheme="minorHAnsi" w:eastAsiaTheme="minorHAnsi" w:hAnsiTheme="minorHAnsi" w:cstheme="minorBidi"/>
        </w:rPr>
        <w:commentReference w:id="34"/>
      </w:r>
      <w:r w:rsidRPr="00644C1F">
        <w:rPr>
          <w:rFonts w:ascii="Times New Roman" w:hAnsi="Times New Roman" w:cs="Times New Roman"/>
          <w:sz w:val="24"/>
          <w:szCs w:val="24"/>
        </w:rPr>
        <w:t xml:space="preserve"> in which technological change is cyclical</w:t>
      </w:r>
      <w:ins w:id="35" w:author="Natasha" w:date="2018-03-12T14:35:00Z">
        <w:r w:rsidR="000D33E3">
          <w:rPr>
            <w:rFonts w:ascii="Times New Roman" w:hAnsi="Times New Roman" w:cs="Times New Roman"/>
            <w:sz w:val="24"/>
            <w:szCs w:val="24"/>
          </w:rPr>
          <w:t>. Thus,</w:t>
        </w:r>
      </w:ins>
      <w:del w:id="36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each new S-curve induces </w:t>
      </w:r>
      <w:del w:id="37" w:author="Natasha" w:date="2018-03-12T14:55:00Z">
        <w:r w:rsidRPr="00644C1F" w:rsidDel="00084E3B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an initial period of turbulence, followed by rapid improvement, </w:t>
      </w:r>
      <w:del w:id="38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then </w:delText>
        </w:r>
      </w:del>
      <w:ins w:id="39" w:author="Natasha" w:date="2018-03-12T14:35:00Z">
        <w:r w:rsidR="000D33E3">
          <w:rPr>
            <w:rFonts w:ascii="Times New Roman" w:hAnsi="Times New Roman" w:cs="Times New Roman"/>
            <w:sz w:val="24"/>
            <w:szCs w:val="24"/>
          </w:rPr>
          <w:t>and</w:t>
        </w:r>
        <w:r w:rsidR="000D33E3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diminishing returns, </w:t>
      </w:r>
      <w:del w:id="40" w:author="Natasha" w:date="2018-03-12T14:36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ultimately </w:t>
      </w:r>
      <w:del w:id="41" w:author="Natasha" w:date="2018-03-12T14:36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commentRangeStart w:id="42"/>
      <w:ins w:id="43" w:author="Natasha" w:date="2018-03-12T14:36:00Z">
        <w:r w:rsidR="000D33E3">
          <w:rPr>
            <w:rFonts w:ascii="Times New Roman" w:hAnsi="Times New Roman" w:cs="Times New Roman"/>
            <w:sz w:val="24"/>
            <w:szCs w:val="24"/>
          </w:rPr>
          <w:t>being</w:t>
        </w:r>
        <w:commentRangeEnd w:id="42"/>
        <w:r w:rsidR="000D33E3">
          <w:rPr>
            <w:rStyle w:val="CommentReference"/>
            <w:rFonts w:asciiTheme="minorHAnsi" w:eastAsiaTheme="minorHAnsi" w:hAnsiTheme="minorHAnsi" w:cstheme="minorBidi"/>
          </w:rPr>
          <w:commentReference w:id="42"/>
        </w:r>
        <w:r w:rsidR="000D33E3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displaced by a new technological discontinuity (Anderson </w:t>
      </w:r>
      <w:del w:id="44" w:author="Natasha" w:date="2018-03-12T14:39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45" w:author="Natasha" w:date="2018-03-12T14:39:00Z">
        <w:r w:rsidR="003F6975">
          <w:rPr>
            <w:rFonts w:ascii="Times New Roman" w:hAnsi="Times New Roman" w:cs="Times New Roman"/>
            <w:sz w:val="24"/>
            <w:szCs w:val="24"/>
          </w:rPr>
          <w:t>&amp;</w:t>
        </w:r>
        <w:r w:rsidR="003F6975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Tushman, 1990; Utterback </w:t>
      </w:r>
      <w:del w:id="46" w:author="Natasha" w:date="2018-03-12T14:39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47" w:author="Natasha" w:date="2018-03-12T14:39:00Z">
        <w:r w:rsidR="003F6975">
          <w:rPr>
            <w:rFonts w:ascii="Times New Roman" w:hAnsi="Times New Roman" w:cs="Times New Roman"/>
            <w:sz w:val="24"/>
            <w:szCs w:val="24"/>
          </w:rPr>
          <w:t>&amp;</w:t>
        </w:r>
        <w:r w:rsidR="003F6975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Abernathy, 1975). Vernon</w:t>
      </w:r>
      <w:del w:id="48" w:author="Natasha" w:date="2018-03-12T14:36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’s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(1966) </w:t>
      </w:r>
      <w:commentRangeStart w:id="49"/>
      <w:del w:id="50" w:author="Natasha" w:date="2018-03-12T14:36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explicates in a model </w:delText>
        </w:r>
      </w:del>
      <w:ins w:id="51" w:author="Natasha" w:date="2018-03-12T14:36:00Z">
        <w:r w:rsidR="000D33E3">
          <w:rPr>
            <w:rFonts w:ascii="Times New Roman" w:hAnsi="Times New Roman" w:cs="Times New Roman"/>
            <w:sz w:val="24"/>
            <w:szCs w:val="24"/>
          </w:rPr>
          <w:t>d</w:t>
        </w:r>
      </w:ins>
      <w:ins w:id="52" w:author="Natasha" w:date="2018-03-12T14:37:00Z">
        <w:r w:rsidR="000D33E3">
          <w:rPr>
            <w:rFonts w:ascii="Times New Roman" w:hAnsi="Times New Roman" w:cs="Times New Roman"/>
            <w:sz w:val="24"/>
            <w:szCs w:val="24"/>
          </w:rPr>
          <w:t xml:space="preserve">eveloped a </w:t>
        </w:r>
      </w:ins>
      <w:r w:rsidRPr="00644C1F">
        <w:rPr>
          <w:rFonts w:ascii="Times New Roman" w:hAnsi="Times New Roman" w:cs="Times New Roman"/>
          <w:i/>
          <w:sz w:val="24"/>
          <w:szCs w:val="24"/>
        </w:rPr>
        <w:t>product life cy</w:t>
      </w:r>
      <w:commentRangeEnd w:id="49"/>
      <w:r w:rsidR="000D33E3">
        <w:rPr>
          <w:rStyle w:val="CommentReference"/>
          <w:rFonts w:asciiTheme="minorHAnsi" w:eastAsiaTheme="minorHAnsi" w:hAnsiTheme="minorHAnsi" w:cstheme="minorBidi"/>
        </w:rPr>
        <w:commentReference w:id="49"/>
      </w:r>
      <w:r w:rsidRPr="00644C1F">
        <w:rPr>
          <w:rFonts w:ascii="Times New Roman" w:hAnsi="Times New Roman" w:cs="Times New Roman"/>
          <w:i/>
          <w:sz w:val="24"/>
          <w:szCs w:val="24"/>
        </w:rPr>
        <w:t>cle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53" w:author="Natasha" w:date="2018-03-12T14:37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54" w:author="Natasha" w:date="2018-03-12T14:37:00Z">
        <w:r w:rsidR="000D33E3">
          <w:rPr>
            <w:rFonts w:ascii="Times New Roman" w:hAnsi="Times New Roman" w:cs="Times New Roman"/>
            <w:sz w:val="24"/>
            <w:szCs w:val="24"/>
          </w:rPr>
          <w:t>model defining</w:t>
        </w:r>
        <w:r w:rsidR="000D33E3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55" w:author="Natasha" w:date="2018-03-12T14:37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development </w:delText>
        </w:r>
      </w:del>
      <w:ins w:id="56" w:author="Natasha" w:date="2018-03-12T14:37:00Z">
        <w:r w:rsidR="000D33E3">
          <w:rPr>
            <w:rFonts w:ascii="Times New Roman" w:hAnsi="Times New Roman" w:cs="Times New Roman"/>
            <w:sz w:val="24"/>
            <w:szCs w:val="24"/>
          </w:rPr>
          <w:t>the process</w:t>
        </w:r>
        <w:r w:rsidR="000D33E3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of product substitution</w:t>
      </w:r>
      <w:del w:id="57" w:author="Natasha" w:date="2018-03-12T14:37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within the S-shaped pattern</w:t>
      </w:r>
      <w:ins w:id="58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>,</w:t>
        </w:r>
      </w:ins>
      <w:del w:id="59" w:author="Natasha" w:date="2018-03-12T14:38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60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>i</w:t>
        </w:r>
      </w:ins>
      <w:commentRangeStart w:id="61"/>
      <w:del w:id="62" w:author="Natasha" w:date="2018-03-12T14:38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.e. </w:t>
      </w:r>
      <w:commentRangeEnd w:id="61"/>
      <w:r w:rsidR="000D33E3">
        <w:rPr>
          <w:rStyle w:val="CommentReference"/>
          <w:rFonts w:asciiTheme="minorHAnsi" w:eastAsiaTheme="minorHAnsi" w:hAnsiTheme="minorHAnsi" w:cstheme="minorBidi"/>
        </w:rPr>
        <w:commentReference w:id="61"/>
      </w:r>
      <w:r w:rsidRPr="00644C1F">
        <w:rPr>
          <w:rFonts w:ascii="Times New Roman" w:hAnsi="Times New Roman" w:cs="Times New Roman"/>
          <w:sz w:val="24"/>
          <w:szCs w:val="24"/>
        </w:rPr>
        <w:t>depicting innovation diffusion</w:t>
      </w:r>
      <w:ins w:id="63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>—</w:t>
        </w:r>
      </w:ins>
      <w:del w:id="64" w:author="Natasha" w:date="2018-03-12T14:38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the process of product/process innovation</w:t>
      </w:r>
      <w:del w:id="65" w:author="Natasha" w:date="2018-03-12T14:38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along </w:t>
      </w:r>
      <w:ins w:id="66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>stages of introduction, growth, maturity, and decline. Kline and Rogers</w:t>
      </w:r>
      <w:ins w:id="67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>’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(1986)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provides concretisation of the interactionism between technological innovations and the economy. For interpretive characteristics of the activities within the feedback loops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,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 model for the learning economy</w:t>
      </w:r>
      <w:r w:rsidRPr="00644C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4C1F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 w:rsidRPr="00644C1F">
        <w:rPr>
          <w:rFonts w:ascii="Times New Roman" w:hAnsi="Times New Roman" w:cs="Times New Roman"/>
          <w:sz w:val="24"/>
          <w:szCs w:val="24"/>
        </w:rPr>
        <w:t xml:space="preserve">, Ferreira, </w:t>
      </w:r>
      <w:ins w:id="68" w:author="Natasha" w:date="2018-03-12T14:39:00Z">
        <w:r w:rsidR="003F6975">
          <w:rPr>
            <w:rFonts w:ascii="Times New Roman" w:hAnsi="Times New Roman" w:cs="Times New Roman"/>
            <w:sz w:val="24"/>
            <w:szCs w:val="24"/>
          </w:rPr>
          <w:t xml:space="preserve">&amp;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Mendonça, 2007) provides a </w:t>
      </w:r>
      <w:commentRangeStart w:id="69"/>
      <w:del w:id="70" w:author="Natasha" w:date="2018-03-12T14:39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virgin </w:delText>
        </w:r>
      </w:del>
      <w:commentRangeEnd w:id="69"/>
      <w:r w:rsidR="003F6975">
        <w:rPr>
          <w:rStyle w:val="CommentReference"/>
          <w:rFonts w:asciiTheme="minorHAnsi" w:eastAsiaTheme="minorHAnsi" w:hAnsiTheme="minorHAnsi" w:cstheme="minorBidi"/>
        </w:rPr>
        <w:commentReference w:id="69"/>
      </w:r>
      <w:ins w:id="71" w:author="Natasha" w:date="2018-03-12T14:39:00Z">
        <w:r w:rsidR="003F6975">
          <w:rPr>
            <w:rFonts w:ascii="Times New Roman" w:hAnsi="Times New Roman" w:cs="Times New Roman"/>
            <w:sz w:val="24"/>
            <w:szCs w:val="24"/>
          </w:rPr>
          <w:t>novel</w:t>
        </w:r>
        <w:r w:rsidR="003F6975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framework for handling the customer</w:t>
      </w:r>
      <w:ins w:id="72" w:author="Natasha" w:date="2018-03-12T14:39:00Z">
        <w:r w:rsidR="003F6975">
          <w:rPr>
            <w:rFonts w:ascii="Times New Roman" w:hAnsi="Times New Roman" w:cs="Times New Roman"/>
            <w:sz w:val="24"/>
            <w:szCs w:val="24"/>
          </w:rPr>
          <w:t>−</w:t>
        </w:r>
      </w:ins>
      <w:del w:id="73" w:author="Natasha" w:date="2018-03-12T14:39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innovator interaction. </w:t>
      </w:r>
      <w:commentRangeStart w:id="74"/>
      <w:r w:rsidRPr="00644C1F">
        <w:rPr>
          <w:rFonts w:ascii="Times New Roman" w:hAnsi="Times New Roman" w:cs="Times New Roman"/>
          <w:sz w:val="24"/>
          <w:szCs w:val="24"/>
        </w:rPr>
        <w:t xml:space="preserve">Nevertheless, the discussed unsupported elements in section </w:t>
      </w:r>
      <w:r w:rsidRPr="00644C1F">
        <w:rPr>
          <w:rFonts w:ascii="Times New Roman" w:hAnsi="Times New Roman" w:cs="Times New Roman"/>
          <w:sz w:val="24"/>
          <w:szCs w:val="24"/>
        </w:rPr>
        <w:fldChar w:fldCharType="begin"/>
      </w:r>
      <w:r w:rsidRPr="00644C1F">
        <w:rPr>
          <w:rFonts w:ascii="Times New Roman" w:hAnsi="Times New Roman" w:cs="Times New Roman"/>
          <w:sz w:val="24"/>
          <w:szCs w:val="24"/>
        </w:rPr>
        <w:instrText xml:space="preserve"> REF _Ref252787580 \r \h  \* MERGEFORMAT </w:instrText>
      </w:r>
      <w:r w:rsidRPr="00644C1F">
        <w:rPr>
          <w:rFonts w:ascii="Times New Roman" w:hAnsi="Times New Roman" w:cs="Times New Roman"/>
          <w:sz w:val="24"/>
          <w:szCs w:val="24"/>
        </w:rPr>
      </w:r>
      <w:r w:rsidRPr="00644C1F">
        <w:rPr>
          <w:rFonts w:ascii="Times New Roman" w:hAnsi="Times New Roman" w:cs="Times New Roman"/>
          <w:sz w:val="24"/>
          <w:szCs w:val="24"/>
        </w:rPr>
        <w:fldChar w:fldCharType="separate"/>
      </w:r>
      <w:r w:rsidR="004C7755"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Error! Reference source not found.</w:t>
      </w:r>
      <w:r w:rsidRPr="00644C1F">
        <w:rPr>
          <w:rFonts w:ascii="Times New Roman" w:hAnsi="Times New Roman" w:cs="Times New Roman"/>
          <w:sz w:val="24"/>
          <w:szCs w:val="24"/>
        </w:rPr>
        <w:fldChar w:fldCharType="end"/>
      </w:r>
      <w:commentRangeEnd w:id="74"/>
      <w:r w:rsidR="003F6975">
        <w:rPr>
          <w:rStyle w:val="CommentReference"/>
          <w:rFonts w:asciiTheme="minorHAnsi" w:eastAsiaTheme="minorHAnsi" w:hAnsiTheme="minorHAnsi" w:cstheme="minorBidi"/>
        </w:rPr>
        <w:commentReference w:id="74"/>
      </w:r>
      <w:r w:rsidRPr="00644C1F">
        <w:rPr>
          <w:rFonts w:ascii="Times New Roman" w:hAnsi="Times New Roman" w:cs="Times New Roman"/>
          <w:sz w:val="24"/>
          <w:szCs w:val="24"/>
        </w:rPr>
        <w:t xml:space="preserve"> ‘</w:t>
      </w:r>
      <w:r w:rsidRPr="00644C1F">
        <w:rPr>
          <w:rFonts w:ascii="Times New Roman" w:hAnsi="Times New Roman" w:cs="Times New Roman"/>
          <w:sz w:val="24"/>
          <w:szCs w:val="24"/>
        </w:rPr>
        <w:fldChar w:fldCharType="begin"/>
      </w:r>
      <w:r w:rsidRPr="00644C1F">
        <w:rPr>
          <w:rFonts w:ascii="Times New Roman" w:hAnsi="Times New Roman" w:cs="Times New Roman"/>
          <w:sz w:val="24"/>
          <w:szCs w:val="24"/>
        </w:rPr>
        <w:instrText xml:space="preserve"> REF _Ref252787580 \h  \* MERGEFORMAT </w:instrText>
      </w:r>
      <w:r w:rsidRPr="00644C1F">
        <w:rPr>
          <w:rFonts w:ascii="Times New Roman" w:hAnsi="Times New Roman" w:cs="Times New Roman"/>
          <w:sz w:val="24"/>
          <w:szCs w:val="24"/>
        </w:rPr>
      </w:r>
      <w:r w:rsidRPr="00644C1F">
        <w:rPr>
          <w:rFonts w:ascii="Times New Roman" w:hAnsi="Times New Roman" w:cs="Times New Roman"/>
          <w:sz w:val="24"/>
          <w:szCs w:val="24"/>
        </w:rPr>
        <w:fldChar w:fldCharType="separate"/>
      </w:r>
      <w:r w:rsidR="004C7755"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Error! Reference source not found.</w:t>
      </w:r>
      <w:r w:rsidRPr="00644C1F">
        <w:rPr>
          <w:rFonts w:ascii="Times New Roman" w:hAnsi="Times New Roman" w:cs="Times New Roman"/>
          <w:sz w:val="24"/>
          <w:szCs w:val="24"/>
        </w:rPr>
        <w:fldChar w:fldCharType="end"/>
      </w:r>
      <w:r w:rsidRPr="00644C1F">
        <w:rPr>
          <w:rFonts w:ascii="Times New Roman" w:hAnsi="Times New Roman" w:cs="Times New Roman"/>
          <w:sz w:val="24"/>
          <w:szCs w:val="24"/>
        </w:rPr>
        <w:t xml:space="preserve">’ provide arguments and room for further research </w:t>
      </w:r>
      <w:del w:id="75" w:author="Natasha" w:date="2018-03-12T14:56:00Z">
        <w:r w:rsidRPr="00644C1F" w:rsidDel="00084E3B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ins w:id="76" w:author="Natasha" w:date="2018-03-12T14:56:00Z">
        <w:r w:rsidR="00084E3B">
          <w:rPr>
            <w:rFonts w:ascii="Times New Roman" w:hAnsi="Times New Roman" w:cs="Times New Roman"/>
            <w:sz w:val="24"/>
            <w:szCs w:val="24"/>
          </w:rPr>
          <w:t>on</w:t>
        </w:r>
        <w:r w:rsidR="00084E3B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technological innovation</w:t>
      </w:r>
      <w:ins w:id="77" w:author="Natasha" w:date="2018-03-12T14:56:00Z">
        <w:r w:rsidR="00084E3B">
          <w:rPr>
            <w:rFonts w:ascii="Times New Roman" w:hAnsi="Times New Roman" w:cs="Times New Roman"/>
            <w:sz w:val="24"/>
            <w:szCs w:val="24"/>
          </w:rPr>
          <w:t>, focusing on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78" w:author="Natasha" w:date="2018-03-12T14:57:00Z">
        <w:r w:rsidRPr="00644C1F" w:rsidDel="00084E3B">
          <w:rPr>
            <w:rFonts w:ascii="Times New Roman" w:hAnsi="Times New Roman" w:cs="Times New Roman"/>
            <w:sz w:val="24"/>
            <w:szCs w:val="24"/>
          </w:rPr>
          <w:delText xml:space="preserve">on the thematic of 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customer</w:t>
      </w:r>
      <w:ins w:id="79" w:author="Natasha" w:date="2024-01-12T17:30:00Z">
        <w:r w:rsidR="00E02D2F">
          <w:rPr>
            <w:rFonts w:ascii="Times New Roman" w:hAnsi="Times New Roman" w:cs="Times New Roman"/>
            <w:i/>
            <w:sz w:val="24"/>
            <w:szCs w:val="24"/>
          </w:rPr>
          <w:t>−</w:t>
        </w:r>
      </w:ins>
      <w:del w:id="80" w:author="Natasha" w:date="2024-01-12T17:30:00Z">
        <w:r w:rsidRPr="00644C1F" w:rsidDel="00E02D2F">
          <w:rPr>
            <w:rFonts w:ascii="Times New Roman" w:hAnsi="Times New Roman" w:cs="Times New Roman"/>
            <w:i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innovator interaction</w:t>
      </w:r>
      <w:r w:rsidRPr="00644C1F">
        <w:rPr>
          <w:rFonts w:ascii="Times New Roman" w:hAnsi="Times New Roman" w:cs="Times New Roman"/>
          <w:sz w:val="24"/>
          <w:szCs w:val="24"/>
        </w:rPr>
        <w:t xml:space="preserve"> as well as </w:t>
      </w:r>
      <w:del w:id="81" w:author="Natasha" w:date="2018-03-12T14:57:00Z">
        <w:r w:rsidRPr="00644C1F" w:rsidDel="00084E3B">
          <w:rPr>
            <w:rFonts w:ascii="Times New Roman" w:hAnsi="Times New Roman" w:cs="Times New Roman"/>
            <w:sz w:val="24"/>
            <w:szCs w:val="24"/>
          </w:rPr>
          <w:delText xml:space="preserve">for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the feedback loop details of the chain-link model regarding concrete </w:t>
      </w:r>
      <w:r w:rsidRPr="00644C1F">
        <w:rPr>
          <w:rFonts w:ascii="Times New Roman" w:hAnsi="Times New Roman" w:cs="Times New Roman"/>
          <w:i/>
          <w:sz w:val="24"/>
          <w:szCs w:val="24"/>
        </w:rPr>
        <w:t>micro-level 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Even though </w:t>
      </w:r>
      <w:del w:id="82" w:author="Natasha" w:date="2018-03-12T14:40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ins w:id="83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the</w:t>
        </w:r>
        <w:r w:rsidR="003F6975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first framework,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i/>
          <w:sz w:val="24"/>
          <w:szCs w:val="24"/>
        </w:rPr>
        <w:t>model</w:t>
      </w:r>
      <w:ins w:id="84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is in place currently</w:t>
      </w:r>
      <w:ins w:id="85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86" w:author="Natasha" w:date="2018-03-12T14:40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few data from</w:delText>
        </w:r>
      </w:del>
      <w:ins w:id="87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limited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case</w:t>
      </w:r>
      <w:ins w:id="88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-based data</w:t>
        </w:r>
      </w:ins>
      <w:del w:id="89" w:author="Natasha" w:date="2018-03-12T14:40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del w:id="90" w:author="Natasha" w:date="2018-03-12T14:41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do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exist to confirm </w:t>
      </w:r>
      <w:ins w:id="91" w:author="Natasha" w:date="2018-03-12T14:41:00Z">
        <w:r w:rsidR="003F697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validity of this </w:t>
      </w:r>
      <w:del w:id="92" w:author="Natasha" w:date="2018-03-12T14:41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particular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concept. </w:t>
      </w:r>
      <w:commentRangeStart w:id="93"/>
      <w:r w:rsidRPr="00644C1F">
        <w:rPr>
          <w:rFonts w:ascii="Times New Roman" w:hAnsi="Times New Roman" w:cs="Times New Roman"/>
          <w:sz w:val="24"/>
          <w:szCs w:val="24"/>
        </w:rPr>
        <w:t xml:space="preserve">Particularly, </w:t>
      </w:r>
      <w:ins w:id="94" w:author="Natasha" w:date="2024-01-12T17:31:00Z">
        <w:r w:rsidR="00E02D2F">
          <w:rPr>
            <w:rFonts w:ascii="Times New Roman" w:hAnsi="Times New Roman" w:cs="Times New Roman"/>
            <w:sz w:val="24"/>
            <w:szCs w:val="24"/>
          </w:rPr>
          <w:t xml:space="preserve">there is a need for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explaining the </w:t>
      </w:r>
      <w:r w:rsidRPr="00644C1F">
        <w:rPr>
          <w:rFonts w:ascii="Times New Roman" w:hAnsi="Times New Roman" w:cs="Times New Roman"/>
          <w:i/>
          <w:sz w:val="24"/>
          <w:szCs w:val="24"/>
        </w:rPr>
        <w:t>interactive mechanism</w:t>
      </w:r>
      <w:r w:rsidRPr="00644C1F">
        <w:rPr>
          <w:rFonts w:ascii="Times New Roman" w:hAnsi="Times New Roman" w:cs="Times New Roman"/>
          <w:sz w:val="24"/>
          <w:szCs w:val="24"/>
        </w:rPr>
        <w:t xml:space="preserve"> between a customer and an innovator of </w:t>
      </w:r>
      <w:r w:rsidRPr="00644C1F">
        <w:rPr>
          <w:rFonts w:ascii="Times New Roman" w:hAnsi="Times New Roman" w:cs="Times New Roman"/>
          <w:i/>
          <w:sz w:val="24"/>
          <w:szCs w:val="24"/>
        </w:rPr>
        <w:t>radical innovations</w:t>
      </w:r>
      <w:r w:rsidRPr="00644C1F">
        <w:rPr>
          <w:rFonts w:ascii="Times New Roman" w:hAnsi="Times New Roman" w:cs="Times New Roman"/>
          <w:sz w:val="24"/>
          <w:szCs w:val="24"/>
        </w:rPr>
        <w:t xml:space="preserve"> through the positive and negative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feedback loop</w:t>
      </w:r>
      <w:r w:rsidRPr="00644C1F">
        <w:rPr>
          <w:rFonts w:ascii="Times New Roman" w:hAnsi="Times New Roman" w:cs="Times New Roman"/>
          <w:sz w:val="24"/>
          <w:szCs w:val="24"/>
        </w:rPr>
        <w:t xml:space="preserve"> and concrete </w:t>
      </w:r>
      <w:r w:rsidRPr="00644C1F">
        <w:rPr>
          <w:rFonts w:ascii="Times New Roman" w:hAnsi="Times New Roman" w:cs="Times New Roman"/>
          <w:i/>
          <w:sz w:val="24"/>
          <w:szCs w:val="24"/>
        </w:rPr>
        <w:t>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sz w:val="24"/>
          <w:szCs w:val="24"/>
        </w:rPr>
        <w:lastRenderedPageBreak/>
        <w:t>within and between subsystems</w:t>
      </w:r>
      <w:r w:rsidRPr="00E02D2F">
        <w:rPr>
          <w:rFonts w:ascii="Times New Roman" w:hAnsi="Times New Roman" w:cs="Times New Roman"/>
          <w:iCs/>
          <w:sz w:val="24"/>
          <w:szCs w:val="24"/>
          <w:rPrChange w:id="95" w:author="Natasha" w:date="2024-01-12T17:31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;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sz w:val="24"/>
          <w:szCs w:val="24"/>
        </w:rPr>
        <w:t>focusing on the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technology-push hypothesis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93"/>
      <w:r w:rsidR="003F6975">
        <w:rPr>
          <w:rStyle w:val="CommentReference"/>
          <w:rFonts w:asciiTheme="minorHAnsi" w:eastAsiaTheme="minorHAnsi" w:hAnsiTheme="minorHAnsi" w:cstheme="minorBidi"/>
        </w:rPr>
        <w:commentReference w:id="93"/>
      </w:r>
      <w:commentRangeStart w:id="96"/>
      <w:r w:rsidRPr="00644C1F">
        <w:rPr>
          <w:rFonts w:ascii="Times New Roman" w:hAnsi="Times New Roman" w:cs="Times New Roman"/>
          <w:sz w:val="24"/>
          <w:szCs w:val="24"/>
        </w:rPr>
        <w:t>Would it be helpful to show different models?</w:t>
      </w:r>
      <w:commentRangeEnd w:id="96"/>
      <w:r w:rsidR="003F6975">
        <w:rPr>
          <w:rStyle w:val="CommentReference"/>
          <w:rFonts w:asciiTheme="minorHAnsi" w:eastAsiaTheme="minorHAnsi" w:hAnsiTheme="minorHAnsi" w:cstheme="minorBidi"/>
        </w:rPr>
        <w:commentReference w:id="96"/>
      </w:r>
    </w:p>
    <w:sectPr w:rsidR="00644C1F" w:rsidRPr="0064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Natasha" w:date="2018-03-12T14:33:00Z" w:initials="N">
    <w:p w14:paraId="5DF66112" w14:textId="78C6B555" w:rsidR="000D33E3" w:rsidRDefault="000D33E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Here, authors are not part of the sentence, hence the change to the citation format</w:t>
      </w:r>
      <w:r w:rsidR="002932DB">
        <w:rPr>
          <w:rStyle w:val="CommentReference"/>
        </w:rPr>
        <w:t>.</w:t>
      </w:r>
    </w:p>
  </w:comment>
  <w:comment w:id="34" w:author="Natasha" w:date="2018-03-12T14:35:00Z" w:initials="N">
    <w:p w14:paraId="4FF6CF39" w14:textId="77777777" w:rsidR="000D33E3" w:rsidRDefault="000D33E3">
      <w:pPr>
        <w:pStyle w:val="CommentText"/>
      </w:pPr>
      <w:r>
        <w:rPr>
          <w:rStyle w:val="CommentReference"/>
        </w:rPr>
        <w:annotationRef/>
      </w:r>
      <w:r>
        <w:t>Redundant, as it is either a curve or a pattern</w:t>
      </w:r>
    </w:p>
  </w:comment>
  <w:comment w:id="42" w:author="Natasha" w:date="2018-03-12T14:36:00Z" w:initials="N">
    <w:p w14:paraId="4A7895D3" w14:textId="39875704" w:rsidR="000D33E3" w:rsidRDefault="000D33E3">
      <w:pPr>
        <w:pStyle w:val="CommentText"/>
      </w:pPr>
      <w:r>
        <w:rPr>
          <w:rStyle w:val="CommentReference"/>
        </w:rPr>
        <w:annotationRef/>
      </w:r>
      <w:r w:rsidR="002932DB">
        <w:t>The addition of this word</w:t>
      </w:r>
      <w:r w:rsidR="00BA7933">
        <w:t xml:space="preserve"> makes the text </w:t>
      </w:r>
      <w:r w:rsidR="002932DB">
        <w:t>more fluid</w:t>
      </w:r>
      <w:r w:rsidR="00BA7933">
        <w:t>.</w:t>
      </w:r>
    </w:p>
  </w:comment>
  <w:comment w:id="49" w:author="Natasha" w:date="2018-03-12T14:36:00Z" w:initials="N">
    <w:p w14:paraId="0F188A82" w14:textId="77777777" w:rsidR="000D33E3" w:rsidRDefault="000D33E3">
      <w:pPr>
        <w:pStyle w:val="CommentText"/>
      </w:pPr>
      <w:r>
        <w:rPr>
          <w:rStyle w:val="CommentReference"/>
        </w:rPr>
        <w:annotationRef/>
      </w:r>
      <w:r>
        <w:t>Very unclear, please check!</w:t>
      </w:r>
    </w:p>
  </w:comment>
  <w:comment w:id="61" w:author="Natasha" w:date="2018-03-12T14:37:00Z" w:initials="N">
    <w:p w14:paraId="3B866250" w14:textId="7C24B506" w:rsidR="000D33E3" w:rsidRDefault="000D33E3">
      <w:pPr>
        <w:pStyle w:val="CommentText"/>
      </w:pPr>
      <w:r>
        <w:rPr>
          <w:rStyle w:val="CommentReference"/>
        </w:rPr>
        <w:annotationRef/>
      </w:r>
      <w:r w:rsidR="00BA7933">
        <w:t>A s</w:t>
      </w:r>
      <w:r>
        <w:t>entence can never start with an abbreviation</w:t>
      </w:r>
      <w:r w:rsidR="00BA7933">
        <w:t>.</w:t>
      </w:r>
      <w:r>
        <w:t xml:space="preserve"> </w:t>
      </w:r>
    </w:p>
  </w:comment>
  <w:comment w:id="69" w:author="Natasha" w:date="2018-03-12T14:39:00Z" w:initials="N">
    <w:p w14:paraId="3A6DC6C4" w14:textId="0ACC256B" w:rsidR="003F6975" w:rsidRDefault="003F6975">
      <w:pPr>
        <w:pStyle w:val="CommentText"/>
      </w:pPr>
      <w:r>
        <w:rPr>
          <w:rStyle w:val="CommentReference"/>
        </w:rPr>
        <w:annotationRef/>
      </w:r>
      <w:r>
        <w:t>Ambiguous, please check!</w:t>
      </w:r>
    </w:p>
  </w:comment>
  <w:comment w:id="74" w:author="Natasha" w:date="2018-03-12T14:40:00Z" w:initials="N">
    <w:p w14:paraId="3287D37F" w14:textId="6E75C037" w:rsidR="003F6975" w:rsidRDefault="003F6975">
      <w:pPr>
        <w:pStyle w:val="CommentText"/>
      </w:pPr>
      <w:r>
        <w:rPr>
          <w:rStyle w:val="CommentReference"/>
        </w:rPr>
        <w:annotationRef/>
      </w:r>
      <w:proofErr w:type="gramStart"/>
      <w:r w:rsidR="00BA7933" w:rsidRPr="00BA7933">
        <w:rPr>
          <w:rStyle w:val="CommentReference"/>
        </w:rPr>
        <w:t>Sadly</w:t>
      </w:r>
      <w:proofErr w:type="gramEnd"/>
      <w:r w:rsidR="00BA7933" w:rsidRPr="00BA7933">
        <w:rPr>
          <w:rStyle w:val="CommentReference"/>
        </w:rPr>
        <w:t xml:space="preserve"> this cannot be interpreted. Please clarify this reference and revise</w:t>
      </w:r>
      <w:r w:rsidR="001C6B7C">
        <w:rPr>
          <w:rStyle w:val="CommentReference"/>
        </w:rPr>
        <w:t xml:space="preserve"> as further rewrites are only possible at higher editing levels</w:t>
      </w:r>
      <w:r w:rsidR="00BA7933" w:rsidRPr="00BA7933">
        <w:rPr>
          <w:rStyle w:val="CommentReference"/>
        </w:rPr>
        <w:t xml:space="preserve"> which would undoubtedly be beneficial here.</w:t>
      </w:r>
    </w:p>
  </w:comment>
  <w:comment w:id="93" w:author="Natasha" w:date="2018-03-12T14:41:00Z" w:initials="N">
    <w:p w14:paraId="2A869D43" w14:textId="6640A39C" w:rsidR="003F6975" w:rsidRDefault="003F6975">
      <w:pPr>
        <w:pStyle w:val="CommentText"/>
      </w:pPr>
      <w:r>
        <w:rPr>
          <w:rStyle w:val="CommentReference"/>
        </w:rPr>
        <w:annotationRef/>
      </w:r>
      <w:r w:rsidR="00BA7933">
        <w:t>The s</w:t>
      </w:r>
      <w:r>
        <w:t xml:space="preserve">entence </w:t>
      </w:r>
      <w:r w:rsidR="00BA7933">
        <w:t>is</w:t>
      </w:r>
      <w:r>
        <w:t xml:space="preserve"> incomplete</w:t>
      </w:r>
      <w:r w:rsidR="00BA7933">
        <w:t>. A</w:t>
      </w:r>
      <w:r>
        <w:t>gain</w:t>
      </w:r>
      <w:r w:rsidR="00BA7933">
        <w:t>,</w:t>
      </w:r>
      <w:r>
        <w:t xml:space="preserve"> please clarify</w:t>
      </w:r>
      <w:r w:rsidR="00BA7933">
        <w:t>.</w:t>
      </w:r>
    </w:p>
  </w:comment>
  <w:comment w:id="96" w:author="Natasha" w:date="2018-03-12T14:41:00Z" w:initials="N">
    <w:p w14:paraId="10AA5A49" w14:textId="17D665AC" w:rsidR="003F6975" w:rsidRDefault="003F6975">
      <w:pPr>
        <w:pStyle w:val="CommentText"/>
      </w:pPr>
      <w:r>
        <w:rPr>
          <w:rStyle w:val="CommentReference"/>
        </w:rPr>
        <w:annotationRef/>
      </w:r>
      <w:r>
        <w:t>Asking questions mid-paragraph is not advised in academic writing</w:t>
      </w:r>
      <w:r w:rsidR="00BA7933">
        <w:t>. P</w:t>
      </w:r>
      <w:r>
        <w:t xml:space="preserve">lease reconsider </w:t>
      </w:r>
      <w:r w:rsidR="00BA7933">
        <w:t>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F66112" w15:done="0"/>
  <w15:commentEx w15:paraId="4FF6CF39" w15:done="0"/>
  <w15:commentEx w15:paraId="4A7895D3" w15:done="0"/>
  <w15:commentEx w15:paraId="0F188A82" w15:done="0"/>
  <w15:commentEx w15:paraId="3B866250" w15:done="0"/>
  <w15:commentEx w15:paraId="3A6DC6C4" w15:done="0"/>
  <w15:commentEx w15:paraId="3287D37F" w15:done="0"/>
  <w15:commentEx w15:paraId="2A869D43" w15:done="0"/>
  <w15:commentEx w15:paraId="10AA5A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F66112" w16cid:durableId="289BBBD0"/>
  <w16cid:commentId w16cid:paraId="4FF6CF39" w16cid:durableId="541E63FA"/>
  <w16cid:commentId w16cid:paraId="4A7895D3" w16cid:durableId="7604D401"/>
  <w16cid:commentId w16cid:paraId="0F188A82" w16cid:durableId="67372915"/>
  <w16cid:commentId w16cid:paraId="3B866250" w16cid:durableId="3F9BE088"/>
  <w16cid:commentId w16cid:paraId="3A6DC6C4" w16cid:durableId="2CF489DB"/>
  <w16cid:commentId w16cid:paraId="3287D37F" w16cid:durableId="6DA07813"/>
  <w16cid:commentId w16cid:paraId="2A869D43" w16cid:durableId="1493C36D"/>
  <w16cid:commentId w16cid:paraId="10AA5A49" w16cid:durableId="30E80C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">
    <w15:presenceInfo w15:providerId="None" w15:userId="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92"/>
    <w:rsid w:val="00053202"/>
    <w:rsid w:val="00084E3B"/>
    <w:rsid w:val="000B6446"/>
    <w:rsid w:val="000D33E3"/>
    <w:rsid w:val="00145B46"/>
    <w:rsid w:val="001958ED"/>
    <w:rsid w:val="001C6B7C"/>
    <w:rsid w:val="00266606"/>
    <w:rsid w:val="002932DB"/>
    <w:rsid w:val="00304692"/>
    <w:rsid w:val="00351C20"/>
    <w:rsid w:val="003756DA"/>
    <w:rsid w:val="003777A5"/>
    <w:rsid w:val="003F6975"/>
    <w:rsid w:val="00422326"/>
    <w:rsid w:val="004A4F25"/>
    <w:rsid w:val="004C7755"/>
    <w:rsid w:val="004E257E"/>
    <w:rsid w:val="00554E63"/>
    <w:rsid w:val="00644C1F"/>
    <w:rsid w:val="0076653E"/>
    <w:rsid w:val="008F5EB9"/>
    <w:rsid w:val="008F7B66"/>
    <w:rsid w:val="009155D4"/>
    <w:rsid w:val="00AE3495"/>
    <w:rsid w:val="00AF0C9C"/>
    <w:rsid w:val="00BA7933"/>
    <w:rsid w:val="00BE3F36"/>
    <w:rsid w:val="00BE5B03"/>
    <w:rsid w:val="00C122CE"/>
    <w:rsid w:val="00C9119C"/>
    <w:rsid w:val="00CA685C"/>
    <w:rsid w:val="00CE6473"/>
    <w:rsid w:val="00E02D2F"/>
    <w:rsid w:val="00E1448D"/>
    <w:rsid w:val="00F63D1A"/>
    <w:rsid w:val="00FD0F5E"/>
    <w:rsid w:val="00F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0EC3"/>
  <w15:chartTrackingRefBased/>
  <w15:docId w15:val="{B946A009-D3E4-462E-8D80-C3CA093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44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uiPriority w:val="99"/>
    <w:qFormat/>
    <w:rsid w:val="00644C1F"/>
    <w:pPr>
      <w:spacing w:after="0" w:line="360" w:lineRule="auto"/>
      <w:ind w:firstLine="210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link w:val="BodyText1"/>
    <w:uiPriority w:val="99"/>
    <w:rsid w:val="00644C1F"/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0D3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3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E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64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B644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93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433</Words>
  <Characters>2523</Characters>
  <Application>Microsoft Office Word</Application>
  <DocSecurity>0</DocSecurity>
  <Lines>42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6</cp:revision>
  <cp:lastPrinted>2018-03-28T11:05:00Z</cp:lastPrinted>
  <dcterms:created xsi:type="dcterms:W3CDTF">2024-01-12T15:33:00Z</dcterms:created>
  <dcterms:modified xsi:type="dcterms:W3CDTF">2024-01-19T10:41:00Z</dcterms:modified>
</cp:coreProperties>
</file>