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98E0" w14:textId="02F2C5D2" w:rsidR="002D5739" w:rsidRPr="0069417E" w:rsidRDefault="002D5739" w:rsidP="002D5739">
      <w:pPr>
        <w:pStyle w:val="Heading1"/>
        <w:jc w:val="center"/>
        <w:rPr>
          <w:b/>
        </w:rPr>
      </w:pPr>
      <w:r w:rsidRPr="002D5739">
        <w:rPr>
          <w:b/>
        </w:rPr>
        <w:t xml:space="preserve">A Sample of </w:t>
      </w:r>
      <w:r>
        <w:rPr>
          <w:b/>
        </w:rPr>
        <w:t xml:space="preserve">Level </w:t>
      </w:r>
      <w:r w:rsidR="00CE68F5">
        <w:rPr>
          <w:b/>
        </w:rPr>
        <w:t>3</w:t>
      </w:r>
      <w:r>
        <w:rPr>
          <w:b/>
        </w:rPr>
        <w:t xml:space="preserve"> </w:t>
      </w:r>
      <w:r w:rsidR="00CE68F5">
        <w:rPr>
          <w:rFonts w:cstheme="majorHAnsi"/>
          <w:b/>
        </w:rPr>
        <w:t>−</w:t>
      </w:r>
      <w:r>
        <w:rPr>
          <w:b/>
        </w:rPr>
        <w:t xml:space="preserve"> LINE</w:t>
      </w:r>
      <w:r w:rsidRPr="002D5739">
        <w:rPr>
          <w:b/>
        </w:rPr>
        <w:t xml:space="preserve"> EDITING </w:t>
      </w:r>
      <w:r>
        <w:rPr>
          <w:b/>
        </w:rPr>
        <w:t>for Academic Research</w:t>
      </w:r>
    </w:p>
    <w:p w14:paraId="3BA47C0B" w14:textId="77777777" w:rsidR="002D5739" w:rsidRPr="002D5739" w:rsidRDefault="002D5739" w:rsidP="00644C1F">
      <w:pP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0903B877" w14:textId="251970FC" w:rsidR="00644C1F" w:rsidRPr="00644C1F" w:rsidRDefault="00644C1F" w:rsidP="0051394C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del w:id="0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the innovation research literature </w:delText>
        </w:r>
      </w:del>
      <w:ins w:id="1" w:author="Natasha" w:date="2018-03-12T15:00:00Z">
        <w:r w:rsidR="002855FE">
          <w:rPr>
            <w:rFonts w:ascii="Times New Roman" w:hAnsi="Times New Roman" w:cs="Times New Roman"/>
            <w:sz w:val="24"/>
            <w:szCs w:val="24"/>
          </w:rPr>
          <w:t>V</w:t>
        </w:r>
      </w:ins>
      <w:del w:id="2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v</w:delText>
        </w:r>
      </w:del>
      <w:r w:rsidRPr="00644C1F">
        <w:rPr>
          <w:rFonts w:ascii="Times New Roman" w:hAnsi="Times New Roman" w:cs="Times New Roman"/>
          <w:sz w:val="24"/>
          <w:szCs w:val="24"/>
        </w:rPr>
        <w:t>arious vistas exist</w:t>
      </w:r>
      <w:ins w:id="3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 xml:space="preserve"> i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n </w:t>
        </w:r>
        <w:commentRangeStart w:id="4"/>
        <w:r w:rsidR="0051394C" w:rsidRPr="00644C1F">
          <w:rPr>
            <w:rFonts w:ascii="Times New Roman" w:hAnsi="Times New Roman" w:cs="Times New Roman"/>
            <w:sz w:val="24"/>
            <w:szCs w:val="24"/>
          </w:rPr>
          <w:t>the</w:t>
        </w:r>
      </w:ins>
      <w:commentRangeEnd w:id="4"/>
      <w:ins w:id="5" w:author="Natasha" w:date="2018-03-12T15:01:00Z"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4"/>
        </w:r>
      </w:ins>
      <w:ins w:id="6" w:author="Natasha" w:date="2018-03-12T15:00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innovation research literature</w:t>
        </w:r>
      </w:ins>
      <w:del w:id="7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644C1F">
        <w:rPr>
          <w:rFonts w:ascii="Times New Roman" w:hAnsi="Times New Roman" w:cs="Times New Roman"/>
          <w:sz w:val="24"/>
          <w:szCs w:val="24"/>
        </w:rPr>
        <w:t>e.</w:t>
      </w:r>
      <w:commentRangeStart w:id="9"/>
      <w:r w:rsidRPr="00644C1F">
        <w:rPr>
          <w:rFonts w:ascii="Times New Roman" w:hAnsi="Times New Roman" w:cs="Times New Roman"/>
          <w:sz w:val="24"/>
          <w:szCs w:val="24"/>
        </w:rPr>
        <w:t>g</w:t>
      </w:r>
      <w:commentRangeEnd w:id="9"/>
      <w:r w:rsidR="0051394C"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644C1F">
        <w:rPr>
          <w:rFonts w:ascii="Times New Roman" w:hAnsi="Times New Roman" w:cs="Times New Roman"/>
          <w:sz w:val="24"/>
          <w:szCs w:val="24"/>
        </w:rPr>
        <w:t>.</w:t>
      </w:r>
      <w:ins w:id="1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Schumpeter (1939),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Pavitt</w:t>
      </w:r>
      <w:ins w:id="1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1984</w:t>
      </w:r>
      <w:ins w:id="14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;</w:t>
        </w:r>
      </w:ins>
      <w:del w:id="15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ins w:id="17" w:author="Natasha" w:date="2018-03-12T15:01:00Z">
        <w:r w:rsidR="0051394C" w:rsidRPr="00644C1F">
          <w:rPr>
            <w:rFonts w:ascii="Times New Roman" w:hAnsi="Times New Roman" w:cs="Times New Roman"/>
            <w:sz w:val="24"/>
            <w:szCs w:val="24"/>
          </w:rPr>
          <w:t>Schumpeter</w:t>
        </w:r>
        <w:commentRangeEnd w:id="16"/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16"/>
        </w:r>
        <w:r w:rsidR="0051394C">
          <w:rPr>
            <w:rFonts w:ascii="Times New Roman" w:hAnsi="Times New Roman" w:cs="Times New Roman"/>
            <w:sz w:val="24"/>
            <w:szCs w:val="24"/>
          </w:rPr>
          <w:t>, 1939;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Tidd et</w:t>
      </w:r>
      <w:del w:id="19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al.</w:t>
      </w:r>
      <w:ins w:id="2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2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1977)</w:t>
      </w:r>
      <w:ins w:id="2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23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24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process </w:t>
      </w:r>
      <w:del w:id="25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encompassing the development of</w:delText>
        </w:r>
      </w:del>
      <w:ins w:id="26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through which </w:t>
        </w:r>
      </w:ins>
      <w:del w:id="27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innovations </w:t>
      </w:r>
      <w:ins w:id="28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are transformed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into commercial products and processes. </w:t>
      </w:r>
      <w:del w:id="29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Freeman (1974) </w:delText>
        </w:r>
      </w:del>
      <w:ins w:id="30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I</w:t>
        </w:r>
      </w:ins>
      <w:del w:id="31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>n amplifying this body of theory</w:t>
      </w:r>
      <w:ins w:id="32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33" w:author="Natasha" w:date="2018-03-12T15:02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Freeman (1974) </w:t>
        </w:r>
      </w:ins>
      <w:commentRangeStart w:id="34"/>
      <w:r w:rsidRPr="00644C1F">
        <w:rPr>
          <w:rFonts w:ascii="Times New Roman" w:hAnsi="Times New Roman" w:cs="Times New Roman"/>
          <w:sz w:val="24"/>
          <w:szCs w:val="24"/>
        </w:rPr>
        <w:t>postulate</w:t>
      </w:r>
      <w:ins w:id="35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36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commentRangeEnd w:id="34"/>
      <w:r w:rsidR="0051394C">
        <w:rPr>
          <w:rStyle w:val="CommentReference"/>
          <w:rFonts w:asciiTheme="minorHAnsi" w:eastAsiaTheme="minorHAnsi" w:hAnsiTheme="minorHAnsi" w:cstheme="minorBidi"/>
        </w:rPr>
        <w:commentReference w:id="34"/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38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39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is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a process comprising </w:t>
      </w:r>
      <w:del w:id="40" w:author="Natasha" w:date="2024-01-12T17:32:00Z">
        <w:r w:rsidRPr="00644C1F" w:rsidDel="00F437C2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technical design, manufacturing, management, and commercialisation of new </w:t>
      </w:r>
      <w:del w:id="41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products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or improved products. Rogers (1962</w:t>
      </w:r>
      <w:ins w:id="42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43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44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45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</w:t>
      </w:r>
      <w:ins w:id="46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47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epoch of innovation proliferation </w:t>
      </w:r>
      <w:del w:id="48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49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by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defining diffusion as the process by which an innovation is communicated through certain channels over time among the members of a social system. Utterback and Abernathy (1975) </w:t>
      </w:r>
      <w:del w:id="5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exemplif</w:delText>
        </w:r>
      </w:del>
      <w:del w:id="51" w:author="Natasha" w:date="2018-03-12T15:03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y</w:delText>
        </w:r>
      </w:del>
      <w:ins w:id="52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depicted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the innovation process as an S-shaped curve</w:t>
      </w:r>
      <w:ins w:id="53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, indicating that</w:t>
        </w:r>
      </w:ins>
      <w:del w:id="54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-pattern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5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in which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technological change is cyclical</w:t>
      </w:r>
      <w:ins w:id="56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, as</w:t>
        </w:r>
      </w:ins>
      <w:del w:id="57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each new S-curve induces in an initial period of turbulence, followed by rapid improvement</w:t>
      </w:r>
      <w:ins w:id="58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59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6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diminishing returns, and </w:t>
      </w:r>
      <w:ins w:id="61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ultimately </w:t>
      </w:r>
      <w:del w:id="62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displaced by a new technological discontinuity (Anderson </w:t>
      </w:r>
      <w:del w:id="63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64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&amp;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Tushman, 1990; Utterback </w:t>
      </w:r>
      <w:del w:id="65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66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&amp;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Abernathy, 1975). Vernon</w:t>
      </w:r>
      <w:del w:id="67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</w:t>
      </w:r>
      <w:commentRangeStart w:id="68"/>
      <w:ins w:id="69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developed</w:t>
        </w:r>
      </w:ins>
      <w:commentRangeEnd w:id="68"/>
      <w:r w:rsidR="00725824">
        <w:rPr>
          <w:rStyle w:val="CommentReference"/>
          <w:rFonts w:asciiTheme="minorHAnsi" w:eastAsiaTheme="minorHAnsi" w:hAnsiTheme="minorHAnsi" w:cstheme="minorBidi"/>
        </w:rPr>
        <w:commentReference w:id="68"/>
      </w:r>
      <w:ins w:id="70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1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explicates in a model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product life cycle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72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model explicating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the </w:t>
      </w:r>
      <w:del w:id="73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development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 substitution</w:t>
      </w:r>
      <w:ins w:id="74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 process</w:t>
        </w:r>
      </w:ins>
      <w:del w:id="75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within the </w:t>
      </w:r>
      <w:ins w:id="76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aforementioned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S-shaped pattern. </w:t>
      </w:r>
      <w:commentRangeStart w:id="77"/>
      <w:del w:id="78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I.e</w:delText>
        </w:r>
      </w:del>
      <w:commentRangeEnd w:id="77"/>
      <w:r w:rsidR="00725824">
        <w:rPr>
          <w:rStyle w:val="CommentReference"/>
          <w:rFonts w:asciiTheme="minorHAnsi" w:eastAsiaTheme="minorHAnsi" w:hAnsiTheme="minorHAnsi" w:cstheme="minorBidi"/>
        </w:rPr>
        <w:commentReference w:id="77"/>
      </w:r>
      <w:del w:id="79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80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The author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depict</w:t>
      </w:r>
      <w:ins w:id="81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ed</w:t>
        </w:r>
      </w:ins>
      <w:del w:id="82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innovation diffusion</w:t>
      </w:r>
      <w:ins w:id="83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84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5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86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7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process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product/process innovation</w:t>
      </w:r>
      <w:del w:id="88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9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along </w:delText>
        </w:r>
      </w:del>
      <w:ins w:id="90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that progresses through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stages of introduction, growth, maturity, and decline. </w:t>
      </w:r>
      <w:ins w:id="91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More </w:t>
        </w:r>
        <w:commentRangeStart w:id="92"/>
        <w:r w:rsidR="00657CA1">
          <w:rPr>
            <w:rFonts w:ascii="Times New Roman" w:hAnsi="Times New Roman" w:cs="Times New Roman"/>
            <w:sz w:val="24"/>
            <w:szCs w:val="24"/>
          </w:rPr>
          <w:t>recently</w:t>
        </w:r>
      </w:ins>
      <w:commentRangeEnd w:id="92"/>
      <w:r w:rsidR="00725824">
        <w:rPr>
          <w:rStyle w:val="CommentReference"/>
          <w:rFonts w:asciiTheme="minorHAnsi" w:eastAsiaTheme="minorHAnsi" w:hAnsiTheme="minorHAnsi" w:cstheme="minorBidi"/>
        </w:rPr>
        <w:commentReference w:id="92"/>
      </w:r>
      <w:ins w:id="93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Pr="00644C1F">
        <w:rPr>
          <w:rFonts w:ascii="Times New Roman" w:hAnsi="Times New Roman" w:cs="Times New Roman"/>
          <w:sz w:val="24"/>
          <w:szCs w:val="24"/>
        </w:rPr>
        <w:t>Kline and Rogers</w:t>
      </w:r>
      <w:ins w:id="94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(1986)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provide</w:t>
      </w:r>
      <w:ins w:id="95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d</w:t>
        </w:r>
      </w:ins>
      <w:del w:id="96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concretisation of the interactionism between technological innovations and the economy. </w:t>
      </w:r>
      <w:ins w:id="97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It was augmented by </w:t>
        </w:r>
        <w:proofErr w:type="spellStart"/>
        <w:r w:rsidR="00657CA1" w:rsidRPr="00644C1F">
          <w:rPr>
            <w:rFonts w:ascii="Times New Roman" w:hAnsi="Times New Roman" w:cs="Times New Roman"/>
            <w:sz w:val="24"/>
            <w:szCs w:val="24"/>
          </w:rPr>
          <w:t>Caraça</w:t>
        </w:r>
        <w:proofErr w:type="spellEnd"/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, Ferreira, </w:t>
        </w:r>
        <w:r w:rsidR="00657CA1">
          <w:rPr>
            <w:rFonts w:ascii="Times New Roman" w:hAnsi="Times New Roman" w:cs="Times New Roman"/>
            <w:sz w:val="24"/>
            <w:szCs w:val="24"/>
          </w:rPr>
          <w:t>and Mendonça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>(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>2007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) who incorporated </w:t>
        </w:r>
      </w:ins>
      <w:del w:id="98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, </w:t>
      </w:r>
      <w:del w:id="99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00" w:author="Natasha" w:date="2018-03-12T15:08:00Z">
        <w:r w:rsidR="00DF1482">
          <w:rPr>
            <w:rFonts w:ascii="Times New Roman" w:hAnsi="Times New Roman" w:cs="Times New Roman"/>
            <w:sz w:val="24"/>
            <w:szCs w:val="24"/>
          </w:rPr>
          <w:t>resulting in the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01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>(</w:delText>
        </w:r>
      </w:del>
      <w:del w:id="102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Caraça, Ferreira, Mendonça, 2007)</w:delText>
        </w:r>
      </w:del>
      <w:ins w:id="103" w:author="Natasha" w:date="2018-03-12T15:08:00Z">
        <w:r w:rsidR="00DF1482">
          <w:rPr>
            <w:rFonts w:ascii="Times New Roman" w:hAnsi="Times New Roman" w:cs="Times New Roman"/>
            <w:sz w:val="24"/>
            <w:szCs w:val="24"/>
          </w:rPr>
          <w:t>that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provides a </w:t>
      </w:r>
      <w:del w:id="104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ins w:id="105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novel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framework for handling </w:t>
      </w:r>
      <w:del w:id="106" w:author="Natasha" w:date="2024-01-12T17:33:00Z">
        <w:r w:rsidRPr="00644C1F" w:rsidDel="00F437C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customer</w:t>
      </w:r>
      <w:ins w:id="107" w:author="Natasha" w:date="2024-01-12T17:33:00Z">
        <w:r w:rsidR="00F437C2">
          <w:rPr>
            <w:rFonts w:ascii="Times New Roman" w:hAnsi="Times New Roman" w:cs="Times New Roman"/>
            <w:sz w:val="24"/>
            <w:szCs w:val="24"/>
          </w:rPr>
          <w:t>−</w:t>
        </w:r>
      </w:ins>
      <w:del w:id="108" w:author="Natasha" w:date="2024-01-12T17:33:00Z">
        <w:r w:rsidRPr="00644C1F" w:rsidDel="00F437C2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>innovator interaction</w:t>
      </w:r>
      <w:ins w:id="109" w:author="Natasha" w:date="2024-01-12T17:33:00Z">
        <w:r w:rsidR="00F437C2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10"/>
      <w:r w:rsidRPr="00644C1F">
        <w:rPr>
          <w:rFonts w:ascii="Times New Roman" w:hAnsi="Times New Roman" w:cs="Times New Roman"/>
          <w:sz w:val="24"/>
          <w:szCs w:val="24"/>
        </w:rPr>
        <w:t xml:space="preserve">Nevertheless, the discussed unsupported elements in </w:t>
      </w:r>
      <w:ins w:id="111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S</w:t>
        </w:r>
      </w:ins>
      <w:del w:id="112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ection 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\r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Pr="00644C1F">
        <w:rPr>
          <w:rFonts w:ascii="Times New Roman" w:hAnsi="Times New Roman" w:cs="Times New Roman"/>
          <w:sz w:val="24"/>
          <w:szCs w:val="24"/>
        </w:rPr>
        <w:t>2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 ‘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Pr="00644C1F">
        <w:rPr>
          <w:rFonts w:ascii="Times New Roman" w:hAnsi="Times New Roman" w:cs="Times New Roman"/>
          <w:sz w:val="24"/>
          <w:szCs w:val="24"/>
          <w:lang w:eastAsia="de-CH"/>
        </w:rPr>
        <w:t>Theory of technological innovation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’ provide arguments </w:t>
      </w:r>
      <w:del w:id="11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and room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for further research of technological innovation on the </w:t>
      </w:r>
      <w:del w:id="114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thematic </w:delText>
        </w:r>
      </w:del>
      <w:ins w:id="115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topic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of </w:t>
      </w:r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116" w:author="Natasha" w:date="2024-01-12T17:33:00Z">
        <w:r w:rsidR="00F437C2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117" w:author="Natasha" w:date="2024-01-12T17:33:00Z">
        <w:r w:rsidRPr="00644C1F" w:rsidDel="00F437C2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ins w:id="118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as well as for the feedback loop details of the chain-link model regarding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10"/>
      <w:r w:rsidR="00DF1482">
        <w:rPr>
          <w:rStyle w:val="CommentReference"/>
          <w:rFonts w:asciiTheme="minorHAnsi" w:eastAsiaTheme="minorHAnsi" w:hAnsiTheme="minorHAnsi" w:cstheme="minorBidi"/>
        </w:rPr>
        <w:commentReference w:id="110"/>
      </w:r>
      <w:r w:rsidRPr="00644C1F">
        <w:rPr>
          <w:rFonts w:ascii="Times New Roman" w:hAnsi="Times New Roman" w:cs="Times New Roman"/>
          <w:sz w:val="24"/>
          <w:szCs w:val="24"/>
        </w:rPr>
        <w:t xml:space="preserve">Even though </w:t>
      </w:r>
      <w:del w:id="119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12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the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first framework,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ins w:id="121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is </w:t>
      </w:r>
      <w:del w:id="122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del w:id="12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place currently</w:delText>
        </w:r>
      </w:del>
      <w:ins w:id="124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presently in use,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5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few </w:delText>
        </w:r>
      </w:del>
      <w:ins w:id="126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limited empirical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data </w:t>
      </w:r>
      <w:del w:id="127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from cases do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exist to confirm </w:t>
      </w:r>
      <w:ins w:id="128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</w:t>
      </w:r>
      <w:del w:id="129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particular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concept. Particularly, </w:t>
      </w:r>
      <w:ins w:id="13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it would be beneficial to </w:t>
        </w:r>
      </w:ins>
      <w:r w:rsidRPr="00644C1F">
        <w:rPr>
          <w:rFonts w:ascii="Times New Roman" w:hAnsi="Times New Roman" w:cs="Times New Roman"/>
          <w:sz w:val="24"/>
          <w:szCs w:val="24"/>
        </w:rPr>
        <w:t>explain</w:t>
      </w:r>
      <w:del w:id="131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644C1F">
        <w:rPr>
          <w:rFonts w:ascii="Times New Roman" w:hAnsi="Times New Roman" w:cs="Times New Roman"/>
          <w:sz w:val="24"/>
          <w:szCs w:val="24"/>
        </w:rPr>
        <w:lastRenderedPageBreak/>
        <w:t xml:space="preserve">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the 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r w:rsidRPr="00644C1F">
        <w:rPr>
          <w:rFonts w:ascii="Times New Roman" w:hAnsi="Times New Roman" w:cs="Times New Roman"/>
          <w:sz w:val="24"/>
          <w:szCs w:val="24"/>
        </w:rPr>
        <w:t xml:space="preserve"> and </w:t>
      </w:r>
      <w:ins w:id="132" w:author="Natasha" w:date="2018-03-12T15:11:00Z">
        <w:r w:rsidR="00DF1482">
          <w:rPr>
            <w:rFonts w:ascii="Times New Roman" w:hAnsi="Times New Roman" w:cs="Times New Roman"/>
            <w:sz w:val="24"/>
            <w:szCs w:val="24"/>
          </w:rPr>
          <w:t xml:space="preserve">elucidate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within and between subsystems</w:t>
      </w:r>
      <w:ins w:id="133" w:author="Natasha" w:date="2018-03-12T15:11:00Z">
        <w:r w:rsidR="00DF1482">
          <w:rPr>
            <w:rFonts w:ascii="Times New Roman" w:hAnsi="Times New Roman" w:cs="Times New Roman"/>
            <w:i/>
            <w:sz w:val="24"/>
            <w:szCs w:val="24"/>
          </w:rPr>
          <w:t>,</w:t>
        </w:r>
      </w:ins>
      <w:del w:id="134" w:author="Natasha" w:date="2018-03-12T15:11:00Z">
        <w:r w:rsidRPr="00644C1F" w:rsidDel="00DF1482">
          <w:rPr>
            <w:rFonts w:ascii="Times New Roman" w:hAnsi="Times New Roman" w:cs="Times New Roman"/>
            <w:i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del w:id="135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Would it be </w:delText>
        </w:r>
        <w:commentRangeStart w:id="136"/>
        <w:r w:rsidRPr="00644C1F" w:rsidDel="00DF1482">
          <w:rPr>
            <w:rFonts w:ascii="Times New Roman" w:hAnsi="Times New Roman" w:cs="Times New Roman"/>
            <w:sz w:val="24"/>
            <w:szCs w:val="24"/>
          </w:rPr>
          <w:delText>helpful</w:delText>
        </w:r>
      </w:del>
      <w:commentRangeEnd w:id="136"/>
      <w:r w:rsidR="00DF1482">
        <w:rPr>
          <w:rStyle w:val="CommentReference"/>
          <w:rFonts w:asciiTheme="minorHAnsi" w:eastAsiaTheme="minorHAnsi" w:hAnsiTheme="minorHAnsi" w:cstheme="minorBidi"/>
        </w:rPr>
        <w:commentReference w:id="136"/>
      </w:r>
      <w:del w:id="137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 to show different models?</w:delText>
        </w:r>
      </w:del>
    </w:p>
    <w:p w14:paraId="02A7FCB2" w14:textId="77777777" w:rsidR="00AE444D" w:rsidRPr="00644C1F" w:rsidRDefault="00AE444D" w:rsidP="00644C1F">
      <w:pPr>
        <w:rPr>
          <w:rFonts w:ascii="Times New Roman" w:hAnsi="Times New Roman" w:cs="Times New Roman"/>
          <w:sz w:val="24"/>
          <w:szCs w:val="24"/>
        </w:rPr>
      </w:pPr>
    </w:p>
    <w:sectPr w:rsidR="00AE444D" w:rsidRPr="0064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atasha" w:date="2018-03-12T15:01:00Z" w:initials="N">
    <w:p w14:paraId="1F3EC68D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>More fluid</w:t>
      </w:r>
    </w:p>
  </w:comment>
  <w:comment w:id="9" w:author="Natasha" w:date="2018-03-12T15:00:00Z" w:initials="N">
    <w:p w14:paraId="4653E431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>Here, authors are not part of the sentence</w:t>
      </w:r>
    </w:p>
  </w:comment>
  <w:comment w:id="16" w:author="Natasha" w:date="2018-03-12T15:01:00Z" w:initials="N">
    <w:p w14:paraId="1B6604E5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 xml:space="preserve">In most style guides, sources cited in the same parentheses are ordered alphabetically </w:t>
      </w:r>
    </w:p>
  </w:comment>
  <w:comment w:id="34" w:author="Natasha" w:date="2018-03-12T15:02:00Z" w:initials="N">
    <w:p w14:paraId="33D6778B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 xml:space="preserve">In most style guides, references to extant studies are made in past tense </w:t>
      </w:r>
    </w:p>
  </w:comment>
  <w:comment w:id="68" w:author="Natasha" w:date="2024-01-12T17:13:00Z" w:initials="N">
    <w:p w14:paraId="0968F663" w14:textId="58566E0E" w:rsidR="00725824" w:rsidRDefault="00725824">
      <w:pPr>
        <w:pStyle w:val="CommentText"/>
      </w:pPr>
      <w:r>
        <w:rPr>
          <w:rStyle w:val="CommentReference"/>
        </w:rPr>
        <w:annotationRef/>
      </w:r>
      <w:r>
        <w:t>Rewritten to improve flow and style</w:t>
      </w:r>
    </w:p>
  </w:comment>
  <w:comment w:id="77" w:author="Natasha" w:date="2024-01-12T17:14:00Z" w:initials="N">
    <w:p w14:paraId="2A27EA63" w14:textId="27744F93" w:rsidR="00725824" w:rsidRDefault="00725824">
      <w:pPr>
        <w:pStyle w:val="CommentText"/>
      </w:pPr>
      <w:r>
        <w:rPr>
          <w:rStyle w:val="CommentReference"/>
        </w:rPr>
        <w:annotationRef/>
      </w:r>
      <w:r>
        <w:t>Incorrect at the start of a new sentence</w:t>
      </w:r>
    </w:p>
  </w:comment>
  <w:comment w:id="92" w:author="Natasha" w:date="2024-01-12T17:13:00Z" w:initials="N">
    <w:p w14:paraId="06C8F5E5" w14:textId="6FE11D24" w:rsidR="00725824" w:rsidRDefault="00725824">
      <w:pPr>
        <w:pStyle w:val="CommentText"/>
      </w:pPr>
      <w:r>
        <w:rPr>
          <w:rStyle w:val="CommentReference"/>
        </w:rPr>
        <w:annotationRef/>
      </w:r>
      <w:r>
        <w:t>Added to link to the preceding sentence</w:t>
      </w:r>
    </w:p>
  </w:comment>
  <w:comment w:id="110" w:author="Natasha" w:date="2018-03-12T15:09:00Z" w:initials="N">
    <w:p w14:paraId="2F747406" w14:textId="4AE083AC" w:rsidR="00DF1482" w:rsidRDefault="00DF1482">
      <w:pPr>
        <w:pStyle w:val="CommentText"/>
      </w:pPr>
      <w:r>
        <w:rPr>
          <w:rStyle w:val="CommentReference"/>
        </w:rPr>
        <w:annotationRef/>
      </w:r>
      <w:r>
        <w:t>This is out of context, as you are revising extant literature, so references to s</w:t>
      </w:r>
      <w:r w:rsidR="00EA5761">
        <w:t>pecific thesis sections should n</w:t>
      </w:r>
      <w:r>
        <w:t xml:space="preserve">ot be made here. I would advise removing this section completely </w:t>
      </w:r>
    </w:p>
  </w:comment>
  <w:comment w:id="136" w:author="Natasha" w:date="2018-03-12T15:11:00Z" w:initials="N">
    <w:p w14:paraId="5177FB40" w14:textId="165D3D76" w:rsidR="00DF1482" w:rsidRDefault="00DF1482">
      <w:pPr>
        <w:pStyle w:val="CommentText"/>
      </w:pPr>
      <w:r>
        <w:rPr>
          <w:rStyle w:val="CommentReference"/>
        </w:rPr>
        <w:annotationRef/>
      </w:r>
      <w:r>
        <w:t xml:space="preserve">This is out of context here and was thus deleted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EC68D" w15:done="0"/>
  <w15:commentEx w15:paraId="4653E431" w15:done="0"/>
  <w15:commentEx w15:paraId="1B6604E5" w15:done="0"/>
  <w15:commentEx w15:paraId="33D6778B" w15:done="0"/>
  <w15:commentEx w15:paraId="0968F663" w15:done="0"/>
  <w15:commentEx w15:paraId="2A27EA63" w15:done="0"/>
  <w15:commentEx w15:paraId="06C8F5E5" w15:done="0"/>
  <w15:commentEx w15:paraId="2F747406" w15:done="0"/>
  <w15:commentEx w15:paraId="5177F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892055" w16cex:dateUtc="2024-01-12T16:13:00Z"/>
  <w16cex:commentExtensible w16cex:durableId="6C6C48CE" w16cex:dateUtc="2024-01-12T16:14:00Z"/>
  <w16cex:commentExtensible w16cex:durableId="6A3F24D3" w16cex:dateUtc="2024-01-12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EC68D" w16cid:durableId="739DE20C"/>
  <w16cid:commentId w16cid:paraId="4653E431" w16cid:durableId="2A280E35"/>
  <w16cid:commentId w16cid:paraId="1B6604E5" w16cid:durableId="72AFD866"/>
  <w16cid:commentId w16cid:paraId="33D6778B" w16cid:durableId="7C7818F9"/>
  <w16cid:commentId w16cid:paraId="0968F663" w16cid:durableId="12892055"/>
  <w16cid:commentId w16cid:paraId="2A27EA63" w16cid:durableId="6C6C48CE"/>
  <w16cid:commentId w16cid:paraId="06C8F5E5" w16cid:durableId="6A3F24D3"/>
  <w16cid:commentId w16cid:paraId="2F747406" w16cid:durableId="5E666A04"/>
  <w16cid:commentId w16cid:paraId="5177FB40" w16cid:durableId="18F1D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2301BA"/>
    <w:rsid w:val="00266606"/>
    <w:rsid w:val="002855FE"/>
    <w:rsid w:val="002A5770"/>
    <w:rsid w:val="002D5739"/>
    <w:rsid w:val="00304692"/>
    <w:rsid w:val="00340893"/>
    <w:rsid w:val="00466C9D"/>
    <w:rsid w:val="004A4F25"/>
    <w:rsid w:val="0051394C"/>
    <w:rsid w:val="00554E63"/>
    <w:rsid w:val="005607BB"/>
    <w:rsid w:val="00644C1F"/>
    <w:rsid w:val="00657CA1"/>
    <w:rsid w:val="00685455"/>
    <w:rsid w:val="00725824"/>
    <w:rsid w:val="00733012"/>
    <w:rsid w:val="00742551"/>
    <w:rsid w:val="007453BF"/>
    <w:rsid w:val="0076653E"/>
    <w:rsid w:val="008B0E89"/>
    <w:rsid w:val="00AE444D"/>
    <w:rsid w:val="00B57D99"/>
    <w:rsid w:val="00BE5B03"/>
    <w:rsid w:val="00BE6249"/>
    <w:rsid w:val="00CE6473"/>
    <w:rsid w:val="00CE68F5"/>
    <w:rsid w:val="00D34F3E"/>
    <w:rsid w:val="00DF1482"/>
    <w:rsid w:val="00EA5761"/>
    <w:rsid w:val="00F437C2"/>
    <w:rsid w:val="00F645F8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7900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73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13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3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3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4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57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D573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43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2759</Characters>
  <Application>Microsoft Office Word</Application>
  <DocSecurity>0</DocSecurity>
  <Lines>45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2024-01-19T10:41:00Z</dcterms:created>
  <dcterms:modified xsi:type="dcterms:W3CDTF">2024-01-19T10:42:00Z</dcterms:modified>
</cp:coreProperties>
</file>