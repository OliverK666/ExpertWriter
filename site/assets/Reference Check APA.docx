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5318" w14:textId="77777777" w:rsidR="00225030" w:rsidRPr="00845F59" w:rsidDel="00F370EB" w:rsidRDefault="00225030" w:rsidP="003D4EE7">
      <w:pPr>
        <w:spacing w:before="120"/>
        <w:contextualSpacing/>
        <w:jc w:val="left"/>
        <w:rPr>
          <w:del w:id="0" w:author="Natasha" w:date="2023-09-03T09:34:00Z"/>
          <w:rFonts w:ascii="Cambria" w:hAnsi="Cambria" w:cs="Times New Roman"/>
          <w:color w:val="000000" w:themeColor="text1"/>
        </w:rPr>
      </w:pPr>
    </w:p>
    <w:p w14:paraId="2AF0D48E" w14:textId="77777777" w:rsidR="00D17E06" w:rsidRPr="00845F59" w:rsidDel="00437F45" w:rsidRDefault="00D17E06" w:rsidP="00F31020">
      <w:pPr>
        <w:spacing w:before="120"/>
        <w:contextualSpacing/>
        <w:jc w:val="left"/>
        <w:rPr>
          <w:del w:id="1" w:author="Natasha" w:date="2023-09-03T09:50:00Z"/>
          <w:rFonts w:ascii="Cambria" w:hAnsi="Cambria" w:cs="Times New Roman"/>
        </w:rPr>
      </w:pPr>
    </w:p>
    <w:p w14:paraId="0FA01DA0" w14:textId="561D5BAF" w:rsidR="00077BF3" w:rsidRPr="00BE21A7" w:rsidRDefault="00BD1906" w:rsidP="00BD4433">
      <w:pPr>
        <w:spacing w:before="120"/>
        <w:contextualSpacing/>
        <w:jc w:val="center"/>
        <w:rPr>
          <w:rFonts w:ascii="Cambria" w:hAnsi="Cambria" w:cs="Times New Roman"/>
          <w:b/>
          <w:sz w:val="28"/>
          <w:szCs w:val="28"/>
        </w:rPr>
      </w:pPr>
      <w:commentRangeStart w:id="2"/>
      <w:r w:rsidRPr="00BE21A7">
        <w:rPr>
          <w:rFonts w:ascii="Cambria" w:hAnsi="Cambria" w:cs="Times New Roman"/>
          <w:b/>
          <w:sz w:val="28"/>
          <w:szCs w:val="28"/>
        </w:rPr>
        <w:t>References</w:t>
      </w:r>
      <w:commentRangeEnd w:id="2"/>
      <w:r w:rsidR="00617FD9">
        <w:rPr>
          <w:rStyle w:val="CommentReference"/>
        </w:rPr>
        <w:commentReference w:id="2"/>
      </w:r>
    </w:p>
    <w:p w14:paraId="0C9D2AC4" w14:textId="77777777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Acemoglu, D., Autor, D., &amp; Patterson, C. (2023). </w:t>
      </w:r>
      <w:r w:rsidRPr="000F19DF">
        <w:rPr>
          <w:rFonts w:ascii="Cambria" w:hAnsi="Cambria"/>
          <w:i/>
          <w:rPrChange w:id="3" w:author="Natasha" w:date="2023-09-02T16:36:00Z">
            <w:rPr>
              <w:rFonts w:ascii="Cambria" w:hAnsi="Cambria"/>
            </w:rPr>
          </w:rPrChange>
        </w:rPr>
        <w:t>Bottlenecks: Sectoral Imbalances and the US Productivity Slowdown</w:t>
      </w:r>
      <w:r w:rsidRPr="00845F59">
        <w:rPr>
          <w:rFonts w:ascii="Cambria" w:hAnsi="Cambria"/>
        </w:rPr>
        <w:t xml:space="preserve">. </w:t>
      </w:r>
      <w:r w:rsidRPr="000F19DF">
        <w:rPr>
          <w:rFonts w:ascii="Cambria" w:hAnsi="Cambria"/>
          <w:iCs/>
          <w:rPrChange w:id="4" w:author="Natasha" w:date="2023-09-02T16:36:00Z">
            <w:rPr>
              <w:rFonts w:ascii="Cambria" w:hAnsi="Cambria"/>
              <w:i/>
              <w:iCs/>
            </w:rPr>
          </w:rPrChange>
        </w:rPr>
        <w:t>NBER Working Paper</w:t>
      </w:r>
      <w:r w:rsidRPr="000F19DF">
        <w:rPr>
          <w:rFonts w:ascii="Cambria" w:hAnsi="Cambria"/>
        </w:rPr>
        <w:t>.</w:t>
      </w:r>
    </w:p>
    <w:p w14:paraId="047E580E" w14:textId="1CE583C4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fldChar w:fldCharType="begin"/>
      </w:r>
      <w:r w:rsidRPr="00845F59">
        <w:rPr>
          <w:rFonts w:ascii="Cambria" w:hAnsi="Cambria"/>
        </w:rPr>
        <w:instrText xml:space="preserve"> ADDIN ZOTERO_BIBL {"uncited":[],"omitted":[],"custom":[]} CSL_BIBLIOGRAPHY </w:instrText>
      </w:r>
      <w:r w:rsidRPr="00845F59">
        <w:rPr>
          <w:rFonts w:ascii="Cambria" w:hAnsi="Cambria"/>
        </w:rPr>
        <w:fldChar w:fldCharType="separate"/>
      </w:r>
      <w:r w:rsidRPr="00845F59">
        <w:rPr>
          <w:rFonts w:ascii="Cambria" w:hAnsi="Cambria"/>
        </w:rPr>
        <w:t xml:space="preserve">Ambec, S., &amp; Barla, P. (2005). Can </w:t>
      </w:r>
      <w:ins w:id="5" w:author="Natasha" w:date="2023-09-02T16:37:00Z">
        <w:r w:rsidR="000F19DF">
          <w:rPr>
            <w:rFonts w:ascii="Cambria" w:hAnsi="Cambria"/>
          </w:rPr>
          <w:t>e</w:t>
        </w:r>
      </w:ins>
      <w:del w:id="6" w:author="Natasha" w:date="2023-09-02T16:37:00Z">
        <w:r w:rsidRPr="00845F59" w:rsidDel="000F19DF">
          <w:rPr>
            <w:rFonts w:ascii="Cambria" w:hAnsi="Cambria"/>
          </w:rPr>
          <w:delText>E</w:delText>
        </w:r>
      </w:del>
      <w:r w:rsidRPr="00845F59">
        <w:rPr>
          <w:rFonts w:ascii="Cambria" w:hAnsi="Cambria"/>
        </w:rPr>
        <w:t xml:space="preserve">nvironmental </w:t>
      </w:r>
      <w:ins w:id="7" w:author="Natasha" w:date="2023-09-02T16:37:00Z">
        <w:r w:rsidR="000F19DF">
          <w:rPr>
            <w:rFonts w:ascii="Cambria" w:hAnsi="Cambria"/>
          </w:rPr>
          <w:t>r</w:t>
        </w:r>
      </w:ins>
      <w:del w:id="8" w:author="Natasha" w:date="2023-09-02T16:37:00Z">
        <w:r w:rsidRPr="00845F59" w:rsidDel="000F19DF">
          <w:rPr>
            <w:rFonts w:ascii="Cambria" w:hAnsi="Cambria"/>
          </w:rPr>
          <w:delText>R</w:delText>
        </w:r>
      </w:del>
      <w:r w:rsidRPr="00845F59">
        <w:rPr>
          <w:rFonts w:ascii="Cambria" w:hAnsi="Cambria"/>
        </w:rPr>
        <w:t xml:space="preserve">egulations be </w:t>
      </w:r>
      <w:ins w:id="9" w:author="Natasha" w:date="2023-09-02T16:37:00Z">
        <w:r w:rsidR="000F19DF">
          <w:rPr>
            <w:rFonts w:ascii="Cambria" w:hAnsi="Cambria"/>
          </w:rPr>
          <w:t>g</w:t>
        </w:r>
      </w:ins>
      <w:del w:id="10" w:author="Natasha" w:date="2023-09-02T16:37:00Z">
        <w:r w:rsidRPr="00845F59" w:rsidDel="000F19DF">
          <w:rPr>
            <w:rFonts w:ascii="Cambria" w:hAnsi="Cambria"/>
          </w:rPr>
          <w:delText>G</w:delText>
        </w:r>
      </w:del>
      <w:r w:rsidRPr="00845F59">
        <w:rPr>
          <w:rFonts w:ascii="Cambria" w:hAnsi="Cambria"/>
        </w:rPr>
        <w:t xml:space="preserve">ood for </w:t>
      </w:r>
      <w:ins w:id="11" w:author="Natasha" w:date="2023-09-02T16:37:00Z">
        <w:r w:rsidR="000F19DF">
          <w:rPr>
            <w:rFonts w:ascii="Cambria" w:hAnsi="Cambria"/>
          </w:rPr>
          <w:t>b</w:t>
        </w:r>
      </w:ins>
      <w:del w:id="12" w:author="Natasha" w:date="2023-09-02T16:37:00Z">
        <w:r w:rsidRPr="00845F59" w:rsidDel="000F19DF">
          <w:rPr>
            <w:rFonts w:ascii="Cambria" w:hAnsi="Cambria"/>
          </w:rPr>
          <w:delText>B</w:delText>
        </w:r>
      </w:del>
      <w:r w:rsidRPr="00845F59">
        <w:rPr>
          <w:rFonts w:ascii="Cambria" w:hAnsi="Cambria"/>
        </w:rPr>
        <w:t xml:space="preserve">usiness? An </w:t>
      </w:r>
      <w:ins w:id="13" w:author="Natasha" w:date="2023-09-02T16:37:00Z">
        <w:r w:rsidR="000F19DF">
          <w:rPr>
            <w:rFonts w:ascii="Cambria" w:hAnsi="Cambria"/>
          </w:rPr>
          <w:t>a</w:t>
        </w:r>
      </w:ins>
      <w:del w:id="14" w:author="Natasha" w:date="2023-09-02T16:37:00Z">
        <w:r w:rsidRPr="00845F59" w:rsidDel="000F19DF">
          <w:rPr>
            <w:rFonts w:ascii="Cambria" w:hAnsi="Cambria"/>
          </w:rPr>
          <w:delText>A</w:delText>
        </w:r>
      </w:del>
      <w:r w:rsidRPr="00845F59">
        <w:rPr>
          <w:rFonts w:ascii="Cambria" w:hAnsi="Cambria"/>
        </w:rPr>
        <w:t xml:space="preserve">ssessment of the Porter </w:t>
      </w:r>
      <w:ins w:id="15" w:author="Natasha" w:date="2023-09-02T16:50:00Z">
        <w:r w:rsidR="001B0E85">
          <w:rPr>
            <w:rFonts w:ascii="Cambria" w:hAnsi="Cambria"/>
          </w:rPr>
          <w:t>h</w:t>
        </w:r>
      </w:ins>
      <w:del w:id="16" w:author="Natasha" w:date="2023-09-02T16:50:00Z">
        <w:r w:rsidRPr="00845F59" w:rsidDel="001B0E85">
          <w:rPr>
            <w:rFonts w:ascii="Cambria" w:hAnsi="Cambria"/>
          </w:rPr>
          <w:delText>H</w:delText>
        </w:r>
      </w:del>
      <w:r w:rsidRPr="00845F59">
        <w:rPr>
          <w:rFonts w:ascii="Cambria" w:hAnsi="Cambria"/>
        </w:rPr>
        <w:t xml:space="preserve">ypothesis. </w:t>
      </w:r>
      <w:r w:rsidRPr="00845F59">
        <w:rPr>
          <w:rFonts w:ascii="Cambria" w:hAnsi="Cambria"/>
          <w:i/>
          <w:iCs/>
        </w:rPr>
        <w:t>Energy Studies Review</w:t>
      </w:r>
      <w:r w:rsidRPr="000F19DF">
        <w:rPr>
          <w:rFonts w:ascii="Cambria" w:hAnsi="Cambria"/>
        </w:rPr>
        <w:t>,</w:t>
      </w:r>
      <w:r w:rsidRPr="000F19DF">
        <w:rPr>
          <w:rFonts w:ascii="Cambria" w:hAnsi="Cambria"/>
          <w:i/>
          <w:iCs/>
          <w:rPrChange w:id="17" w:author="Natasha" w:date="2023-09-02T16:37:00Z">
            <w:rPr>
              <w:rFonts w:ascii="Cambria" w:hAnsi="Cambria"/>
            </w:rPr>
          </w:rPrChange>
        </w:rPr>
        <w:t xml:space="preserve"> </w:t>
      </w:r>
      <w:r w:rsidRPr="00845F59">
        <w:rPr>
          <w:rFonts w:ascii="Cambria" w:hAnsi="Cambria"/>
          <w:i/>
          <w:iCs/>
        </w:rPr>
        <w:t>14</w:t>
      </w:r>
      <w:ins w:id="18" w:author="Natasha" w:date="2023-09-02T16:36:00Z">
        <w:r w:rsidR="000F19DF" w:rsidRPr="000F19DF">
          <w:rPr>
            <w:rFonts w:ascii="Cambria" w:hAnsi="Cambria"/>
            <w:iCs/>
          </w:rPr>
          <w:t>,</w:t>
        </w:r>
        <w:r w:rsidR="000F19DF">
          <w:rPr>
            <w:rFonts w:ascii="Cambria" w:hAnsi="Cambria"/>
            <w:iCs/>
          </w:rPr>
          <w:t xml:space="preserve"> </w:t>
        </w:r>
        <w:r w:rsidR="000F19DF" w:rsidRPr="000F19DF">
          <w:rPr>
            <w:rFonts w:ascii="Cambria" w:hAnsi="Cambria"/>
            <w:iCs/>
            <w:highlight w:val="yellow"/>
            <w:rPrChange w:id="19" w:author="Natasha" w:date="2023-09-02T16:36:00Z">
              <w:rPr>
                <w:rFonts w:ascii="Cambria" w:hAnsi="Cambria"/>
                <w:iCs/>
              </w:rPr>
            </w:rPrChange>
          </w:rPr>
          <w:t>PAGES</w:t>
        </w:r>
      </w:ins>
      <w:r w:rsidRPr="00845F59">
        <w:rPr>
          <w:rFonts w:ascii="Cambria" w:hAnsi="Cambria"/>
        </w:rPr>
        <w:t xml:space="preserve">. </w:t>
      </w:r>
    </w:p>
    <w:p w14:paraId="7E04C30F" w14:textId="76E06C5B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Ambec, S., Cohen, M. A., Elgie, S., &amp; Lanoie, P. (2013). The Porter </w:t>
      </w:r>
      <w:ins w:id="20" w:author="Natasha" w:date="2023-09-02T16:50:00Z">
        <w:r w:rsidR="001B0E85">
          <w:rPr>
            <w:rFonts w:ascii="Cambria" w:hAnsi="Cambria"/>
          </w:rPr>
          <w:t>h</w:t>
        </w:r>
      </w:ins>
      <w:del w:id="21" w:author="Natasha" w:date="2023-09-02T16:50:00Z">
        <w:r w:rsidRPr="00845F59" w:rsidDel="001B0E85">
          <w:rPr>
            <w:rFonts w:ascii="Cambria" w:hAnsi="Cambria"/>
          </w:rPr>
          <w:delText>H</w:delText>
        </w:r>
      </w:del>
      <w:r w:rsidRPr="00845F59">
        <w:rPr>
          <w:rFonts w:ascii="Cambria" w:hAnsi="Cambria"/>
        </w:rPr>
        <w:t xml:space="preserve">ypothesis at 20: Can </w:t>
      </w:r>
      <w:ins w:id="22" w:author="Natasha" w:date="2023-09-02T16:37:00Z">
        <w:r w:rsidR="000F19DF">
          <w:rPr>
            <w:rFonts w:ascii="Cambria" w:hAnsi="Cambria"/>
          </w:rPr>
          <w:t>e</w:t>
        </w:r>
      </w:ins>
      <w:del w:id="23" w:author="Natasha" w:date="2023-09-02T16:37:00Z">
        <w:r w:rsidRPr="00845F59" w:rsidDel="000F19DF">
          <w:rPr>
            <w:rFonts w:ascii="Cambria" w:hAnsi="Cambria"/>
          </w:rPr>
          <w:delText>E</w:delText>
        </w:r>
      </w:del>
      <w:r w:rsidRPr="00845F59">
        <w:rPr>
          <w:rFonts w:ascii="Cambria" w:hAnsi="Cambria"/>
        </w:rPr>
        <w:t xml:space="preserve">nvironmental </w:t>
      </w:r>
      <w:ins w:id="24" w:author="Natasha" w:date="2023-09-02T16:37:00Z">
        <w:r w:rsidR="000F19DF">
          <w:rPr>
            <w:rFonts w:ascii="Cambria" w:hAnsi="Cambria"/>
          </w:rPr>
          <w:t>r</w:t>
        </w:r>
      </w:ins>
      <w:del w:id="25" w:author="Natasha" w:date="2023-09-02T16:37:00Z">
        <w:r w:rsidRPr="00845F59" w:rsidDel="000F19DF">
          <w:rPr>
            <w:rFonts w:ascii="Cambria" w:hAnsi="Cambria"/>
          </w:rPr>
          <w:delText>R</w:delText>
        </w:r>
      </w:del>
      <w:r w:rsidRPr="00845F59">
        <w:rPr>
          <w:rFonts w:ascii="Cambria" w:hAnsi="Cambria"/>
        </w:rPr>
        <w:t xml:space="preserve">egulation </w:t>
      </w:r>
      <w:ins w:id="26" w:author="Natasha" w:date="2023-09-02T16:37:00Z">
        <w:r w:rsidR="000F19DF">
          <w:rPr>
            <w:rFonts w:ascii="Cambria" w:hAnsi="Cambria"/>
          </w:rPr>
          <w:t>e</w:t>
        </w:r>
      </w:ins>
      <w:del w:id="27" w:author="Natasha" w:date="2023-09-02T16:37:00Z">
        <w:r w:rsidRPr="00845F59" w:rsidDel="000F19DF">
          <w:rPr>
            <w:rFonts w:ascii="Cambria" w:hAnsi="Cambria"/>
          </w:rPr>
          <w:delText>E</w:delText>
        </w:r>
      </w:del>
      <w:r w:rsidRPr="00845F59">
        <w:rPr>
          <w:rFonts w:ascii="Cambria" w:hAnsi="Cambria"/>
        </w:rPr>
        <w:t xml:space="preserve">nhance </w:t>
      </w:r>
      <w:ins w:id="28" w:author="Natasha" w:date="2023-09-02T16:38:00Z">
        <w:r w:rsidR="000F19DF">
          <w:rPr>
            <w:rFonts w:ascii="Cambria" w:hAnsi="Cambria"/>
          </w:rPr>
          <w:t>i</w:t>
        </w:r>
      </w:ins>
      <w:del w:id="29" w:author="Natasha" w:date="2023-09-02T16:38:00Z">
        <w:r w:rsidRPr="00845F59" w:rsidDel="000F19DF">
          <w:rPr>
            <w:rFonts w:ascii="Cambria" w:hAnsi="Cambria"/>
          </w:rPr>
          <w:delText>I</w:delText>
        </w:r>
      </w:del>
      <w:r w:rsidRPr="00845F59">
        <w:rPr>
          <w:rFonts w:ascii="Cambria" w:hAnsi="Cambria"/>
        </w:rPr>
        <w:t xml:space="preserve">nnovation and </w:t>
      </w:r>
      <w:ins w:id="30" w:author="Natasha" w:date="2023-09-02T16:38:00Z">
        <w:r w:rsidR="000F19DF">
          <w:rPr>
            <w:rFonts w:ascii="Cambria" w:hAnsi="Cambria"/>
          </w:rPr>
          <w:t>c</w:t>
        </w:r>
      </w:ins>
      <w:del w:id="31" w:author="Natasha" w:date="2023-09-02T16:38:00Z">
        <w:r w:rsidRPr="00845F59" w:rsidDel="000F19DF">
          <w:rPr>
            <w:rFonts w:ascii="Cambria" w:hAnsi="Cambria"/>
          </w:rPr>
          <w:delText>C</w:delText>
        </w:r>
      </w:del>
      <w:r w:rsidRPr="00845F59">
        <w:rPr>
          <w:rFonts w:ascii="Cambria" w:hAnsi="Cambria"/>
        </w:rPr>
        <w:t xml:space="preserve">ompetitiveness? </w:t>
      </w:r>
      <w:r w:rsidRPr="00845F59">
        <w:rPr>
          <w:rFonts w:ascii="Cambria" w:hAnsi="Cambria"/>
          <w:i/>
          <w:iCs/>
        </w:rPr>
        <w:t>Review of Environmental Economics and Policy</w:t>
      </w:r>
      <w:r w:rsidRPr="000F19DF">
        <w:rPr>
          <w:rFonts w:ascii="Cambria" w:hAnsi="Cambria"/>
        </w:rPr>
        <w:t xml:space="preserve">, </w:t>
      </w:r>
      <w:r w:rsidRPr="00845F59">
        <w:rPr>
          <w:rFonts w:ascii="Cambria" w:hAnsi="Cambria"/>
          <w:i/>
          <w:iCs/>
        </w:rPr>
        <w:t>7</w:t>
      </w:r>
      <w:r w:rsidRPr="00845F59">
        <w:rPr>
          <w:rFonts w:ascii="Cambria" w:hAnsi="Cambria"/>
        </w:rPr>
        <w:t xml:space="preserve">(1), 2–22. </w:t>
      </w:r>
    </w:p>
    <w:p w14:paraId="17BC1C93" w14:textId="325BE28F" w:rsidR="00077BF3" w:rsidRPr="00845F59" w:rsidRDefault="00BD1906" w:rsidP="000F19DF">
      <w:pPr>
        <w:spacing w:before="120"/>
        <w:ind w:left="709" w:hanging="709"/>
        <w:contextualSpacing/>
        <w:jc w:val="left"/>
        <w:rPr>
          <w:rFonts w:ascii="Cambria" w:hAnsi="Cambria" w:cs="Times New Roman"/>
        </w:rPr>
      </w:pPr>
      <w:r w:rsidRPr="00845F59">
        <w:rPr>
          <w:rFonts w:ascii="Cambria" w:hAnsi="Cambria" w:cs="Times New Roman"/>
        </w:rPr>
        <w:t xml:space="preserve">Amelung, W., Bossio, D., de Vries, W., Kögel-Knabner, I., Lehmann, J., </w:t>
      </w:r>
      <w:ins w:id="32" w:author="Natasha" w:date="2023-09-02T16:38:00Z">
        <w:r w:rsidR="000F19DF">
          <w:rPr>
            <w:rFonts w:ascii="Cambria" w:hAnsi="Cambria" w:cs="Times New Roman"/>
          </w:rPr>
          <w:t xml:space="preserve">&amp; </w:t>
        </w:r>
      </w:ins>
      <w:r w:rsidRPr="00845F59">
        <w:rPr>
          <w:rFonts w:ascii="Cambria" w:hAnsi="Cambria" w:cs="Times New Roman"/>
        </w:rPr>
        <w:t xml:space="preserve">Amundson, R. (2020). Towards a </w:t>
      </w:r>
      <w:ins w:id="33" w:author="Natasha" w:date="2023-09-02T16:38:00Z">
        <w:r w:rsidR="000F19DF">
          <w:rPr>
            <w:rFonts w:ascii="Cambria" w:hAnsi="Cambria" w:cs="Times New Roman"/>
          </w:rPr>
          <w:t>g</w:t>
        </w:r>
      </w:ins>
      <w:del w:id="34" w:author="Natasha" w:date="2023-09-02T16:38:00Z">
        <w:r w:rsidRPr="00845F59" w:rsidDel="000F19DF">
          <w:rPr>
            <w:rFonts w:ascii="Cambria" w:hAnsi="Cambria" w:cs="Times New Roman"/>
          </w:rPr>
          <w:delText>G</w:delText>
        </w:r>
      </w:del>
      <w:r w:rsidRPr="00845F59">
        <w:rPr>
          <w:rFonts w:ascii="Cambria" w:hAnsi="Cambria" w:cs="Times New Roman"/>
        </w:rPr>
        <w:t>lobal-</w:t>
      </w:r>
      <w:ins w:id="35" w:author="Natasha" w:date="2023-09-02T16:38:00Z">
        <w:r w:rsidR="000F19DF">
          <w:rPr>
            <w:rFonts w:ascii="Cambria" w:hAnsi="Cambria" w:cs="Times New Roman"/>
          </w:rPr>
          <w:t>s</w:t>
        </w:r>
      </w:ins>
      <w:del w:id="36" w:author="Natasha" w:date="2023-09-02T16:38:00Z">
        <w:r w:rsidRPr="00845F59" w:rsidDel="000F19DF">
          <w:rPr>
            <w:rFonts w:ascii="Cambria" w:hAnsi="Cambria" w:cs="Times New Roman"/>
          </w:rPr>
          <w:delText>S</w:delText>
        </w:r>
      </w:del>
      <w:r w:rsidRPr="00845F59">
        <w:rPr>
          <w:rFonts w:ascii="Cambria" w:hAnsi="Cambria" w:cs="Times New Roman"/>
        </w:rPr>
        <w:t xml:space="preserve">cale </w:t>
      </w:r>
      <w:ins w:id="37" w:author="Natasha" w:date="2023-09-02T16:38:00Z">
        <w:r w:rsidR="000F19DF">
          <w:rPr>
            <w:rFonts w:ascii="Cambria" w:hAnsi="Cambria" w:cs="Times New Roman"/>
          </w:rPr>
          <w:t>s</w:t>
        </w:r>
      </w:ins>
      <w:del w:id="38" w:author="Natasha" w:date="2023-09-02T16:38:00Z">
        <w:r w:rsidRPr="00845F59" w:rsidDel="000F19DF">
          <w:rPr>
            <w:rFonts w:ascii="Cambria" w:hAnsi="Cambria" w:cs="Times New Roman"/>
          </w:rPr>
          <w:delText>S</w:delText>
        </w:r>
      </w:del>
      <w:r w:rsidRPr="00845F59">
        <w:rPr>
          <w:rFonts w:ascii="Cambria" w:hAnsi="Cambria" w:cs="Times New Roman"/>
        </w:rPr>
        <w:t xml:space="preserve">oil </w:t>
      </w:r>
      <w:ins w:id="39" w:author="Natasha" w:date="2023-09-02T16:38:00Z">
        <w:r w:rsidR="000F19DF">
          <w:rPr>
            <w:rFonts w:ascii="Cambria" w:hAnsi="Cambria" w:cs="Times New Roman"/>
          </w:rPr>
          <w:t>c</w:t>
        </w:r>
      </w:ins>
      <w:del w:id="40" w:author="Natasha" w:date="2023-09-02T16:38:00Z">
        <w:r w:rsidRPr="00845F59" w:rsidDel="000F19DF">
          <w:rPr>
            <w:rFonts w:ascii="Cambria" w:hAnsi="Cambria" w:cs="Times New Roman"/>
          </w:rPr>
          <w:delText>C</w:delText>
        </w:r>
      </w:del>
      <w:r w:rsidRPr="00845F59">
        <w:rPr>
          <w:rFonts w:ascii="Cambria" w:hAnsi="Cambria" w:cs="Times New Roman"/>
        </w:rPr>
        <w:t xml:space="preserve">limate </w:t>
      </w:r>
      <w:ins w:id="41" w:author="Natasha" w:date="2023-09-02T16:38:00Z">
        <w:r w:rsidR="000F19DF">
          <w:rPr>
            <w:rFonts w:ascii="Cambria" w:hAnsi="Cambria" w:cs="Times New Roman"/>
          </w:rPr>
          <w:t>m</w:t>
        </w:r>
      </w:ins>
      <w:del w:id="42" w:author="Natasha" w:date="2023-09-02T16:38:00Z">
        <w:r w:rsidRPr="00845F59" w:rsidDel="000F19DF">
          <w:rPr>
            <w:rFonts w:ascii="Cambria" w:hAnsi="Cambria" w:cs="Times New Roman"/>
          </w:rPr>
          <w:delText>M</w:delText>
        </w:r>
      </w:del>
      <w:r w:rsidRPr="00845F59">
        <w:rPr>
          <w:rFonts w:ascii="Cambria" w:hAnsi="Cambria" w:cs="Times New Roman"/>
        </w:rPr>
        <w:t xml:space="preserve">itigation </w:t>
      </w:r>
      <w:ins w:id="43" w:author="Natasha" w:date="2023-09-02T16:38:00Z">
        <w:r w:rsidR="000F19DF">
          <w:rPr>
            <w:rFonts w:ascii="Cambria" w:hAnsi="Cambria" w:cs="Times New Roman"/>
          </w:rPr>
          <w:t>s</w:t>
        </w:r>
      </w:ins>
      <w:del w:id="44" w:author="Natasha" w:date="2023-09-02T16:38:00Z">
        <w:r w:rsidRPr="00845F59" w:rsidDel="000F19DF">
          <w:rPr>
            <w:rFonts w:ascii="Cambria" w:hAnsi="Cambria" w:cs="Times New Roman"/>
          </w:rPr>
          <w:delText>S</w:delText>
        </w:r>
      </w:del>
      <w:r w:rsidRPr="00845F59">
        <w:rPr>
          <w:rFonts w:ascii="Cambria" w:hAnsi="Cambria" w:cs="Times New Roman"/>
        </w:rPr>
        <w:t>trategy.</w:t>
      </w:r>
      <w:ins w:id="45" w:author="Natasha" w:date="2023-09-02T16:38:00Z">
        <w:r w:rsidR="000F19DF">
          <w:rPr>
            <w:rFonts w:ascii="Cambria" w:hAnsi="Cambria" w:cs="Times New Roman"/>
          </w:rPr>
          <w:t xml:space="preserve"> </w:t>
        </w:r>
      </w:ins>
      <w:del w:id="46" w:author="Natasha" w:date="2023-09-02T16:38:00Z">
        <w:r w:rsidRPr="00845F59" w:rsidDel="000F19DF">
          <w:rPr>
            <w:rFonts w:ascii="Cambria" w:hAnsi="Cambria" w:cs="Times New Roman"/>
          </w:rPr>
          <w:delText> </w:delText>
        </w:r>
      </w:del>
      <w:r w:rsidRPr="00845F59">
        <w:rPr>
          <w:rFonts w:ascii="Cambria" w:hAnsi="Cambria" w:cs="Times New Roman"/>
          <w:i/>
          <w:iCs/>
        </w:rPr>
        <w:t>Nature Communications</w:t>
      </w:r>
      <w:r w:rsidRPr="00845F59">
        <w:rPr>
          <w:rFonts w:ascii="Cambria" w:hAnsi="Cambria" w:cs="Times New Roman"/>
        </w:rPr>
        <w:t>,</w:t>
      </w:r>
      <w:ins w:id="47" w:author="Natasha" w:date="2023-09-02T16:38:00Z">
        <w:r w:rsidR="000F19DF">
          <w:rPr>
            <w:rFonts w:ascii="Cambria" w:hAnsi="Cambria" w:cs="Times New Roman"/>
          </w:rPr>
          <w:t xml:space="preserve"> </w:t>
        </w:r>
      </w:ins>
      <w:del w:id="48" w:author="Natasha" w:date="2023-09-02T16:38:00Z">
        <w:r w:rsidRPr="00845F59" w:rsidDel="000F19DF">
          <w:rPr>
            <w:rFonts w:ascii="Cambria" w:hAnsi="Cambria" w:cs="Times New Roman"/>
          </w:rPr>
          <w:delText> </w:delText>
        </w:r>
      </w:del>
      <w:r w:rsidRPr="000F19DF">
        <w:rPr>
          <w:rFonts w:ascii="Cambria" w:hAnsi="Cambria" w:cs="Times New Roman"/>
          <w:i/>
          <w:rPrChange w:id="49" w:author="Natasha" w:date="2023-09-02T16:38:00Z">
            <w:rPr>
              <w:rFonts w:ascii="Cambria" w:hAnsi="Cambria" w:cs="Times New Roman"/>
            </w:rPr>
          </w:rPrChange>
        </w:rPr>
        <w:t>11</w:t>
      </w:r>
      <w:r w:rsidRPr="00845F59">
        <w:rPr>
          <w:rFonts w:ascii="Cambria" w:hAnsi="Cambria" w:cs="Times New Roman"/>
        </w:rPr>
        <w:t>(1), 5427</w:t>
      </w:r>
      <w:ins w:id="50" w:author="Natasha" w:date="2023-09-02T16:38:00Z">
        <w:r w:rsidR="000F19DF" w:rsidRPr="00845F59">
          <w:rPr>
            <w:rFonts w:ascii="Cambria" w:hAnsi="Cambria"/>
          </w:rPr>
          <w:t>–</w:t>
        </w:r>
        <w:r w:rsidR="000F19DF" w:rsidRPr="000F19DF">
          <w:rPr>
            <w:rFonts w:ascii="Cambria" w:hAnsi="Cambria"/>
            <w:highlight w:val="yellow"/>
            <w:rPrChange w:id="51" w:author="Natasha" w:date="2023-09-02T16:38:00Z">
              <w:rPr>
                <w:rFonts w:ascii="Cambria" w:hAnsi="Cambria"/>
              </w:rPr>
            </w:rPrChange>
          </w:rPr>
          <w:t>END PAGE</w:t>
        </w:r>
      </w:ins>
      <w:r w:rsidRPr="00845F59">
        <w:rPr>
          <w:rFonts w:ascii="Cambria" w:hAnsi="Cambria" w:cs="Times New Roman"/>
        </w:rPr>
        <w:t>.</w:t>
      </w:r>
    </w:p>
    <w:p w14:paraId="26A0EC46" w14:textId="4FB1EFB6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Amore, M. D., &amp; Bennedsen, M. (2016). Corporate governance and green innovation. </w:t>
      </w:r>
      <w:r w:rsidRPr="00845F59">
        <w:rPr>
          <w:rFonts w:ascii="Cambria" w:hAnsi="Cambria"/>
          <w:i/>
          <w:iCs/>
        </w:rPr>
        <w:t>Journal of Environmental Economics and Management</w:t>
      </w:r>
      <w:r w:rsidRPr="00845F59">
        <w:rPr>
          <w:rFonts w:ascii="Cambria" w:hAnsi="Cambria"/>
        </w:rPr>
        <w:t>, 75, 54</w:t>
      </w:r>
      <w:ins w:id="52" w:author="Natasha" w:date="2023-09-02T16:38:00Z">
        <w:r w:rsidR="000F19DF" w:rsidRPr="00845F59">
          <w:rPr>
            <w:rFonts w:ascii="Cambria" w:hAnsi="Cambria"/>
          </w:rPr>
          <w:t>–</w:t>
        </w:r>
      </w:ins>
      <w:del w:id="53" w:author="Natasha" w:date="2023-09-02T16:38:00Z">
        <w:r w:rsidRPr="00845F59" w:rsidDel="000F19DF">
          <w:rPr>
            <w:rFonts w:ascii="Cambria" w:hAnsi="Cambria"/>
          </w:rPr>
          <w:delText>-</w:delText>
        </w:r>
      </w:del>
      <w:r w:rsidRPr="00845F59">
        <w:rPr>
          <w:rFonts w:ascii="Cambria" w:hAnsi="Cambria"/>
        </w:rPr>
        <w:t>72.</w:t>
      </w:r>
    </w:p>
    <w:p w14:paraId="06950E1A" w14:textId="1C44320C" w:rsidR="00077BF3" w:rsidRPr="00845F59" w:rsidRDefault="00BD1906" w:rsidP="000F19DF">
      <w:pPr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Borenstein, S., &amp; Bushnell, J. B. (2022). Do two electricity pricing wrongs make a right? Cost recovery, externalities, and efficiency. </w:t>
      </w:r>
      <w:r w:rsidRPr="00845F59">
        <w:rPr>
          <w:rFonts w:ascii="Cambria" w:hAnsi="Cambria"/>
          <w:i/>
          <w:iCs/>
        </w:rPr>
        <w:t>American Economic Journal: Economic Policy</w:t>
      </w:r>
      <w:r w:rsidRPr="00845F59">
        <w:rPr>
          <w:rFonts w:ascii="Cambria" w:hAnsi="Cambria"/>
        </w:rPr>
        <w:t xml:space="preserve">, </w:t>
      </w:r>
      <w:r w:rsidRPr="000F19DF">
        <w:rPr>
          <w:rFonts w:ascii="Cambria" w:hAnsi="Cambria"/>
          <w:i/>
          <w:rPrChange w:id="54" w:author="Natasha" w:date="2023-09-02T16:41:00Z">
            <w:rPr>
              <w:rFonts w:ascii="Cambria" w:hAnsi="Cambria"/>
            </w:rPr>
          </w:rPrChange>
        </w:rPr>
        <w:t>14</w:t>
      </w:r>
      <w:r w:rsidRPr="00845F59">
        <w:rPr>
          <w:rFonts w:ascii="Cambria" w:hAnsi="Cambria"/>
        </w:rPr>
        <w:t>(4), 80</w:t>
      </w:r>
      <w:ins w:id="55" w:author="Natasha" w:date="2023-09-02T16:38:00Z">
        <w:r w:rsidR="000F19DF" w:rsidRPr="00845F59">
          <w:rPr>
            <w:rFonts w:ascii="Cambria" w:hAnsi="Cambria"/>
          </w:rPr>
          <w:t>–</w:t>
        </w:r>
      </w:ins>
      <w:del w:id="56" w:author="Natasha" w:date="2023-09-02T16:38:00Z">
        <w:r w:rsidRPr="00845F59" w:rsidDel="000F19DF">
          <w:rPr>
            <w:rFonts w:ascii="Cambria" w:hAnsi="Cambria"/>
          </w:rPr>
          <w:delText>-</w:delText>
        </w:r>
      </w:del>
      <w:r w:rsidRPr="00845F59">
        <w:rPr>
          <w:rFonts w:ascii="Cambria" w:hAnsi="Cambria"/>
        </w:rPr>
        <w:t>110.</w:t>
      </w:r>
    </w:p>
    <w:p w14:paraId="1F4AB8AA" w14:textId="7AFF0915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Chen, Z., Jin, J., &amp; Li, M. (2022). Does media coverage influence firm green innovation? The moderating role of regional environment. </w:t>
      </w:r>
      <w:r w:rsidRPr="00845F59">
        <w:rPr>
          <w:rFonts w:ascii="Cambria" w:hAnsi="Cambria"/>
          <w:i/>
          <w:iCs/>
        </w:rPr>
        <w:t>Technology in Society</w:t>
      </w:r>
      <w:r w:rsidRPr="00845F59">
        <w:rPr>
          <w:rFonts w:ascii="Cambria" w:hAnsi="Cambria"/>
        </w:rPr>
        <w:t xml:space="preserve">, </w:t>
      </w:r>
      <w:r w:rsidRPr="000F19DF">
        <w:rPr>
          <w:rFonts w:ascii="Cambria" w:hAnsi="Cambria"/>
          <w:i/>
          <w:rPrChange w:id="57" w:author="Natasha" w:date="2023-09-02T16:41:00Z">
            <w:rPr>
              <w:rFonts w:ascii="Cambria" w:hAnsi="Cambria"/>
            </w:rPr>
          </w:rPrChange>
        </w:rPr>
        <w:t>70</w:t>
      </w:r>
      <w:r w:rsidRPr="00845F59">
        <w:rPr>
          <w:rFonts w:ascii="Cambria" w:hAnsi="Cambria"/>
        </w:rPr>
        <w:t xml:space="preserve">, </w:t>
      </w:r>
      <w:r w:rsidRPr="000F19DF">
        <w:rPr>
          <w:rFonts w:ascii="Cambria" w:hAnsi="Cambria"/>
          <w:highlight w:val="yellow"/>
          <w:rPrChange w:id="58" w:author="Natasha" w:date="2023-09-02T16:40:00Z">
            <w:rPr>
              <w:rFonts w:ascii="Cambria" w:hAnsi="Cambria"/>
            </w:rPr>
          </w:rPrChange>
        </w:rPr>
        <w:t>102006</w:t>
      </w:r>
      <w:ins w:id="59" w:author="Natasha" w:date="2023-09-02T16:40:00Z">
        <w:r w:rsidR="000F19DF">
          <w:rPr>
            <w:rFonts w:ascii="Cambria" w:hAnsi="Cambria"/>
          </w:rPr>
          <w:t>-</w:t>
        </w:r>
        <w:r w:rsidR="000F19DF" w:rsidRPr="000F19DF">
          <w:rPr>
            <w:rFonts w:ascii="Cambria" w:hAnsi="Cambria"/>
            <w:highlight w:val="yellow"/>
            <w:rPrChange w:id="60" w:author="Natasha" w:date="2023-09-02T16:40:00Z">
              <w:rPr>
                <w:rFonts w:ascii="Cambria" w:hAnsi="Cambria"/>
              </w:rPr>
            </w:rPrChange>
          </w:rPr>
          <w:t>P</w:t>
        </w:r>
        <w:r w:rsidR="000F19DF">
          <w:rPr>
            <w:rFonts w:ascii="Cambria" w:hAnsi="Cambria"/>
            <w:highlight w:val="yellow"/>
          </w:rPr>
          <w:t>AGES</w:t>
        </w:r>
        <w:r w:rsidR="000F19DF" w:rsidRPr="000F19DF">
          <w:rPr>
            <w:rFonts w:ascii="Cambria" w:hAnsi="Cambria"/>
            <w:highlight w:val="yellow"/>
            <w:rPrChange w:id="61" w:author="Natasha" w:date="2023-09-02T16:40:00Z">
              <w:rPr>
                <w:rFonts w:ascii="Cambria" w:hAnsi="Cambria"/>
              </w:rPr>
            </w:rPrChange>
          </w:rPr>
          <w:t>?</w:t>
        </w:r>
      </w:ins>
      <w:r w:rsidRPr="00845F59">
        <w:rPr>
          <w:rFonts w:ascii="Cambria" w:hAnsi="Cambria"/>
        </w:rPr>
        <w:t>.</w:t>
      </w:r>
    </w:p>
    <w:p w14:paraId="109B1499" w14:textId="3605CCFA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Chen, Z., Zhang, X., &amp; Chen, F. (2021). Do carbon emission trading schemes stimulate green innovation in enterprises? Evidence from China. </w:t>
      </w:r>
      <w:r w:rsidRPr="00845F59">
        <w:rPr>
          <w:rFonts w:ascii="Cambria" w:hAnsi="Cambria"/>
          <w:i/>
          <w:iCs/>
        </w:rPr>
        <w:t>Technological Forecasting and Social Change</w:t>
      </w:r>
      <w:r w:rsidRPr="00845F59">
        <w:rPr>
          <w:rFonts w:ascii="Cambria" w:hAnsi="Cambria"/>
        </w:rPr>
        <w:t xml:space="preserve">, </w:t>
      </w:r>
      <w:r w:rsidRPr="000F19DF">
        <w:rPr>
          <w:rFonts w:ascii="Cambria" w:hAnsi="Cambria"/>
          <w:i/>
          <w:rPrChange w:id="62" w:author="Natasha" w:date="2023-09-02T16:41:00Z">
            <w:rPr>
              <w:rFonts w:ascii="Cambria" w:hAnsi="Cambria"/>
            </w:rPr>
          </w:rPrChange>
        </w:rPr>
        <w:t>168</w:t>
      </w:r>
      <w:r w:rsidRPr="00845F59">
        <w:rPr>
          <w:rFonts w:ascii="Cambria" w:hAnsi="Cambria"/>
        </w:rPr>
        <w:t xml:space="preserve">, </w:t>
      </w:r>
      <w:r w:rsidRPr="000F19DF">
        <w:rPr>
          <w:rFonts w:ascii="Cambria" w:hAnsi="Cambria"/>
          <w:highlight w:val="yellow"/>
          <w:rPrChange w:id="63" w:author="Natasha" w:date="2023-09-02T16:40:00Z">
            <w:rPr>
              <w:rFonts w:ascii="Cambria" w:hAnsi="Cambria"/>
            </w:rPr>
          </w:rPrChange>
        </w:rPr>
        <w:t>120744</w:t>
      </w:r>
      <w:r w:rsidRPr="00845F59">
        <w:rPr>
          <w:rFonts w:ascii="Cambria" w:hAnsi="Cambria"/>
        </w:rPr>
        <w:t>.</w:t>
      </w:r>
    </w:p>
    <w:p w14:paraId="2871E5F5" w14:textId="3B3C4FAD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  <w:i/>
          <w:iCs/>
        </w:rPr>
      </w:pPr>
      <w:r w:rsidRPr="00845F59">
        <w:rPr>
          <w:rFonts w:ascii="Cambria" w:hAnsi="Cambria"/>
        </w:rPr>
        <w:t xml:space="preserve">Dechezleprêtre, A., &amp; Sato, M. (2017). The </w:t>
      </w:r>
      <w:ins w:id="64" w:author="Natasha" w:date="2023-09-02T16:41:00Z">
        <w:r w:rsidR="000F19DF">
          <w:rPr>
            <w:rFonts w:ascii="Cambria" w:hAnsi="Cambria"/>
          </w:rPr>
          <w:t>i</w:t>
        </w:r>
      </w:ins>
      <w:del w:id="65" w:author="Natasha" w:date="2023-09-02T16:41:00Z">
        <w:r w:rsidRPr="00845F59" w:rsidDel="000F19DF">
          <w:rPr>
            <w:rFonts w:ascii="Cambria" w:hAnsi="Cambria"/>
          </w:rPr>
          <w:delText>I</w:delText>
        </w:r>
      </w:del>
      <w:r w:rsidRPr="00845F59">
        <w:rPr>
          <w:rFonts w:ascii="Cambria" w:hAnsi="Cambria"/>
        </w:rPr>
        <w:t xml:space="preserve">mpacts of </w:t>
      </w:r>
      <w:ins w:id="66" w:author="Natasha" w:date="2023-09-02T16:41:00Z">
        <w:r w:rsidR="000F19DF">
          <w:rPr>
            <w:rFonts w:ascii="Cambria" w:hAnsi="Cambria"/>
          </w:rPr>
          <w:t>e</w:t>
        </w:r>
      </w:ins>
      <w:del w:id="67" w:author="Natasha" w:date="2023-09-02T16:41:00Z">
        <w:r w:rsidRPr="00845F59" w:rsidDel="000F19DF">
          <w:rPr>
            <w:rFonts w:ascii="Cambria" w:hAnsi="Cambria"/>
          </w:rPr>
          <w:delText>E</w:delText>
        </w:r>
      </w:del>
      <w:r w:rsidRPr="00845F59">
        <w:rPr>
          <w:rFonts w:ascii="Cambria" w:hAnsi="Cambria"/>
        </w:rPr>
        <w:t xml:space="preserve">nvironmental </w:t>
      </w:r>
      <w:ins w:id="68" w:author="Natasha" w:date="2023-09-02T16:41:00Z">
        <w:r w:rsidR="000F19DF">
          <w:rPr>
            <w:rFonts w:ascii="Cambria" w:hAnsi="Cambria"/>
          </w:rPr>
          <w:t>r</w:t>
        </w:r>
      </w:ins>
      <w:del w:id="69" w:author="Natasha" w:date="2023-09-02T16:41:00Z">
        <w:r w:rsidRPr="00845F59" w:rsidDel="000F19DF">
          <w:rPr>
            <w:rFonts w:ascii="Cambria" w:hAnsi="Cambria"/>
          </w:rPr>
          <w:delText>R</w:delText>
        </w:r>
      </w:del>
      <w:r w:rsidRPr="00845F59">
        <w:rPr>
          <w:rFonts w:ascii="Cambria" w:hAnsi="Cambria"/>
        </w:rPr>
        <w:t>egulations on</w:t>
      </w:r>
      <w:ins w:id="70" w:author="Natasha" w:date="2023-09-02T16:41:00Z">
        <w:r w:rsidR="000F19DF">
          <w:rPr>
            <w:rFonts w:ascii="Cambria" w:hAnsi="Cambria"/>
          </w:rPr>
          <w:t xml:space="preserve"> </w:t>
        </w:r>
      </w:ins>
      <w:del w:id="71" w:author="Natasha" w:date="2023-09-02T16:41:00Z">
        <w:r w:rsidRPr="00845F59" w:rsidDel="000F19DF">
          <w:rPr>
            <w:rFonts w:ascii="Cambria" w:hAnsi="Cambria"/>
          </w:rPr>
          <w:delText xml:space="preserve">                         </w:delText>
        </w:r>
      </w:del>
      <w:ins w:id="72" w:author="Natasha" w:date="2023-09-02T16:42:00Z">
        <w:r w:rsidR="000F19DF">
          <w:rPr>
            <w:rFonts w:ascii="Cambria" w:hAnsi="Cambria"/>
          </w:rPr>
          <w:t>c</w:t>
        </w:r>
      </w:ins>
      <w:del w:id="73" w:author="Natasha" w:date="2023-09-02T16:42:00Z">
        <w:r w:rsidRPr="00845F59" w:rsidDel="000F19DF">
          <w:rPr>
            <w:rFonts w:ascii="Cambria" w:hAnsi="Cambria"/>
          </w:rPr>
          <w:delText>C</w:delText>
        </w:r>
      </w:del>
      <w:r w:rsidRPr="00845F59">
        <w:rPr>
          <w:rFonts w:ascii="Cambria" w:hAnsi="Cambria"/>
        </w:rPr>
        <w:t xml:space="preserve">ompetitiveness. </w:t>
      </w:r>
      <w:r w:rsidRPr="00845F59">
        <w:rPr>
          <w:rFonts w:ascii="Cambria" w:hAnsi="Cambria"/>
          <w:i/>
          <w:iCs/>
        </w:rPr>
        <w:t>Review of Environmental Economics and Policy</w:t>
      </w:r>
      <w:r w:rsidRPr="00845F59">
        <w:rPr>
          <w:rFonts w:ascii="Cambria" w:hAnsi="Cambria"/>
        </w:rPr>
        <w:t xml:space="preserve">, </w:t>
      </w:r>
      <w:r w:rsidRPr="00845F59">
        <w:rPr>
          <w:rFonts w:ascii="Cambria" w:hAnsi="Cambria"/>
          <w:i/>
          <w:iCs/>
        </w:rPr>
        <w:t>11</w:t>
      </w:r>
      <w:r w:rsidRPr="00845F59">
        <w:rPr>
          <w:rFonts w:ascii="Cambria" w:hAnsi="Cambria"/>
        </w:rPr>
        <w:t xml:space="preserve">(2), 183–206. </w:t>
      </w:r>
    </w:p>
    <w:p w14:paraId="348FC092" w14:textId="19D1DDBC" w:rsidR="00077BF3" w:rsidRPr="00845F59" w:rsidRDefault="00BD1906" w:rsidP="000F19DF">
      <w:pPr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Du, G., Yu, M., Sun, C., &amp; Han, Z. (2021). Green innovation effect of emission trading policy on pilot areas and neighboring areas: An analysis based on the spatial econometric model. </w:t>
      </w:r>
      <w:r w:rsidRPr="00845F59">
        <w:rPr>
          <w:rFonts w:ascii="Cambria" w:hAnsi="Cambria"/>
          <w:i/>
          <w:iCs/>
        </w:rPr>
        <w:t>Energy Policy</w:t>
      </w:r>
      <w:r w:rsidRPr="00845F59">
        <w:rPr>
          <w:rFonts w:ascii="Cambria" w:hAnsi="Cambria"/>
        </w:rPr>
        <w:t xml:space="preserve">, </w:t>
      </w:r>
      <w:r w:rsidRPr="000F19DF">
        <w:rPr>
          <w:rFonts w:ascii="Cambria" w:hAnsi="Cambria"/>
          <w:i/>
          <w:rPrChange w:id="74" w:author="Natasha" w:date="2023-09-02T16:42:00Z">
            <w:rPr>
              <w:rFonts w:ascii="Cambria" w:hAnsi="Cambria"/>
            </w:rPr>
          </w:rPrChange>
        </w:rPr>
        <w:t>156</w:t>
      </w:r>
      <w:r w:rsidRPr="00845F59">
        <w:rPr>
          <w:rFonts w:ascii="Cambria" w:hAnsi="Cambria"/>
        </w:rPr>
        <w:t xml:space="preserve">, </w:t>
      </w:r>
      <w:r w:rsidRPr="000F19DF">
        <w:rPr>
          <w:rFonts w:ascii="Cambria" w:hAnsi="Cambria"/>
          <w:highlight w:val="yellow"/>
          <w:rPrChange w:id="75" w:author="Natasha" w:date="2023-09-02T16:40:00Z">
            <w:rPr>
              <w:rFonts w:ascii="Cambria" w:hAnsi="Cambria"/>
            </w:rPr>
          </w:rPrChange>
        </w:rPr>
        <w:t>112431</w:t>
      </w:r>
      <w:r w:rsidRPr="00845F59">
        <w:rPr>
          <w:rFonts w:ascii="Cambria" w:hAnsi="Cambria"/>
        </w:rPr>
        <w:t>.</w:t>
      </w:r>
    </w:p>
    <w:p w14:paraId="09DB6F58" w14:textId="35C2AFEA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lastRenderedPageBreak/>
        <w:t xml:space="preserve">European Commission. (n.d.). </w:t>
      </w:r>
      <w:r w:rsidRPr="00845F59">
        <w:rPr>
          <w:rFonts w:ascii="Cambria" w:hAnsi="Cambria"/>
          <w:i/>
          <w:iCs/>
        </w:rPr>
        <w:t>EU Emissions Trading System (EU ETS)</w:t>
      </w:r>
      <w:r w:rsidRPr="00845F59">
        <w:rPr>
          <w:rFonts w:ascii="Cambria" w:hAnsi="Cambria"/>
        </w:rPr>
        <w:t>. Retrieved January 14, 2023, from https://climate.ec.europa.eu/eu-action/eu-emissions-trading-system-eu-ets_en</w:t>
      </w:r>
    </w:p>
    <w:p w14:paraId="424B2F54" w14:textId="046C0129" w:rsidR="00077BF3" w:rsidRPr="00845F59" w:rsidRDefault="00BD1906" w:rsidP="000F19DF">
      <w:pPr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  <w:lang w:val="nl-NL"/>
        </w:rPr>
        <w:t xml:space="preserve">Feng, S., Zhang, R., &amp; Li, G. (2022). </w:t>
      </w:r>
      <w:r w:rsidRPr="00845F59">
        <w:rPr>
          <w:rFonts w:ascii="Cambria" w:hAnsi="Cambria"/>
        </w:rPr>
        <w:t xml:space="preserve">Environmental decentralization, digital finance and green technology innovation. </w:t>
      </w:r>
      <w:r w:rsidRPr="00845F59">
        <w:rPr>
          <w:rFonts w:ascii="Cambria" w:hAnsi="Cambria"/>
          <w:i/>
          <w:iCs/>
        </w:rPr>
        <w:t>Structural Change and Economic Dynamics</w:t>
      </w:r>
      <w:r w:rsidRPr="00845F59">
        <w:rPr>
          <w:rFonts w:ascii="Cambria" w:hAnsi="Cambria"/>
        </w:rPr>
        <w:t xml:space="preserve">, </w:t>
      </w:r>
      <w:r w:rsidRPr="000F19DF">
        <w:rPr>
          <w:rFonts w:ascii="Cambria" w:hAnsi="Cambria"/>
          <w:i/>
          <w:rPrChange w:id="76" w:author="Natasha" w:date="2023-09-02T16:42:00Z">
            <w:rPr>
              <w:rFonts w:ascii="Cambria" w:hAnsi="Cambria"/>
            </w:rPr>
          </w:rPrChange>
        </w:rPr>
        <w:t>61</w:t>
      </w:r>
      <w:r w:rsidRPr="00845F59">
        <w:rPr>
          <w:rFonts w:ascii="Cambria" w:hAnsi="Cambria"/>
        </w:rPr>
        <w:t>, 70</w:t>
      </w:r>
      <w:ins w:id="77" w:author="Natasha" w:date="2023-09-02T16:39:00Z">
        <w:r w:rsidR="000F19DF" w:rsidRPr="00845F59">
          <w:rPr>
            <w:rFonts w:ascii="Cambria" w:hAnsi="Cambria"/>
          </w:rPr>
          <w:t>–</w:t>
        </w:r>
      </w:ins>
      <w:del w:id="78" w:author="Natasha" w:date="2023-09-02T16:39:00Z">
        <w:r w:rsidRPr="00845F59" w:rsidDel="000F19DF">
          <w:rPr>
            <w:rFonts w:ascii="Cambria" w:hAnsi="Cambria"/>
          </w:rPr>
          <w:delText>-</w:delText>
        </w:r>
      </w:del>
      <w:r w:rsidRPr="00845F59">
        <w:rPr>
          <w:rFonts w:ascii="Cambria" w:hAnsi="Cambria"/>
        </w:rPr>
        <w:t>83.</w:t>
      </w:r>
    </w:p>
    <w:p w14:paraId="5963715F" w14:textId="29E4D97F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Hu, C., Mao, J., Tian, M., Wei, Y., Guo, L., &amp; Wang, Z. (2021). Distance matters: Investigating how geographic proximity to ENGOs triggers green innovation of heavy-polluting firms in China. </w:t>
      </w:r>
      <w:r w:rsidRPr="00845F59">
        <w:rPr>
          <w:rFonts w:ascii="Cambria" w:hAnsi="Cambria"/>
          <w:i/>
          <w:iCs/>
        </w:rPr>
        <w:t>Journal of Environmental Management</w:t>
      </w:r>
      <w:r w:rsidRPr="00845F59">
        <w:rPr>
          <w:rFonts w:ascii="Cambria" w:hAnsi="Cambria"/>
        </w:rPr>
        <w:t xml:space="preserve">, </w:t>
      </w:r>
      <w:r w:rsidRPr="000F19DF">
        <w:rPr>
          <w:rFonts w:ascii="Cambria" w:hAnsi="Cambria"/>
          <w:i/>
          <w:rPrChange w:id="79" w:author="Natasha" w:date="2023-09-02T16:42:00Z">
            <w:rPr>
              <w:rFonts w:ascii="Cambria" w:hAnsi="Cambria"/>
            </w:rPr>
          </w:rPrChange>
        </w:rPr>
        <w:t>279</w:t>
      </w:r>
      <w:r w:rsidRPr="00845F59">
        <w:rPr>
          <w:rFonts w:ascii="Cambria" w:hAnsi="Cambria"/>
        </w:rPr>
        <w:t xml:space="preserve">, </w:t>
      </w:r>
      <w:r w:rsidRPr="000F19DF">
        <w:rPr>
          <w:rFonts w:ascii="Cambria" w:hAnsi="Cambria"/>
          <w:highlight w:val="yellow"/>
          <w:rPrChange w:id="80" w:author="Natasha" w:date="2023-09-02T16:40:00Z">
            <w:rPr>
              <w:rFonts w:ascii="Cambria" w:hAnsi="Cambria"/>
            </w:rPr>
          </w:rPrChange>
        </w:rPr>
        <w:t>111542</w:t>
      </w:r>
      <w:r w:rsidRPr="00845F59">
        <w:rPr>
          <w:rFonts w:ascii="Cambria" w:hAnsi="Cambria"/>
        </w:rPr>
        <w:t>.</w:t>
      </w:r>
    </w:p>
    <w:p w14:paraId="57012AC4" w14:textId="41758637" w:rsidR="00077BF3" w:rsidRPr="00845F59" w:rsidRDefault="00BD1906" w:rsidP="000F19DF">
      <w:pPr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Jamasb, T., &amp; Pollitt, M. G. (2011). Electricity sector liberalisation and innovation: An analysis of the UK's patenting activities. </w:t>
      </w:r>
      <w:r w:rsidRPr="00845F59">
        <w:rPr>
          <w:rFonts w:ascii="Cambria" w:hAnsi="Cambria"/>
          <w:i/>
          <w:iCs/>
        </w:rPr>
        <w:t>Research Policy</w:t>
      </w:r>
      <w:r w:rsidRPr="00845F59">
        <w:rPr>
          <w:rFonts w:ascii="Cambria" w:hAnsi="Cambria"/>
        </w:rPr>
        <w:t xml:space="preserve">, </w:t>
      </w:r>
      <w:r w:rsidRPr="000F19DF">
        <w:rPr>
          <w:rFonts w:ascii="Cambria" w:hAnsi="Cambria"/>
          <w:i/>
          <w:rPrChange w:id="81" w:author="Natasha" w:date="2023-09-02T16:42:00Z">
            <w:rPr>
              <w:rFonts w:ascii="Cambria" w:hAnsi="Cambria"/>
            </w:rPr>
          </w:rPrChange>
        </w:rPr>
        <w:t>40</w:t>
      </w:r>
      <w:r w:rsidRPr="00845F59">
        <w:rPr>
          <w:rFonts w:ascii="Cambria" w:hAnsi="Cambria"/>
        </w:rPr>
        <w:t>(2), 309</w:t>
      </w:r>
      <w:ins w:id="82" w:author="Natasha" w:date="2023-09-02T16:39:00Z">
        <w:r w:rsidR="000F19DF" w:rsidRPr="00845F59">
          <w:rPr>
            <w:rFonts w:ascii="Cambria" w:hAnsi="Cambria"/>
          </w:rPr>
          <w:t>–</w:t>
        </w:r>
      </w:ins>
      <w:del w:id="83" w:author="Natasha" w:date="2023-09-02T16:39:00Z">
        <w:r w:rsidRPr="00845F59" w:rsidDel="000F19DF">
          <w:rPr>
            <w:rFonts w:ascii="Cambria" w:hAnsi="Cambria"/>
          </w:rPr>
          <w:delText>-</w:delText>
        </w:r>
      </w:del>
      <w:r w:rsidRPr="00845F59">
        <w:rPr>
          <w:rFonts w:ascii="Cambria" w:hAnsi="Cambria"/>
        </w:rPr>
        <w:t>324.</w:t>
      </w:r>
    </w:p>
    <w:p w14:paraId="62D29890" w14:textId="7983BDCA" w:rsidR="00077BF3" w:rsidRPr="00845F59" w:rsidRDefault="00BD1906" w:rsidP="000F19DF">
      <w:pPr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Jia, N., Huang, K. G., &amp; Man Zhang, C. (2019). Public governance, corporate governance, and firm innovation: An examination of state-owned enterprises. </w:t>
      </w:r>
      <w:r w:rsidRPr="00845F59">
        <w:rPr>
          <w:rFonts w:ascii="Cambria" w:hAnsi="Cambria"/>
          <w:i/>
          <w:iCs/>
        </w:rPr>
        <w:t>Academy of Management Journal</w:t>
      </w:r>
      <w:r w:rsidRPr="00845F59">
        <w:rPr>
          <w:rFonts w:ascii="Cambria" w:hAnsi="Cambria"/>
        </w:rPr>
        <w:t xml:space="preserve">, </w:t>
      </w:r>
      <w:r w:rsidRPr="000F19DF">
        <w:rPr>
          <w:rFonts w:ascii="Cambria" w:hAnsi="Cambria"/>
          <w:i/>
          <w:rPrChange w:id="84" w:author="Natasha" w:date="2023-09-02T16:42:00Z">
            <w:rPr>
              <w:rFonts w:ascii="Cambria" w:hAnsi="Cambria"/>
            </w:rPr>
          </w:rPrChange>
        </w:rPr>
        <w:t>62</w:t>
      </w:r>
      <w:r w:rsidRPr="00845F59">
        <w:rPr>
          <w:rFonts w:ascii="Cambria" w:hAnsi="Cambria"/>
        </w:rPr>
        <w:t>(1), 220</w:t>
      </w:r>
      <w:ins w:id="85" w:author="Natasha" w:date="2023-09-02T16:39:00Z">
        <w:r w:rsidR="000F19DF" w:rsidRPr="00845F59">
          <w:rPr>
            <w:rFonts w:ascii="Cambria" w:hAnsi="Cambria"/>
          </w:rPr>
          <w:t>–</w:t>
        </w:r>
      </w:ins>
      <w:del w:id="86" w:author="Natasha" w:date="2023-09-02T16:39:00Z">
        <w:r w:rsidRPr="00845F59" w:rsidDel="000F19DF">
          <w:rPr>
            <w:rFonts w:ascii="Cambria" w:hAnsi="Cambria"/>
          </w:rPr>
          <w:delText>-</w:delText>
        </w:r>
      </w:del>
      <w:r w:rsidRPr="00845F59">
        <w:rPr>
          <w:rFonts w:ascii="Cambria" w:hAnsi="Cambria"/>
        </w:rPr>
        <w:t>247.</w:t>
      </w:r>
    </w:p>
    <w:p w14:paraId="0E82406F" w14:textId="33B9B964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Li, C. (2022). The influence of carbon emission trading policy on enterprise environmental protection investment. </w:t>
      </w:r>
      <w:r w:rsidRPr="00845F59">
        <w:rPr>
          <w:rFonts w:ascii="Cambria" w:hAnsi="Cambria"/>
          <w:i/>
          <w:iCs/>
        </w:rPr>
        <w:t>China Market</w:t>
      </w:r>
      <w:r w:rsidRPr="00845F59">
        <w:rPr>
          <w:rFonts w:ascii="Cambria" w:hAnsi="Cambria"/>
        </w:rPr>
        <w:t xml:space="preserve">, </w:t>
      </w:r>
      <w:r w:rsidRPr="00845F59">
        <w:rPr>
          <w:rFonts w:ascii="Cambria" w:hAnsi="Cambria"/>
          <w:i/>
          <w:iCs/>
        </w:rPr>
        <w:t>11</w:t>
      </w:r>
      <w:ins w:id="87" w:author="Natasha" w:date="2023-09-02T16:42:00Z">
        <w:r w:rsidR="000F19DF">
          <w:rPr>
            <w:rFonts w:ascii="Cambria" w:hAnsi="Cambria"/>
            <w:iCs/>
          </w:rPr>
          <w:t xml:space="preserve">, </w:t>
        </w:r>
        <w:r w:rsidR="000F19DF" w:rsidRPr="000F19DF">
          <w:rPr>
            <w:rFonts w:ascii="Cambria" w:hAnsi="Cambria"/>
            <w:iCs/>
            <w:highlight w:val="yellow"/>
            <w:rPrChange w:id="88" w:author="Natasha" w:date="2023-09-02T16:42:00Z">
              <w:rPr>
                <w:rFonts w:ascii="Cambria" w:hAnsi="Cambria"/>
                <w:iCs/>
              </w:rPr>
            </w:rPrChange>
          </w:rPr>
          <w:t>PAGES</w:t>
        </w:r>
      </w:ins>
      <w:r w:rsidRPr="00845F59">
        <w:rPr>
          <w:rFonts w:ascii="Cambria" w:hAnsi="Cambria"/>
        </w:rPr>
        <w:t>.</w:t>
      </w:r>
    </w:p>
    <w:p w14:paraId="35EEAAB5" w14:textId="32322937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Li, Y. (2022). The impact of carbon emission trading on enterprise innovation performance. </w:t>
      </w:r>
      <w:r w:rsidRPr="00845F59">
        <w:rPr>
          <w:rFonts w:ascii="Cambria" w:hAnsi="Cambria"/>
          <w:i/>
          <w:iCs/>
        </w:rPr>
        <w:t xml:space="preserve">Business </w:t>
      </w:r>
      <w:del w:id="89" w:author="Natasha" w:date="2023-09-02T16:42:00Z">
        <w:r w:rsidRPr="00845F59" w:rsidDel="000F19DF">
          <w:rPr>
            <w:rFonts w:ascii="Cambria" w:hAnsi="Cambria"/>
            <w:i/>
            <w:iCs/>
          </w:rPr>
          <w:delText>Managment</w:delText>
        </w:r>
      </w:del>
      <w:ins w:id="90" w:author="Natasha" w:date="2023-09-02T16:42:00Z">
        <w:r w:rsidR="000F19DF" w:rsidRPr="00845F59">
          <w:rPr>
            <w:rFonts w:ascii="Cambria" w:hAnsi="Cambria"/>
            <w:i/>
            <w:iCs/>
          </w:rPr>
          <w:t>Management</w:t>
        </w:r>
      </w:ins>
      <w:r w:rsidRPr="00845F59">
        <w:rPr>
          <w:rFonts w:ascii="Cambria" w:hAnsi="Cambria"/>
        </w:rPr>
        <w:t xml:space="preserve">, </w:t>
      </w:r>
      <w:r w:rsidRPr="00845F59">
        <w:rPr>
          <w:rFonts w:ascii="Cambria" w:hAnsi="Cambria"/>
          <w:i/>
          <w:iCs/>
        </w:rPr>
        <w:t>34</w:t>
      </w:r>
      <w:ins w:id="91" w:author="Natasha" w:date="2023-09-02T16:43:00Z">
        <w:r w:rsidR="000F19DF">
          <w:rPr>
            <w:rFonts w:ascii="Cambria" w:hAnsi="Cambria"/>
          </w:rPr>
          <w:t>(</w:t>
        </w:r>
      </w:ins>
      <w:del w:id="92" w:author="Natasha" w:date="2023-09-02T16:43:00Z">
        <w:r w:rsidRPr="00845F59" w:rsidDel="000F19DF">
          <w:rPr>
            <w:rFonts w:ascii="Cambria" w:hAnsi="Cambria"/>
          </w:rPr>
          <w:delText xml:space="preserve">, </w:delText>
        </w:r>
      </w:del>
      <w:r w:rsidRPr="00845F59">
        <w:rPr>
          <w:rFonts w:ascii="Cambria" w:hAnsi="Cambria"/>
        </w:rPr>
        <w:t>3</w:t>
      </w:r>
      <w:ins w:id="93" w:author="Natasha" w:date="2023-09-02T16:43:00Z">
        <w:r w:rsidR="000F19DF">
          <w:rPr>
            <w:rFonts w:ascii="Cambria" w:hAnsi="Cambria"/>
          </w:rPr>
          <w:t>),</w:t>
        </w:r>
      </w:ins>
      <w:r w:rsidRPr="00845F59">
        <w:rPr>
          <w:rFonts w:ascii="Cambria" w:hAnsi="Cambria"/>
        </w:rPr>
        <w:t xml:space="preserve"> </w:t>
      </w:r>
      <w:del w:id="94" w:author="Natasha" w:date="2023-09-02T16:43:00Z">
        <w:r w:rsidRPr="00845F59" w:rsidDel="000F19DF">
          <w:rPr>
            <w:rFonts w:ascii="Cambria" w:hAnsi="Cambria"/>
          </w:rPr>
          <w:delText>(</w:delText>
        </w:r>
      </w:del>
      <w:r w:rsidRPr="00845F59">
        <w:rPr>
          <w:rFonts w:ascii="Cambria" w:hAnsi="Cambria"/>
        </w:rPr>
        <w:t>34</w:t>
      </w:r>
      <w:ins w:id="95" w:author="Natasha" w:date="2023-09-02T16:39:00Z">
        <w:r w:rsidR="000F19DF" w:rsidRPr="00845F59">
          <w:rPr>
            <w:rFonts w:ascii="Cambria" w:hAnsi="Cambria"/>
          </w:rPr>
          <w:t>–</w:t>
        </w:r>
      </w:ins>
      <w:del w:id="96" w:author="Natasha" w:date="2023-09-02T16:39:00Z">
        <w:r w:rsidRPr="00845F59" w:rsidDel="000F19DF">
          <w:rPr>
            <w:rFonts w:ascii="Cambria" w:hAnsi="Cambria"/>
          </w:rPr>
          <w:delText>-</w:delText>
        </w:r>
      </w:del>
      <w:r w:rsidRPr="00845F59">
        <w:rPr>
          <w:rFonts w:ascii="Cambria" w:hAnsi="Cambria"/>
        </w:rPr>
        <w:t>36</w:t>
      </w:r>
      <w:del w:id="97" w:author="Natasha" w:date="2023-09-02T16:43:00Z">
        <w:r w:rsidRPr="00845F59" w:rsidDel="000F19DF">
          <w:rPr>
            <w:rFonts w:ascii="Cambria" w:hAnsi="Cambria"/>
          </w:rPr>
          <w:delText>)</w:delText>
        </w:r>
      </w:del>
      <w:r w:rsidRPr="00845F59">
        <w:rPr>
          <w:rFonts w:ascii="Cambria" w:hAnsi="Cambria"/>
        </w:rPr>
        <w:t>.</w:t>
      </w:r>
    </w:p>
    <w:p w14:paraId="2017A711" w14:textId="2F77F06F" w:rsidR="00077BF3" w:rsidRPr="00845F59" w:rsidRDefault="00BD1906" w:rsidP="000F19DF">
      <w:pPr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Li, Y., Hu, S., Zhang, S., &amp; Xue, R. (2023). The power of the imperial envoy: The impact of central government onsite environmental supervision policy on corporate green innovation. </w:t>
      </w:r>
      <w:r w:rsidRPr="00845F59">
        <w:rPr>
          <w:rFonts w:ascii="Cambria" w:hAnsi="Cambria"/>
          <w:i/>
          <w:iCs/>
        </w:rPr>
        <w:t>Finance Research Letters</w:t>
      </w:r>
      <w:r w:rsidRPr="00845F59">
        <w:rPr>
          <w:rFonts w:ascii="Cambria" w:hAnsi="Cambria"/>
        </w:rPr>
        <w:t xml:space="preserve">, </w:t>
      </w:r>
      <w:r w:rsidRPr="000F19DF">
        <w:rPr>
          <w:rFonts w:ascii="Cambria" w:hAnsi="Cambria"/>
          <w:i/>
          <w:rPrChange w:id="98" w:author="Natasha" w:date="2023-09-02T16:43:00Z">
            <w:rPr>
              <w:rFonts w:ascii="Cambria" w:hAnsi="Cambria"/>
            </w:rPr>
          </w:rPrChange>
        </w:rPr>
        <w:t>52</w:t>
      </w:r>
      <w:r w:rsidRPr="00845F59">
        <w:rPr>
          <w:rFonts w:ascii="Cambria" w:hAnsi="Cambria"/>
        </w:rPr>
        <w:t xml:space="preserve">, </w:t>
      </w:r>
      <w:r w:rsidRPr="000F19DF">
        <w:rPr>
          <w:rFonts w:ascii="Cambria" w:hAnsi="Cambria"/>
          <w:highlight w:val="yellow"/>
          <w:rPrChange w:id="99" w:author="Natasha" w:date="2023-09-02T16:40:00Z">
            <w:rPr>
              <w:rFonts w:ascii="Cambria" w:hAnsi="Cambria"/>
            </w:rPr>
          </w:rPrChange>
        </w:rPr>
        <w:t>103580</w:t>
      </w:r>
      <w:r w:rsidRPr="00845F59">
        <w:rPr>
          <w:rFonts w:ascii="Cambria" w:hAnsi="Cambria"/>
        </w:rPr>
        <w:t>.</w:t>
      </w:r>
    </w:p>
    <w:p w14:paraId="4670EB53" w14:textId="77777777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Liu, M., &amp; Li, Y. (2022). Environmental regulation and green innovation: Evidence from China's carbon emissions trading policy. </w:t>
      </w:r>
      <w:r w:rsidRPr="00845F59">
        <w:rPr>
          <w:rFonts w:ascii="Cambria" w:hAnsi="Cambria"/>
          <w:i/>
          <w:iCs/>
        </w:rPr>
        <w:t>Finance Research Letters</w:t>
      </w:r>
      <w:r w:rsidRPr="00845F59">
        <w:rPr>
          <w:rFonts w:ascii="Cambria" w:hAnsi="Cambria"/>
        </w:rPr>
        <w:t xml:space="preserve">, </w:t>
      </w:r>
      <w:r w:rsidRPr="00CB205C">
        <w:rPr>
          <w:rFonts w:ascii="Cambria" w:hAnsi="Cambria"/>
          <w:i/>
          <w:rPrChange w:id="100" w:author="Natasha" w:date="2023-09-02T16:43:00Z">
            <w:rPr>
              <w:rFonts w:ascii="Cambria" w:hAnsi="Cambria"/>
            </w:rPr>
          </w:rPrChange>
        </w:rPr>
        <w:t>48</w:t>
      </w:r>
      <w:r w:rsidRPr="00845F59">
        <w:rPr>
          <w:rFonts w:ascii="Cambria" w:hAnsi="Cambria"/>
        </w:rPr>
        <w:t xml:space="preserve">, </w:t>
      </w:r>
      <w:r w:rsidRPr="00CB205C">
        <w:rPr>
          <w:rFonts w:ascii="Cambria" w:hAnsi="Cambria"/>
          <w:highlight w:val="yellow"/>
          <w:rPrChange w:id="101" w:author="Natasha" w:date="2023-09-02T16:43:00Z">
            <w:rPr>
              <w:rFonts w:ascii="Cambria" w:hAnsi="Cambria"/>
            </w:rPr>
          </w:rPrChange>
        </w:rPr>
        <w:t>103051</w:t>
      </w:r>
      <w:r w:rsidRPr="00845F59">
        <w:rPr>
          <w:rFonts w:ascii="Cambria" w:hAnsi="Cambria"/>
        </w:rPr>
        <w:t>.</w:t>
      </w:r>
    </w:p>
    <w:p w14:paraId="7500B92C" w14:textId="77777777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Liu, M., Shan, Y., &amp; Li, Y. (2022). Study on the effect of carbon trading regulation on green innovation and heterogeneity analysis from China. </w:t>
      </w:r>
      <w:r w:rsidRPr="00845F59">
        <w:rPr>
          <w:rFonts w:ascii="Cambria" w:hAnsi="Cambria"/>
          <w:i/>
          <w:iCs/>
        </w:rPr>
        <w:t>Energy Policy</w:t>
      </w:r>
      <w:r w:rsidRPr="00845F59">
        <w:rPr>
          <w:rFonts w:ascii="Cambria" w:hAnsi="Cambria"/>
        </w:rPr>
        <w:t xml:space="preserve">, </w:t>
      </w:r>
      <w:r w:rsidRPr="00CB205C">
        <w:rPr>
          <w:rFonts w:ascii="Cambria" w:hAnsi="Cambria"/>
          <w:i/>
          <w:rPrChange w:id="102" w:author="Natasha" w:date="2023-09-02T16:43:00Z">
            <w:rPr>
              <w:rFonts w:ascii="Cambria" w:hAnsi="Cambria"/>
            </w:rPr>
          </w:rPrChange>
        </w:rPr>
        <w:t>171</w:t>
      </w:r>
      <w:r w:rsidRPr="00845F59">
        <w:rPr>
          <w:rFonts w:ascii="Cambria" w:hAnsi="Cambria"/>
        </w:rPr>
        <w:t xml:space="preserve">, </w:t>
      </w:r>
      <w:r w:rsidRPr="000F19DF">
        <w:rPr>
          <w:rFonts w:ascii="Cambria" w:hAnsi="Cambria"/>
          <w:highlight w:val="yellow"/>
          <w:rPrChange w:id="103" w:author="Natasha" w:date="2023-09-02T16:40:00Z">
            <w:rPr>
              <w:rFonts w:ascii="Cambria" w:hAnsi="Cambria"/>
            </w:rPr>
          </w:rPrChange>
        </w:rPr>
        <w:t>113290</w:t>
      </w:r>
      <w:r w:rsidRPr="00845F59">
        <w:rPr>
          <w:rFonts w:ascii="Cambria" w:hAnsi="Cambria"/>
        </w:rPr>
        <w:t>.</w:t>
      </w:r>
    </w:p>
    <w:p w14:paraId="37CCCE03" w14:textId="5FE918AD" w:rsidR="00077BF3" w:rsidRPr="00845F59" w:rsidRDefault="00BD1906" w:rsidP="000F19DF">
      <w:pPr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Ma, R., &amp; Qian, H. (2022). Plant-level evaluation of China’s National Emissions Trading Scheme: </w:t>
      </w:r>
      <w:ins w:id="104" w:author="Natasha" w:date="2023-09-02T16:43:00Z">
        <w:r w:rsidR="00CB205C">
          <w:rPr>
            <w:rFonts w:ascii="Cambria" w:hAnsi="Cambria"/>
          </w:rPr>
          <w:t>B</w:t>
        </w:r>
      </w:ins>
      <w:del w:id="105" w:author="Natasha" w:date="2023-09-02T16:43:00Z">
        <w:r w:rsidRPr="00845F59" w:rsidDel="00CB205C">
          <w:rPr>
            <w:rFonts w:ascii="Cambria" w:hAnsi="Cambria"/>
          </w:rPr>
          <w:delText>b</w:delText>
        </w:r>
      </w:del>
      <w:r w:rsidRPr="00845F59">
        <w:rPr>
          <w:rFonts w:ascii="Cambria" w:hAnsi="Cambria"/>
        </w:rPr>
        <w:t xml:space="preserve">enchmark matters. </w:t>
      </w:r>
      <w:r w:rsidRPr="00845F59">
        <w:rPr>
          <w:rFonts w:ascii="Cambria" w:hAnsi="Cambria"/>
          <w:i/>
          <w:iCs/>
        </w:rPr>
        <w:t>Climate Change Economics</w:t>
      </w:r>
      <w:r w:rsidRPr="00845F59">
        <w:rPr>
          <w:rFonts w:ascii="Cambria" w:hAnsi="Cambria"/>
        </w:rPr>
        <w:t xml:space="preserve">, </w:t>
      </w:r>
      <w:r w:rsidRPr="00CB205C">
        <w:rPr>
          <w:rFonts w:ascii="Cambria" w:hAnsi="Cambria"/>
          <w:i/>
          <w:rPrChange w:id="106" w:author="Natasha" w:date="2023-09-02T16:43:00Z">
            <w:rPr>
              <w:rFonts w:ascii="Cambria" w:hAnsi="Cambria"/>
            </w:rPr>
          </w:rPrChange>
        </w:rPr>
        <w:t>13</w:t>
      </w:r>
      <w:r w:rsidRPr="00845F59">
        <w:rPr>
          <w:rFonts w:ascii="Cambria" w:hAnsi="Cambria"/>
        </w:rPr>
        <w:t>(</w:t>
      </w:r>
      <w:del w:id="107" w:author="Natasha" w:date="2023-09-02T16:43:00Z">
        <w:r w:rsidRPr="00845F59" w:rsidDel="00CB205C">
          <w:rPr>
            <w:rFonts w:ascii="Cambria" w:hAnsi="Cambria"/>
          </w:rPr>
          <w:delText>0</w:delText>
        </w:r>
      </w:del>
      <w:r w:rsidRPr="00845F59">
        <w:rPr>
          <w:rFonts w:ascii="Cambria" w:hAnsi="Cambria"/>
        </w:rPr>
        <w:t xml:space="preserve">1), </w:t>
      </w:r>
      <w:r w:rsidRPr="000F19DF">
        <w:rPr>
          <w:rFonts w:ascii="Cambria" w:hAnsi="Cambria"/>
          <w:highlight w:val="yellow"/>
          <w:rPrChange w:id="108" w:author="Natasha" w:date="2023-09-02T16:40:00Z">
            <w:rPr>
              <w:rFonts w:ascii="Cambria" w:hAnsi="Cambria"/>
            </w:rPr>
          </w:rPrChange>
        </w:rPr>
        <w:t>2240009</w:t>
      </w:r>
      <w:r w:rsidRPr="00845F59">
        <w:rPr>
          <w:rFonts w:ascii="Cambria" w:hAnsi="Cambria"/>
        </w:rPr>
        <w:t>.</w:t>
      </w:r>
    </w:p>
    <w:p w14:paraId="47081AD6" w14:textId="77777777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Nancy, S. (2015). </w:t>
      </w:r>
      <w:r w:rsidRPr="00CB205C">
        <w:rPr>
          <w:rFonts w:ascii="Cambria" w:hAnsi="Cambria"/>
          <w:iCs/>
          <w:rPrChange w:id="109" w:author="Natasha" w:date="2023-09-02T16:44:00Z">
            <w:rPr>
              <w:rFonts w:ascii="Cambria" w:hAnsi="Cambria"/>
              <w:i/>
              <w:iCs/>
            </w:rPr>
          </w:rPrChange>
        </w:rPr>
        <w:t>Carbon emissions in China</w:t>
      </w:r>
      <w:r w:rsidRPr="00845F59">
        <w:rPr>
          <w:rFonts w:ascii="Cambria" w:hAnsi="Cambria"/>
        </w:rPr>
        <w:t xml:space="preserve">. </w:t>
      </w:r>
      <w:r w:rsidRPr="00CB205C">
        <w:rPr>
          <w:rFonts w:ascii="Cambria" w:hAnsi="Cambria"/>
          <w:i/>
          <w:rPrChange w:id="110" w:author="Natasha" w:date="2023-09-02T16:44:00Z">
            <w:rPr>
              <w:rFonts w:ascii="Cambria" w:hAnsi="Cambria"/>
            </w:rPr>
          </w:rPrChange>
        </w:rPr>
        <w:t>Main</w:t>
      </w:r>
      <w:r w:rsidRPr="00845F59">
        <w:rPr>
          <w:rFonts w:ascii="Cambria" w:hAnsi="Cambria"/>
        </w:rPr>
        <w:t>. https://energy.mit.edu/news/carbon-emissions-in-china/</w:t>
      </w:r>
    </w:p>
    <w:p w14:paraId="1CFA641A" w14:textId="03DC50D5" w:rsidR="00077BF3" w:rsidRPr="00845F59" w:rsidRDefault="00BD1906" w:rsidP="000F19DF">
      <w:pPr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lastRenderedPageBreak/>
        <w:t xml:space="preserve">Nemoto, J., &amp; Goto, M. (2004). Technological externalities and economies of vertical integration in the electric utility industry. </w:t>
      </w:r>
      <w:r w:rsidRPr="00845F59">
        <w:rPr>
          <w:rFonts w:ascii="Cambria" w:hAnsi="Cambria"/>
          <w:i/>
          <w:iCs/>
        </w:rPr>
        <w:t>International Journal of Industrial Organization</w:t>
      </w:r>
      <w:r w:rsidRPr="00845F59">
        <w:rPr>
          <w:rFonts w:ascii="Cambria" w:hAnsi="Cambria"/>
        </w:rPr>
        <w:t xml:space="preserve">, </w:t>
      </w:r>
      <w:r w:rsidRPr="00CB205C">
        <w:rPr>
          <w:rFonts w:ascii="Cambria" w:hAnsi="Cambria"/>
          <w:i/>
          <w:rPrChange w:id="111" w:author="Natasha" w:date="2023-09-02T16:44:00Z">
            <w:rPr>
              <w:rFonts w:ascii="Cambria" w:hAnsi="Cambria"/>
            </w:rPr>
          </w:rPrChange>
        </w:rPr>
        <w:t>22</w:t>
      </w:r>
      <w:r w:rsidRPr="00845F59">
        <w:rPr>
          <w:rFonts w:ascii="Cambria" w:hAnsi="Cambria"/>
        </w:rPr>
        <w:t>(1), 67</w:t>
      </w:r>
      <w:ins w:id="112" w:author="Natasha" w:date="2023-09-02T16:39:00Z">
        <w:r w:rsidR="000F19DF" w:rsidRPr="00845F59">
          <w:rPr>
            <w:rFonts w:ascii="Cambria" w:hAnsi="Cambria"/>
          </w:rPr>
          <w:t>–</w:t>
        </w:r>
      </w:ins>
      <w:del w:id="113" w:author="Natasha" w:date="2023-09-02T16:39:00Z">
        <w:r w:rsidRPr="00845F59" w:rsidDel="000F19DF">
          <w:rPr>
            <w:rFonts w:ascii="Cambria" w:hAnsi="Cambria"/>
          </w:rPr>
          <w:delText>-</w:delText>
        </w:r>
      </w:del>
      <w:r w:rsidRPr="00845F59">
        <w:rPr>
          <w:rFonts w:ascii="Cambria" w:hAnsi="Cambria"/>
        </w:rPr>
        <w:t>81.</w:t>
      </w:r>
    </w:p>
    <w:p w14:paraId="4CDF038D" w14:textId="4CBAE0A6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Nie, Q. (2020). Analysis of policy effect of carbon emission trading on power generation industry. </w:t>
      </w:r>
      <w:r w:rsidRPr="00845F59">
        <w:rPr>
          <w:rFonts w:ascii="Cambria" w:hAnsi="Cambria"/>
          <w:i/>
          <w:iCs/>
        </w:rPr>
        <w:t>Energy Environmental Protection</w:t>
      </w:r>
      <w:r w:rsidRPr="00845F59">
        <w:rPr>
          <w:rFonts w:ascii="Cambria" w:hAnsi="Cambria"/>
        </w:rPr>
        <w:t xml:space="preserve">, </w:t>
      </w:r>
      <w:r w:rsidRPr="00845F59">
        <w:rPr>
          <w:rFonts w:ascii="Cambria" w:hAnsi="Cambria"/>
          <w:i/>
          <w:iCs/>
        </w:rPr>
        <w:t>34</w:t>
      </w:r>
      <w:r w:rsidRPr="00845F59">
        <w:rPr>
          <w:rFonts w:ascii="Cambria" w:hAnsi="Cambria"/>
        </w:rPr>
        <w:t>(6)</w:t>
      </w:r>
      <w:ins w:id="114" w:author="Natasha" w:date="2023-09-02T16:44:00Z">
        <w:r w:rsidR="00CB205C">
          <w:rPr>
            <w:rFonts w:ascii="Cambria" w:hAnsi="Cambria"/>
          </w:rPr>
          <w:t xml:space="preserve">, </w:t>
        </w:r>
        <w:r w:rsidR="00CB205C" w:rsidRPr="00CB205C">
          <w:rPr>
            <w:rFonts w:ascii="Cambria" w:hAnsi="Cambria"/>
            <w:highlight w:val="yellow"/>
            <w:rPrChange w:id="115" w:author="Natasha" w:date="2023-09-02T16:44:00Z">
              <w:rPr>
                <w:rFonts w:ascii="Cambria" w:hAnsi="Cambria"/>
              </w:rPr>
            </w:rPrChange>
          </w:rPr>
          <w:t>PAGES</w:t>
        </w:r>
      </w:ins>
      <w:r w:rsidRPr="00845F59">
        <w:rPr>
          <w:rFonts w:ascii="Cambria" w:hAnsi="Cambria"/>
        </w:rPr>
        <w:t>. https://d.wanfangdata.com.cn/periodical/ChlQZXJpb2RpY2FsQ0hJTmV3UzIwMjMwMTEyEg9ta2hqYmgyMDIwMDYwMTIaCGR6M2RvZ2Uy</w:t>
      </w:r>
    </w:p>
    <w:p w14:paraId="2298045A" w14:textId="54A921D2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>Paraschiv, D. M., Nemoianu, E. L., Langă, C. A., &amp; Szabó, T. (2012). Eco-innovation, responsible leadership and organizational change for corporate sustainability.</w:t>
      </w:r>
      <w:r w:rsidRPr="00845F59">
        <w:rPr>
          <w:rFonts w:ascii="Cambria" w:hAnsi="Cambria"/>
          <w:i/>
          <w:iCs/>
        </w:rPr>
        <w:t xml:space="preserve"> Amfiteatru Economic Journal</w:t>
      </w:r>
      <w:r w:rsidRPr="00845F59">
        <w:rPr>
          <w:rFonts w:ascii="Cambria" w:hAnsi="Cambria"/>
        </w:rPr>
        <w:t xml:space="preserve">, </w:t>
      </w:r>
      <w:r w:rsidRPr="00CB205C">
        <w:rPr>
          <w:rFonts w:ascii="Cambria" w:hAnsi="Cambria"/>
          <w:i/>
          <w:rPrChange w:id="116" w:author="Natasha" w:date="2023-09-02T16:44:00Z">
            <w:rPr>
              <w:rFonts w:ascii="Cambria" w:hAnsi="Cambria"/>
            </w:rPr>
          </w:rPrChange>
        </w:rPr>
        <w:t>14</w:t>
      </w:r>
      <w:r w:rsidRPr="00845F59">
        <w:rPr>
          <w:rFonts w:ascii="Cambria" w:hAnsi="Cambria"/>
        </w:rPr>
        <w:t>(32), 404</w:t>
      </w:r>
      <w:ins w:id="117" w:author="Natasha" w:date="2023-09-02T16:39:00Z">
        <w:r w:rsidR="000F19DF" w:rsidRPr="00845F59">
          <w:rPr>
            <w:rFonts w:ascii="Cambria" w:hAnsi="Cambria"/>
          </w:rPr>
          <w:t>–</w:t>
        </w:r>
      </w:ins>
      <w:del w:id="118" w:author="Natasha" w:date="2023-09-02T16:39:00Z">
        <w:r w:rsidRPr="00845F59" w:rsidDel="000F19DF">
          <w:rPr>
            <w:rFonts w:ascii="Cambria" w:hAnsi="Cambria"/>
          </w:rPr>
          <w:delText>-</w:delText>
        </w:r>
      </w:del>
      <w:r w:rsidRPr="00845F59">
        <w:rPr>
          <w:rFonts w:ascii="Cambria" w:hAnsi="Cambria"/>
        </w:rPr>
        <w:t>419.</w:t>
      </w:r>
    </w:p>
    <w:p w14:paraId="698CC984" w14:textId="3AC93142" w:rsidR="00346332" w:rsidRPr="00845F59" w:rsidRDefault="00346332" w:rsidP="000F19DF">
      <w:pPr>
        <w:spacing w:before="120"/>
        <w:ind w:left="709" w:hanging="709"/>
        <w:contextualSpacing/>
        <w:rPr>
          <w:rFonts w:ascii="Cambria" w:hAnsi="Cambria"/>
        </w:rPr>
      </w:pPr>
      <w:r w:rsidRPr="00845F59">
        <w:rPr>
          <w:rFonts w:ascii="Cambria" w:hAnsi="Cambria"/>
        </w:rPr>
        <w:t xml:space="preserve">Popp, D. (2002). </w:t>
      </w:r>
      <w:del w:id="119" w:author="Natasha" w:date="2023-09-02T16:44:00Z">
        <w:r w:rsidRPr="00845F59" w:rsidDel="00CB205C">
          <w:rPr>
            <w:rFonts w:ascii="Cambria" w:hAnsi="Cambria"/>
          </w:rPr>
          <w:delText>"</w:delText>
        </w:r>
      </w:del>
      <w:r w:rsidRPr="00845F59">
        <w:rPr>
          <w:rFonts w:ascii="Cambria" w:hAnsi="Cambria"/>
        </w:rPr>
        <w:t xml:space="preserve">Induced </w:t>
      </w:r>
      <w:ins w:id="120" w:author="Natasha" w:date="2023-09-02T16:44:00Z">
        <w:r w:rsidR="00CB205C">
          <w:rPr>
            <w:rFonts w:ascii="Cambria" w:hAnsi="Cambria"/>
          </w:rPr>
          <w:t>i</w:t>
        </w:r>
      </w:ins>
      <w:del w:id="121" w:author="Natasha" w:date="2023-09-02T16:44:00Z">
        <w:r w:rsidRPr="00845F59" w:rsidDel="00CB205C">
          <w:rPr>
            <w:rFonts w:ascii="Cambria" w:hAnsi="Cambria"/>
          </w:rPr>
          <w:delText>I</w:delText>
        </w:r>
      </w:del>
      <w:r w:rsidRPr="00845F59">
        <w:rPr>
          <w:rFonts w:ascii="Cambria" w:hAnsi="Cambria"/>
        </w:rPr>
        <w:t xml:space="preserve">nnovation and </w:t>
      </w:r>
      <w:ins w:id="122" w:author="Natasha" w:date="2023-09-02T16:44:00Z">
        <w:r w:rsidR="001B0E85">
          <w:rPr>
            <w:rFonts w:ascii="Cambria" w:hAnsi="Cambria"/>
          </w:rPr>
          <w:t>e</w:t>
        </w:r>
      </w:ins>
      <w:del w:id="123" w:author="Natasha" w:date="2023-09-02T16:44:00Z">
        <w:r w:rsidRPr="00845F59" w:rsidDel="00CB205C">
          <w:rPr>
            <w:rFonts w:ascii="Cambria" w:hAnsi="Cambria"/>
          </w:rPr>
          <w:delText>E</w:delText>
        </w:r>
      </w:del>
      <w:r w:rsidRPr="00845F59">
        <w:rPr>
          <w:rFonts w:ascii="Cambria" w:hAnsi="Cambria"/>
        </w:rPr>
        <w:t xml:space="preserve">nergy </w:t>
      </w:r>
      <w:ins w:id="124" w:author="Natasha" w:date="2023-09-02T16:44:00Z">
        <w:r w:rsidR="00CB205C">
          <w:rPr>
            <w:rFonts w:ascii="Cambria" w:hAnsi="Cambria"/>
          </w:rPr>
          <w:t>p</w:t>
        </w:r>
      </w:ins>
      <w:del w:id="125" w:author="Natasha" w:date="2023-09-02T16:44:00Z">
        <w:r w:rsidRPr="00845F59" w:rsidDel="00CB205C">
          <w:rPr>
            <w:rFonts w:ascii="Cambria" w:hAnsi="Cambria"/>
          </w:rPr>
          <w:delText>P</w:delText>
        </w:r>
      </w:del>
      <w:r w:rsidRPr="00845F59">
        <w:rPr>
          <w:rFonts w:ascii="Cambria" w:hAnsi="Cambria"/>
        </w:rPr>
        <w:t>rices.</w:t>
      </w:r>
      <w:del w:id="126" w:author="Natasha" w:date="2023-09-02T16:44:00Z">
        <w:r w:rsidRPr="00845F59" w:rsidDel="00CB205C">
          <w:rPr>
            <w:rFonts w:ascii="Cambria" w:hAnsi="Cambria"/>
          </w:rPr>
          <w:delText>"</w:delText>
        </w:r>
      </w:del>
      <w:r w:rsidRPr="00845F59">
        <w:rPr>
          <w:rFonts w:ascii="Cambria" w:hAnsi="Cambria"/>
        </w:rPr>
        <w:t xml:space="preserve"> </w:t>
      </w:r>
      <w:r w:rsidRPr="00845F59">
        <w:rPr>
          <w:rFonts w:ascii="Cambria" w:hAnsi="Cambria"/>
          <w:i/>
          <w:iCs/>
        </w:rPr>
        <w:t>American Economic Review</w:t>
      </w:r>
      <w:r w:rsidRPr="00845F59">
        <w:rPr>
          <w:rFonts w:ascii="Cambria" w:hAnsi="Cambria"/>
        </w:rPr>
        <w:t xml:space="preserve">, </w:t>
      </w:r>
      <w:r w:rsidRPr="00CB205C">
        <w:rPr>
          <w:rFonts w:ascii="Cambria" w:hAnsi="Cambria"/>
          <w:i/>
          <w:rPrChange w:id="127" w:author="Natasha" w:date="2023-09-02T16:45:00Z">
            <w:rPr>
              <w:rFonts w:ascii="Cambria" w:hAnsi="Cambria"/>
            </w:rPr>
          </w:rPrChange>
        </w:rPr>
        <w:t>92</w:t>
      </w:r>
      <w:r w:rsidRPr="00845F59">
        <w:rPr>
          <w:rFonts w:ascii="Cambria" w:hAnsi="Cambria"/>
        </w:rPr>
        <w:t>(1), 160</w:t>
      </w:r>
      <w:ins w:id="128" w:author="Natasha" w:date="2023-09-02T16:39:00Z">
        <w:r w:rsidR="000F19DF" w:rsidRPr="00845F59">
          <w:rPr>
            <w:rFonts w:ascii="Cambria" w:hAnsi="Cambria"/>
          </w:rPr>
          <w:t>–</w:t>
        </w:r>
      </w:ins>
      <w:del w:id="129" w:author="Natasha" w:date="2023-09-02T16:39:00Z">
        <w:r w:rsidRPr="00845F59" w:rsidDel="000F19DF">
          <w:rPr>
            <w:rFonts w:ascii="Cambria" w:hAnsi="Cambria"/>
          </w:rPr>
          <w:delText>-</w:delText>
        </w:r>
      </w:del>
      <w:r w:rsidRPr="00845F59">
        <w:rPr>
          <w:rFonts w:ascii="Cambria" w:hAnsi="Cambria"/>
        </w:rPr>
        <w:t>180.</w:t>
      </w:r>
    </w:p>
    <w:p w14:paraId="3CEBB927" w14:textId="60C60537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 w:cs="Times New Roman"/>
        </w:rPr>
        <w:t xml:space="preserve">Rosenbloom, D., Markard, J., Geels, F. W., &amp; Fuenfschilling, L. (2020). Why </w:t>
      </w:r>
      <w:ins w:id="130" w:author="Natasha" w:date="2023-09-02T16:45:00Z">
        <w:r w:rsidR="00225216">
          <w:rPr>
            <w:rFonts w:ascii="Cambria" w:hAnsi="Cambria" w:cs="Times New Roman"/>
          </w:rPr>
          <w:t>c</w:t>
        </w:r>
      </w:ins>
      <w:del w:id="131" w:author="Natasha" w:date="2023-09-02T16:45:00Z">
        <w:r w:rsidRPr="00845F59" w:rsidDel="00225216">
          <w:rPr>
            <w:rFonts w:ascii="Cambria" w:hAnsi="Cambria" w:cs="Times New Roman"/>
          </w:rPr>
          <w:delText>C</w:delText>
        </w:r>
      </w:del>
      <w:r w:rsidRPr="00845F59">
        <w:rPr>
          <w:rFonts w:ascii="Cambria" w:hAnsi="Cambria" w:cs="Times New Roman"/>
        </w:rPr>
        <w:t xml:space="preserve">arbon </w:t>
      </w:r>
      <w:ins w:id="132" w:author="Natasha" w:date="2023-09-02T16:45:00Z">
        <w:r w:rsidR="00225216">
          <w:rPr>
            <w:rFonts w:ascii="Cambria" w:hAnsi="Cambria" w:cs="Times New Roman"/>
          </w:rPr>
          <w:t>p</w:t>
        </w:r>
      </w:ins>
      <w:del w:id="133" w:author="Natasha" w:date="2023-09-02T16:45:00Z">
        <w:r w:rsidRPr="00845F59" w:rsidDel="00225216">
          <w:rPr>
            <w:rFonts w:ascii="Cambria" w:hAnsi="Cambria" w:cs="Times New Roman"/>
          </w:rPr>
          <w:delText>P</w:delText>
        </w:r>
      </w:del>
      <w:r w:rsidRPr="00845F59">
        <w:rPr>
          <w:rFonts w:ascii="Cambria" w:hAnsi="Cambria" w:cs="Times New Roman"/>
        </w:rPr>
        <w:t xml:space="preserve">ricing is not </w:t>
      </w:r>
      <w:ins w:id="134" w:author="Natasha" w:date="2023-09-02T16:45:00Z">
        <w:r w:rsidR="00225216">
          <w:rPr>
            <w:rFonts w:ascii="Cambria" w:hAnsi="Cambria" w:cs="Times New Roman"/>
          </w:rPr>
          <w:t>s</w:t>
        </w:r>
      </w:ins>
      <w:del w:id="135" w:author="Natasha" w:date="2023-09-02T16:45:00Z">
        <w:r w:rsidRPr="00845F59" w:rsidDel="00225216">
          <w:rPr>
            <w:rFonts w:ascii="Cambria" w:hAnsi="Cambria" w:cs="Times New Roman"/>
          </w:rPr>
          <w:delText>S</w:delText>
        </w:r>
      </w:del>
      <w:r w:rsidRPr="00845F59">
        <w:rPr>
          <w:rFonts w:ascii="Cambria" w:hAnsi="Cambria" w:cs="Times New Roman"/>
        </w:rPr>
        <w:t xml:space="preserve">ufficient to </w:t>
      </w:r>
      <w:ins w:id="136" w:author="Natasha" w:date="2023-09-02T16:45:00Z">
        <w:r w:rsidR="00225216">
          <w:rPr>
            <w:rFonts w:ascii="Cambria" w:hAnsi="Cambria" w:cs="Times New Roman"/>
          </w:rPr>
          <w:t>m</w:t>
        </w:r>
      </w:ins>
      <w:del w:id="137" w:author="Natasha" w:date="2023-09-02T16:45:00Z">
        <w:r w:rsidRPr="00845F59" w:rsidDel="00225216">
          <w:rPr>
            <w:rFonts w:ascii="Cambria" w:hAnsi="Cambria" w:cs="Times New Roman"/>
          </w:rPr>
          <w:delText>M</w:delText>
        </w:r>
      </w:del>
      <w:r w:rsidRPr="00845F59">
        <w:rPr>
          <w:rFonts w:ascii="Cambria" w:hAnsi="Cambria" w:cs="Times New Roman"/>
        </w:rPr>
        <w:t xml:space="preserve">itigate </w:t>
      </w:r>
      <w:ins w:id="138" w:author="Natasha" w:date="2023-09-02T16:52:00Z">
        <w:r w:rsidR="001B0E85">
          <w:rPr>
            <w:rFonts w:ascii="Cambria" w:hAnsi="Cambria" w:cs="Times New Roman"/>
          </w:rPr>
          <w:t>c</w:t>
        </w:r>
      </w:ins>
      <w:del w:id="139" w:author="Natasha" w:date="2023-09-02T16:52:00Z">
        <w:r w:rsidRPr="00845F59" w:rsidDel="001B0E85">
          <w:rPr>
            <w:rFonts w:ascii="Cambria" w:hAnsi="Cambria" w:cs="Times New Roman"/>
          </w:rPr>
          <w:delText>C</w:delText>
        </w:r>
      </w:del>
      <w:r w:rsidRPr="00845F59">
        <w:rPr>
          <w:rFonts w:ascii="Cambria" w:hAnsi="Cambria" w:cs="Times New Roman"/>
        </w:rPr>
        <w:t xml:space="preserve">limate </w:t>
      </w:r>
      <w:ins w:id="140" w:author="Natasha" w:date="2023-09-02T16:52:00Z">
        <w:r w:rsidR="001B0E85">
          <w:rPr>
            <w:rFonts w:ascii="Cambria" w:hAnsi="Cambria" w:cs="Times New Roman"/>
          </w:rPr>
          <w:t>c</w:t>
        </w:r>
      </w:ins>
      <w:del w:id="141" w:author="Natasha" w:date="2023-09-02T16:52:00Z">
        <w:r w:rsidRPr="00845F59" w:rsidDel="001B0E85">
          <w:rPr>
            <w:rFonts w:ascii="Cambria" w:hAnsi="Cambria" w:cs="Times New Roman"/>
          </w:rPr>
          <w:delText>C</w:delText>
        </w:r>
      </w:del>
      <w:r w:rsidRPr="00845F59">
        <w:rPr>
          <w:rFonts w:ascii="Cambria" w:hAnsi="Cambria" w:cs="Times New Roman"/>
        </w:rPr>
        <w:t xml:space="preserve">hange—and </w:t>
      </w:r>
      <w:ins w:id="142" w:author="Natasha" w:date="2023-09-02T16:45:00Z">
        <w:r w:rsidR="003968D0">
          <w:rPr>
            <w:rFonts w:ascii="Cambria" w:hAnsi="Cambria" w:cs="Times New Roman"/>
          </w:rPr>
          <w:t>h</w:t>
        </w:r>
      </w:ins>
      <w:del w:id="143" w:author="Natasha" w:date="2023-09-02T16:45:00Z">
        <w:r w:rsidRPr="00845F59" w:rsidDel="003968D0">
          <w:rPr>
            <w:rFonts w:ascii="Cambria" w:hAnsi="Cambria" w:cs="Times New Roman"/>
          </w:rPr>
          <w:delText>H</w:delText>
        </w:r>
      </w:del>
      <w:r w:rsidRPr="00845F59">
        <w:rPr>
          <w:rFonts w:ascii="Cambria" w:hAnsi="Cambria" w:cs="Times New Roman"/>
        </w:rPr>
        <w:t xml:space="preserve">ow “Sustainability Transition Policy” </w:t>
      </w:r>
      <w:ins w:id="144" w:author="Natasha" w:date="2023-09-02T16:45:00Z">
        <w:r w:rsidR="003968D0">
          <w:rPr>
            <w:rFonts w:ascii="Cambria" w:hAnsi="Cambria" w:cs="Times New Roman"/>
          </w:rPr>
          <w:t>c</w:t>
        </w:r>
      </w:ins>
      <w:del w:id="145" w:author="Natasha" w:date="2023-09-02T16:45:00Z">
        <w:r w:rsidRPr="00845F59" w:rsidDel="003968D0">
          <w:rPr>
            <w:rFonts w:ascii="Cambria" w:hAnsi="Cambria" w:cs="Times New Roman"/>
          </w:rPr>
          <w:delText>C</w:delText>
        </w:r>
      </w:del>
      <w:r w:rsidRPr="00845F59">
        <w:rPr>
          <w:rFonts w:ascii="Cambria" w:hAnsi="Cambria" w:cs="Times New Roman"/>
        </w:rPr>
        <w:t xml:space="preserve">an </w:t>
      </w:r>
      <w:ins w:id="146" w:author="Natasha" w:date="2023-09-02T16:45:00Z">
        <w:r w:rsidR="003968D0">
          <w:rPr>
            <w:rFonts w:ascii="Cambria" w:hAnsi="Cambria" w:cs="Times New Roman"/>
          </w:rPr>
          <w:t>h</w:t>
        </w:r>
      </w:ins>
      <w:del w:id="147" w:author="Natasha" w:date="2023-09-02T16:45:00Z">
        <w:r w:rsidRPr="00845F59" w:rsidDel="003968D0">
          <w:rPr>
            <w:rFonts w:ascii="Cambria" w:hAnsi="Cambria" w:cs="Times New Roman"/>
          </w:rPr>
          <w:delText>H</w:delText>
        </w:r>
      </w:del>
      <w:r w:rsidRPr="00845F59">
        <w:rPr>
          <w:rFonts w:ascii="Cambria" w:hAnsi="Cambria" w:cs="Times New Roman"/>
        </w:rPr>
        <w:t>elp.</w:t>
      </w:r>
      <w:ins w:id="148" w:author="Natasha" w:date="2023-09-02T16:45:00Z">
        <w:r w:rsidR="003968D0">
          <w:rPr>
            <w:rFonts w:ascii="Cambria" w:hAnsi="Cambria" w:cs="Times New Roman"/>
          </w:rPr>
          <w:t xml:space="preserve"> </w:t>
        </w:r>
      </w:ins>
      <w:del w:id="149" w:author="Natasha" w:date="2023-09-02T16:45:00Z">
        <w:r w:rsidRPr="00845F59" w:rsidDel="003968D0">
          <w:rPr>
            <w:rFonts w:ascii="Cambria" w:hAnsi="Cambria" w:cs="Times New Roman"/>
          </w:rPr>
          <w:delText> </w:delText>
        </w:r>
      </w:del>
      <w:r w:rsidRPr="00845F59">
        <w:rPr>
          <w:rFonts w:ascii="Cambria" w:hAnsi="Cambria" w:cs="Times New Roman"/>
          <w:i/>
          <w:iCs/>
        </w:rPr>
        <w:t>Proceedings of the National Academy of Sciences</w:t>
      </w:r>
      <w:r w:rsidRPr="00845F59">
        <w:rPr>
          <w:rFonts w:ascii="Cambria" w:hAnsi="Cambria" w:cs="Times New Roman"/>
        </w:rPr>
        <w:t>,</w:t>
      </w:r>
      <w:ins w:id="150" w:author="Natasha" w:date="2023-09-02T16:45:00Z">
        <w:r w:rsidR="003968D0">
          <w:rPr>
            <w:rFonts w:ascii="Cambria" w:hAnsi="Cambria" w:cs="Times New Roman"/>
          </w:rPr>
          <w:t xml:space="preserve"> </w:t>
        </w:r>
      </w:ins>
      <w:del w:id="151" w:author="Natasha" w:date="2023-09-02T16:45:00Z">
        <w:r w:rsidRPr="00845F59" w:rsidDel="003968D0">
          <w:rPr>
            <w:rFonts w:ascii="Cambria" w:hAnsi="Cambria" w:cs="Times New Roman"/>
          </w:rPr>
          <w:delText> </w:delText>
        </w:r>
      </w:del>
      <w:r w:rsidRPr="003968D0">
        <w:rPr>
          <w:rFonts w:ascii="Cambria" w:hAnsi="Cambria" w:cs="Times New Roman"/>
          <w:i/>
          <w:rPrChange w:id="152" w:author="Natasha" w:date="2023-09-02T16:45:00Z">
            <w:rPr>
              <w:rFonts w:ascii="Cambria" w:hAnsi="Cambria" w:cs="Times New Roman"/>
            </w:rPr>
          </w:rPrChange>
        </w:rPr>
        <w:t>117</w:t>
      </w:r>
      <w:r w:rsidRPr="00845F59">
        <w:rPr>
          <w:rFonts w:ascii="Cambria" w:hAnsi="Cambria" w:cs="Times New Roman"/>
        </w:rPr>
        <w:t>(16), 8664</w:t>
      </w:r>
      <w:ins w:id="153" w:author="Natasha" w:date="2023-09-02T16:39:00Z">
        <w:r w:rsidR="000F19DF" w:rsidRPr="00845F59">
          <w:rPr>
            <w:rFonts w:ascii="Cambria" w:hAnsi="Cambria"/>
          </w:rPr>
          <w:t>–</w:t>
        </w:r>
      </w:ins>
      <w:del w:id="154" w:author="Natasha" w:date="2023-09-02T16:39:00Z">
        <w:r w:rsidRPr="00845F59" w:rsidDel="000F19DF">
          <w:rPr>
            <w:rFonts w:ascii="Cambria" w:hAnsi="Cambria" w:cs="Times New Roman"/>
          </w:rPr>
          <w:delText>-</w:delText>
        </w:r>
      </w:del>
      <w:r w:rsidRPr="00845F59">
        <w:rPr>
          <w:rFonts w:ascii="Cambria" w:hAnsi="Cambria" w:cs="Times New Roman"/>
        </w:rPr>
        <w:t>8668.</w:t>
      </w:r>
    </w:p>
    <w:p w14:paraId="3A2AD972" w14:textId="30C47807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Sheng, H., Li, W., &amp; Huang, N. (2022). Carbon emission trading market price and enterprise green innovation in Guangdong Province. </w:t>
      </w:r>
      <w:r w:rsidRPr="00845F59">
        <w:rPr>
          <w:rFonts w:ascii="Cambria" w:hAnsi="Cambria"/>
          <w:i/>
          <w:iCs/>
        </w:rPr>
        <w:t>Urban Insight</w:t>
      </w:r>
      <w:r w:rsidRPr="00845F59">
        <w:rPr>
          <w:rFonts w:ascii="Cambria" w:hAnsi="Cambria"/>
        </w:rPr>
        <w:t xml:space="preserve">, </w:t>
      </w:r>
      <w:r w:rsidRPr="00845F59">
        <w:rPr>
          <w:rFonts w:ascii="Cambria" w:hAnsi="Cambria"/>
          <w:i/>
          <w:iCs/>
        </w:rPr>
        <w:t>1</w:t>
      </w:r>
      <w:ins w:id="155" w:author="Natasha" w:date="2023-09-02T16:46:00Z">
        <w:r w:rsidR="003968D0">
          <w:rPr>
            <w:rFonts w:ascii="Cambria" w:hAnsi="Cambria"/>
          </w:rPr>
          <w:t>(</w:t>
        </w:r>
      </w:ins>
      <w:del w:id="156" w:author="Natasha" w:date="2023-09-02T16:46:00Z">
        <w:r w:rsidRPr="00845F59" w:rsidDel="003968D0">
          <w:rPr>
            <w:rFonts w:ascii="Cambria" w:hAnsi="Cambria"/>
          </w:rPr>
          <w:delText xml:space="preserve">, </w:delText>
        </w:r>
      </w:del>
      <w:r w:rsidRPr="00845F59">
        <w:rPr>
          <w:rFonts w:ascii="Cambria" w:hAnsi="Cambria"/>
        </w:rPr>
        <w:t>14</w:t>
      </w:r>
      <w:ins w:id="157" w:author="Natasha" w:date="2023-09-02T16:46:00Z">
        <w:r w:rsidR="003968D0">
          <w:rPr>
            <w:rFonts w:ascii="Cambria" w:hAnsi="Cambria"/>
          </w:rPr>
          <w:t>),</w:t>
        </w:r>
      </w:ins>
      <w:r w:rsidRPr="00845F59">
        <w:rPr>
          <w:rFonts w:ascii="Cambria" w:hAnsi="Cambria"/>
        </w:rPr>
        <w:t xml:space="preserve"> </w:t>
      </w:r>
      <w:del w:id="158" w:author="Natasha" w:date="2023-09-02T16:46:00Z">
        <w:r w:rsidRPr="00845F59" w:rsidDel="003968D0">
          <w:rPr>
            <w:rFonts w:ascii="Cambria" w:hAnsi="Cambria"/>
          </w:rPr>
          <w:delText>(</w:delText>
        </w:r>
      </w:del>
      <w:r w:rsidRPr="00845F59">
        <w:rPr>
          <w:rFonts w:ascii="Cambria" w:hAnsi="Cambria"/>
        </w:rPr>
        <w:t>75</w:t>
      </w:r>
      <w:ins w:id="159" w:author="Natasha" w:date="2023-09-02T16:39:00Z">
        <w:r w:rsidR="000F19DF" w:rsidRPr="00845F59">
          <w:rPr>
            <w:rFonts w:ascii="Cambria" w:hAnsi="Cambria"/>
          </w:rPr>
          <w:t>–</w:t>
        </w:r>
      </w:ins>
      <w:del w:id="160" w:author="Natasha" w:date="2023-09-02T16:39:00Z">
        <w:r w:rsidRPr="00845F59" w:rsidDel="000F19DF">
          <w:rPr>
            <w:rFonts w:ascii="Cambria" w:hAnsi="Cambria"/>
          </w:rPr>
          <w:delText>-</w:delText>
        </w:r>
      </w:del>
      <w:r w:rsidRPr="00845F59">
        <w:rPr>
          <w:rFonts w:ascii="Cambria" w:hAnsi="Cambria"/>
        </w:rPr>
        <w:t>88</w:t>
      </w:r>
      <w:del w:id="161" w:author="Natasha" w:date="2023-09-02T16:46:00Z">
        <w:r w:rsidRPr="00845F59" w:rsidDel="003968D0">
          <w:rPr>
            <w:rFonts w:ascii="Cambria" w:hAnsi="Cambria"/>
          </w:rPr>
          <w:delText>)</w:delText>
        </w:r>
      </w:del>
      <w:r w:rsidRPr="00845F59">
        <w:rPr>
          <w:rFonts w:ascii="Cambria" w:hAnsi="Cambria"/>
        </w:rPr>
        <w:t>.</w:t>
      </w:r>
    </w:p>
    <w:p w14:paraId="18E4C0CF" w14:textId="495FC7CE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Shi, H., &amp; Wu, J. (2022). The influence of carbon market quota allocation method on enterprise green innovation in China. </w:t>
      </w:r>
      <w:r w:rsidRPr="00845F59">
        <w:rPr>
          <w:rFonts w:ascii="Cambria" w:hAnsi="Cambria"/>
          <w:i/>
          <w:iCs/>
        </w:rPr>
        <w:t>Enterprise Technology and Development</w:t>
      </w:r>
      <w:r w:rsidRPr="00845F59">
        <w:rPr>
          <w:rFonts w:ascii="Cambria" w:hAnsi="Cambria"/>
        </w:rPr>
        <w:t xml:space="preserve">, </w:t>
      </w:r>
      <w:r w:rsidRPr="00845F59">
        <w:rPr>
          <w:rFonts w:ascii="Cambria" w:hAnsi="Cambria"/>
          <w:i/>
          <w:iCs/>
        </w:rPr>
        <w:t>50</w:t>
      </w:r>
      <w:r w:rsidRPr="00845F59">
        <w:rPr>
          <w:rFonts w:ascii="Cambria" w:hAnsi="Cambria"/>
        </w:rPr>
        <w:t>, 4</w:t>
      </w:r>
      <w:ins w:id="162" w:author="Natasha" w:date="2023-09-02T16:46:00Z">
        <w:r w:rsidR="003968D0" w:rsidRPr="00845F59">
          <w:rPr>
            <w:rFonts w:ascii="Cambria" w:hAnsi="Cambria"/>
          </w:rPr>
          <w:t>–</w:t>
        </w:r>
        <w:r w:rsidR="003968D0" w:rsidRPr="003968D0">
          <w:rPr>
            <w:rFonts w:ascii="Cambria" w:hAnsi="Cambria"/>
            <w:highlight w:val="yellow"/>
            <w:rPrChange w:id="163" w:author="Natasha" w:date="2023-09-02T16:46:00Z">
              <w:rPr>
                <w:rFonts w:ascii="Cambria" w:hAnsi="Cambria"/>
              </w:rPr>
            </w:rPrChange>
          </w:rPr>
          <w:t>END PAGE</w:t>
        </w:r>
      </w:ins>
      <w:r w:rsidRPr="00845F59">
        <w:rPr>
          <w:rFonts w:ascii="Cambria" w:hAnsi="Cambria"/>
        </w:rPr>
        <w:t>.</w:t>
      </w:r>
    </w:p>
    <w:p w14:paraId="1AC5893D" w14:textId="5DC1C615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Song, D., Zhu, W., &amp; Wang, B. (2021). Micro-empirical evidence based on China’s carbon trading companies: Carbon emissions trading, quota allocation methods and corporate green innovation. </w:t>
      </w:r>
      <w:r w:rsidRPr="00845F59">
        <w:rPr>
          <w:rFonts w:ascii="Cambria" w:hAnsi="Cambria"/>
          <w:i/>
          <w:iCs/>
        </w:rPr>
        <w:t>China Population</w:t>
      </w:r>
      <w:ins w:id="164" w:author="Natasha" w:date="2023-09-02T16:46:00Z">
        <w:r w:rsidR="00295806">
          <w:rPr>
            <w:rFonts w:ascii="Cambria" w:hAnsi="Cambria"/>
            <w:i/>
            <w:iCs/>
          </w:rPr>
          <w:t xml:space="preserve">, </w:t>
        </w:r>
      </w:ins>
      <w:del w:id="165" w:author="Natasha" w:date="2023-09-02T16:46:00Z">
        <w:r w:rsidRPr="00845F59" w:rsidDel="00295806">
          <w:rPr>
            <w:rFonts w:ascii="Cambria" w:hAnsi="Cambria"/>
            <w:i/>
            <w:iCs/>
          </w:rPr>
          <w:delText>.</w:delText>
        </w:r>
      </w:del>
      <w:r w:rsidRPr="00845F59">
        <w:rPr>
          <w:rFonts w:ascii="Cambria" w:hAnsi="Cambria"/>
          <w:i/>
          <w:iCs/>
        </w:rPr>
        <w:t>Resources and Environment</w:t>
      </w:r>
      <w:r w:rsidRPr="00845F59">
        <w:rPr>
          <w:rFonts w:ascii="Cambria" w:hAnsi="Cambria"/>
        </w:rPr>
        <w:t xml:space="preserve">, </w:t>
      </w:r>
      <w:r w:rsidRPr="00845F59">
        <w:rPr>
          <w:rFonts w:ascii="Cambria" w:hAnsi="Cambria"/>
          <w:i/>
          <w:iCs/>
        </w:rPr>
        <w:t>31</w:t>
      </w:r>
      <w:ins w:id="166" w:author="Natasha" w:date="2023-09-02T16:46:00Z">
        <w:r w:rsidR="00295806">
          <w:rPr>
            <w:rFonts w:ascii="Cambria" w:hAnsi="Cambria"/>
            <w:iCs/>
          </w:rPr>
          <w:t xml:space="preserve">, </w:t>
        </w:r>
        <w:r w:rsidR="00295806" w:rsidRPr="00295806">
          <w:rPr>
            <w:rFonts w:ascii="Cambria" w:hAnsi="Cambria"/>
            <w:iCs/>
            <w:highlight w:val="yellow"/>
            <w:rPrChange w:id="167" w:author="Natasha" w:date="2023-09-02T16:46:00Z">
              <w:rPr>
                <w:rFonts w:ascii="Cambria" w:hAnsi="Cambria"/>
                <w:iCs/>
              </w:rPr>
            </w:rPrChange>
          </w:rPr>
          <w:t>PAGES</w:t>
        </w:r>
      </w:ins>
      <w:r w:rsidRPr="00845F59">
        <w:rPr>
          <w:rFonts w:ascii="Cambria" w:hAnsi="Cambria"/>
        </w:rPr>
        <w:t>.</w:t>
      </w:r>
    </w:p>
    <w:p w14:paraId="272E99F1" w14:textId="1A146BA4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Spash, C. (2010). The </w:t>
      </w:r>
      <w:ins w:id="168" w:author="Natasha" w:date="2023-09-02T16:46:00Z">
        <w:r w:rsidR="00295806">
          <w:rPr>
            <w:rFonts w:ascii="Cambria" w:hAnsi="Cambria"/>
          </w:rPr>
          <w:t>b</w:t>
        </w:r>
      </w:ins>
      <w:del w:id="169" w:author="Natasha" w:date="2023-09-02T16:46:00Z">
        <w:r w:rsidRPr="00845F59" w:rsidDel="00295806">
          <w:rPr>
            <w:rFonts w:ascii="Cambria" w:hAnsi="Cambria"/>
          </w:rPr>
          <w:delText>B</w:delText>
        </w:r>
      </w:del>
      <w:r w:rsidRPr="00845F59">
        <w:rPr>
          <w:rFonts w:ascii="Cambria" w:hAnsi="Cambria"/>
        </w:rPr>
        <w:t xml:space="preserve">rave </w:t>
      </w:r>
      <w:ins w:id="170" w:author="Natasha" w:date="2023-09-02T16:47:00Z">
        <w:r w:rsidR="00295806">
          <w:rPr>
            <w:rFonts w:ascii="Cambria" w:hAnsi="Cambria"/>
          </w:rPr>
          <w:t>n</w:t>
        </w:r>
      </w:ins>
      <w:del w:id="171" w:author="Natasha" w:date="2023-09-02T16:47:00Z">
        <w:r w:rsidRPr="00845F59" w:rsidDel="00295806">
          <w:rPr>
            <w:rFonts w:ascii="Cambria" w:hAnsi="Cambria"/>
          </w:rPr>
          <w:delText>N</w:delText>
        </w:r>
      </w:del>
      <w:r w:rsidRPr="00845F59">
        <w:rPr>
          <w:rFonts w:ascii="Cambria" w:hAnsi="Cambria"/>
        </w:rPr>
        <w:t xml:space="preserve">ew </w:t>
      </w:r>
      <w:ins w:id="172" w:author="Natasha" w:date="2023-09-02T16:47:00Z">
        <w:r w:rsidR="00295806">
          <w:rPr>
            <w:rFonts w:ascii="Cambria" w:hAnsi="Cambria"/>
          </w:rPr>
          <w:t>w</w:t>
        </w:r>
      </w:ins>
      <w:del w:id="173" w:author="Natasha" w:date="2023-09-02T16:47:00Z">
        <w:r w:rsidRPr="00845F59" w:rsidDel="00295806">
          <w:rPr>
            <w:rFonts w:ascii="Cambria" w:hAnsi="Cambria"/>
          </w:rPr>
          <w:delText>W</w:delText>
        </w:r>
      </w:del>
      <w:r w:rsidRPr="00845F59">
        <w:rPr>
          <w:rFonts w:ascii="Cambria" w:hAnsi="Cambria"/>
        </w:rPr>
        <w:t xml:space="preserve">orld of </w:t>
      </w:r>
      <w:ins w:id="174" w:author="Natasha" w:date="2023-09-02T16:47:00Z">
        <w:r w:rsidR="00295806">
          <w:rPr>
            <w:rFonts w:ascii="Cambria" w:hAnsi="Cambria"/>
          </w:rPr>
          <w:t>c</w:t>
        </w:r>
      </w:ins>
      <w:del w:id="175" w:author="Natasha" w:date="2023-09-02T16:47:00Z">
        <w:r w:rsidRPr="00845F59" w:rsidDel="00295806">
          <w:rPr>
            <w:rFonts w:ascii="Cambria" w:hAnsi="Cambria"/>
          </w:rPr>
          <w:delText>C</w:delText>
        </w:r>
      </w:del>
      <w:r w:rsidRPr="00845F59">
        <w:rPr>
          <w:rFonts w:ascii="Cambria" w:hAnsi="Cambria"/>
        </w:rPr>
        <w:t xml:space="preserve">arbon </w:t>
      </w:r>
      <w:ins w:id="176" w:author="Natasha" w:date="2023-09-02T16:47:00Z">
        <w:r w:rsidR="00295806">
          <w:rPr>
            <w:rFonts w:ascii="Cambria" w:hAnsi="Cambria"/>
          </w:rPr>
          <w:t>t</w:t>
        </w:r>
      </w:ins>
      <w:del w:id="177" w:author="Natasha" w:date="2023-09-02T16:47:00Z">
        <w:r w:rsidRPr="00845F59" w:rsidDel="00295806">
          <w:rPr>
            <w:rFonts w:ascii="Cambria" w:hAnsi="Cambria"/>
          </w:rPr>
          <w:delText>T</w:delText>
        </w:r>
      </w:del>
      <w:r w:rsidRPr="00845F59">
        <w:rPr>
          <w:rFonts w:ascii="Cambria" w:hAnsi="Cambria"/>
        </w:rPr>
        <w:t xml:space="preserve">rading. </w:t>
      </w:r>
      <w:r w:rsidRPr="00845F59">
        <w:rPr>
          <w:rFonts w:ascii="Cambria" w:hAnsi="Cambria"/>
          <w:i/>
          <w:iCs/>
        </w:rPr>
        <w:t>New Political Economy</w:t>
      </w:r>
      <w:r w:rsidRPr="00845F59">
        <w:rPr>
          <w:rFonts w:ascii="Cambria" w:hAnsi="Cambria"/>
        </w:rPr>
        <w:t xml:space="preserve">, </w:t>
      </w:r>
      <w:r w:rsidRPr="00845F59">
        <w:rPr>
          <w:rFonts w:ascii="Cambria" w:hAnsi="Cambria"/>
          <w:i/>
          <w:iCs/>
        </w:rPr>
        <w:t>15</w:t>
      </w:r>
      <w:r w:rsidRPr="00845F59">
        <w:rPr>
          <w:rFonts w:ascii="Cambria" w:hAnsi="Cambria"/>
        </w:rPr>
        <w:t>(2)</w:t>
      </w:r>
      <w:ins w:id="178" w:author="Natasha" w:date="2023-09-02T16:47:00Z">
        <w:r w:rsidR="00295806">
          <w:rPr>
            <w:rFonts w:ascii="Cambria" w:hAnsi="Cambria"/>
          </w:rPr>
          <w:t xml:space="preserve">, </w:t>
        </w:r>
        <w:r w:rsidR="00295806" w:rsidRPr="00295806">
          <w:rPr>
            <w:rFonts w:ascii="Cambria" w:hAnsi="Cambria"/>
            <w:highlight w:val="yellow"/>
            <w:rPrChange w:id="179" w:author="Natasha" w:date="2023-09-02T16:47:00Z">
              <w:rPr>
                <w:rFonts w:ascii="Cambria" w:hAnsi="Cambria"/>
              </w:rPr>
            </w:rPrChange>
          </w:rPr>
          <w:t>PAGES</w:t>
        </w:r>
      </w:ins>
      <w:r w:rsidRPr="00845F59">
        <w:rPr>
          <w:rFonts w:ascii="Cambria" w:hAnsi="Cambria"/>
        </w:rPr>
        <w:t xml:space="preserve">. </w:t>
      </w:r>
    </w:p>
    <w:p w14:paraId="41D46F8B" w14:textId="3F7AFBBD" w:rsidR="00077BF3" w:rsidRPr="00845F59" w:rsidRDefault="00BD1906" w:rsidP="000F19DF">
      <w:pPr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lastRenderedPageBreak/>
        <w:t xml:space="preserve">Thopil, G. A., &amp; Pouris, A. (2010). An overview of the electricity externality analysis in South Africa within the international context. </w:t>
      </w:r>
      <w:r w:rsidRPr="00845F59">
        <w:rPr>
          <w:rFonts w:ascii="Cambria" w:hAnsi="Cambria"/>
          <w:i/>
          <w:iCs/>
        </w:rPr>
        <w:t>South African Journal of Science</w:t>
      </w:r>
      <w:r w:rsidRPr="00845F59">
        <w:rPr>
          <w:rFonts w:ascii="Cambria" w:hAnsi="Cambria"/>
        </w:rPr>
        <w:t xml:space="preserve">, </w:t>
      </w:r>
      <w:r w:rsidRPr="00DD1455">
        <w:rPr>
          <w:rFonts w:ascii="Cambria" w:hAnsi="Cambria"/>
          <w:i/>
          <w:rPrChange w:id="180" w:author="Natasha" w:date="2023-09-02T16:47:00Z">
            <w:rPr>
              <w:rFonts w:ascii="Cambria" w:hAnsi="Cambria"/>
            </w:rPr>
          </w:rPrChange>
        </w:rPr>
        <w:t>106</w:t>
      </w:r>
      <w:r w:rsidRPr="00845F59">
        <w:rPr>
          <w:rFonts w:ascii="Cambria" w:hAnsi="Cambria"/>
        </w:rPr>
        <w:t>(11), 1</w:t>
      </w:r>
      <w:ins w:id="181" w:author="Natasha" w:date="2023-09-02T16:39:00Z">
        <w:r w:rsidR="000F19DF" w:rsidRPr="00845F59">
          <w:rPr>
            <w:rFonts w:ascii="Cambria" w:hAnsi="Cambria"/>
          </w:rPr>
          <w:t>–</w:t>
        </w:r>
      </w:ins>
      <w:del w:id="182" w:author="Natasha" w:date="2023-09-02T16:39:00Z">
        <w:r w:rsidRPr="00845F59" w:rsidDel="000F19DF">
          <w:rPr>
            <w:rFonts w:ascii="Cambria" w:hAnsi="Cambria"/>
          </w:rPr>
          <w:delText>-</w:delText>
        </w:r>
      </w:del>
      <w:r w:rsidRPr="00845F59">
        <w:rPr>
          <w:rFonts w:ascii="Cambria" w:hAnsi="Cambria"/>
        </w:rPr>
        <w:t>6.</w:t>
      </w:r>
    </w:p>
    <w:p w14:paraId="0DC7FBCB" w14:textId="08A345EE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UNFCCC. (n.d.-a). </w:t>
      </w:r>
      <w:r w:rsidRPr="00DD1455">
        <w:rPr>
          <w:rFonts w:ascii="Cambria" w:hAnsi="Cambria"/>
          <w:iCs/>
          <w:rPrChange w:id="183" w:author="Natasha" w:date="2023-09-02T16:47:00Z">
            <w:rPr>
              <w:rFonts w:ascii="Cambria" w:hAnsi="Cambria"/>
              <w:i/>
              <w:iCs/>
            </w:rPr>
          </w:rPrChange>
        </w:rPr>
        <w:t xml:space="preserve">Emissions </w:t>
      </w:r>
      <w:ins w:id="184" w:author="Natasha" w:date="2023-09-02T16:53:00Z">
        <w:r w:rsidR="006525A4">
          <w:rPr>
            <w:rFonts w:ascii="Cambria" w:hAnsi="Cambria"/>
            <w:iCs/>
          </w:rPr>
          <w:t>t</w:t>
        </w:r>
      </w:ins>
      <w:del w:id="185" w:author="Natasha" w:date="2023-09-02T16:53:00Z">
        <w:r w:rsidRPr="00DD1455" w:rsidDel="006525A4">
          <w:rPr>
            <w:rFonts w:ascii="Cambria" w:hAnsi="Cambria"/>
            <w:iCs/>
            <w:rPrChange w:id="186" w:author="Natasha" w:date="2023-09-02T16:47:00Z">
              <w:rPr>
                <w:rFonts w:ascii="Cambria" w:hAnsi="Cambria"/>
                <w:i/>
                <w:iCs/>
              </w:rPr>
            </w:rPrChange>
          </w:rPr>
          <w:delText>T</w:delText>
        </w:r>
      </w:del>
      <w:r w:rsidRPr="00DD1455">
        <w:rPr>
          <w:rFonts w:ascii="Cambria" w:hAnsi="Cambria"/>
          <w:iCs/>
          <w:rPrChange w:id="187" w:author="Natasha" w:date="2023-09-02T16:47:00Z">
            <w:rPr>
              <w:rFonts w:ascii="Cambria" w:hAnsi="Cambria"/>
              <w:i/>
              <w:iCs/>
            </w:rPr>
          </w:rPrChange>
        </w:rPr>
        <w:t>rading</w:t>
      </w:r>
      <w:r w:rsidRPr="00845F59">
        <w:rPr>
          <w:rFonts w:ascii="Cambria" w:hAnsi="Cambria"/>
        </w:rPr>
        <w:t xml:space="preserve">. </w:t>
      </w:r>
      <w:r w:rsidRPr="00DD1455">
        <w:rPr>
          <w:rFonts w:ascii="Cambria" w:hAnsi="Cambria"/>
          <w:i/>
          <w:rPrChange w:id="188" w:author="Natasha" w:date="2023-09-02T16:47:00Z">
            <w:rPr>
              <w:rFonts w:ascii="Cambria" w:hAnsi="Cambria"/>
            </w:rPr>
          </w:rPrChange>
        </w:rPr>
        <w:t>Emissions Trading | UNFCCC</w:t>
      </w:r>
      <w:r w:rsidRPr="00845F59">
        <w:rPr>
          <w:rFonts w:ascii="Cambria" w:hAnsi="Cambria"/>
        </w:rPr>
        <w:t>. Retrieved January 14, 2023, from https://unfccc.int/process/the-kyoto-protocol/mechanisms/emissions-trading</w:t>
      </w:r>
    </w:p>
    <w:p w14:paraId="4C135B7C" w14:textId="77777777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UNFCCC. (n.d.-b). </w:t>
      </w:r>
      <w:r w:rsidRPr="00DD1455">
        <w:rPr>
          <w:rFonts w:ascii="Cambria" w:hAnsi="Cambria"/>
          <w:iCs/>
          <w:rPrChange w:id="189" w:author="Natasha" w:date="2023-09-02T16:47:00Z">
            <w:rPr>
              <w:rFonts w:ascii="Cambria" w:hAnsi="Cambria"/>
              <w:i/>
              <w:iCs/>
            </w:rPr>
          </w:rPrChange>
        </w:rPr>
        <w:t>What is the Kyoto Protocol?</w:t>
      </w:r>
      <w:r w:rsidRPr="00DD1455">
        <w:rPr>
          <w:rFonts w:ascii="Cambria" w:hAnsi="Cambria"/>
        </w:rPr>
        <w:t xml:space="preserve"> </w:t>
      </w:r>
      <w:r w:rsidRPr="00DD1455">
        <w:rPr>
          <w:rFonts w:ascii="Cambria" w:hAnsi="Cambria"/>
          <w:i/>
          <w:rPrChange w:id="190" w:author="Natasha" w:date="2023-09-02T16:47:00Z">
            <w:rPr>
              <w:rFonts w:ascii="Cambria" w:hAnsi="Cambria"/>
            </w:rPr>
          </w:rPrChange>
        </w:rPr>
        <w:t>What Is the Kyoto Protocol? | UNFCCC</w:t>
      </w:r>
      <w:r w:rsidRPr="00845F59">
        <w:rPr>
          <w:rFonts w:ascii="Cambria" w:hAnsi="Cambria"/>
        </w:rPr>
        <w:t>. Retrieved January 14, 2023, from https://unfccc.int/kyoto_protocol</w:t>
      </w:r>
    </w:p>
    <w:p w14:paraId="1DA97B7E" w14:textId="2D1DDE15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Van Leeuwen, G., &amp; Mohnen, P. (2017). Revisiting the Porter hypothesis: An empirical analysis of </w:t>
      </w:r>
      <w:ins w:id="191" w:author="Natasha" w:date="2023-09-02T16:53:00Z">
        <w:r w:rsidR="006525A4">
          <w:rPr>
            <w:rFonts w:ascii="Cambria" w:hAnsi="Cambria"/>
          </w:rPr>
          <w:t>g</w:t>
        </w:r>
      </w:ins>
      <w:del w:id="192" w:author="Natasha" w:date="2023-09-02T16:53:00Z">
        <w:r w:rsidRPr="00845F59" w:rsidDel="006525A4">
          <w:rPr>
            <w:rFonts w:ascii="Cambria" w:hAnsi="Cambria"/>
          </w:rPr>
          <w:delText>G</w:delText>
        </w:r>
      </w:del>
      <w:r w:rsidRPr="00845F59">
        <w:rPr>
          <w:rFonts w:ascii="Cambria" w:hAnsi="Cambria"/>
        </w:rPr>
        <w:t xml:space="preserve">reen innovation for the Netherlands. </w:t>
      </w:r>
      <w:r w:rsidRPr="00845F59">
        <w:rPr>
          <w:rFonts w:ascii="Cambria" w:hAnsi="Cambria"/>
          <w:i/>
          <w:iCs/>
        </w:rPr>
        <w:t>Economics of Innovation and New Technology</w:t>
      </w:r>
      <w:r w:rsidRPr="00845F59">
        <w:rPr>
          <w:rFonts w:ascii="Cambria" w:hAnsi="Cambria"/>
        </w:rPr>
        <w:t xml:space="preserve">, </w:t>
      </w:r>
      <w:r w:rsidRPr="00845F59">
        <w:rPr>
          <w:rFonts w:ascii="Cambria" w:hAnsi="Cambria"/>
          <w:i/>
          <w:iCs/>
        </w:rPr>
        <w:t>26</w:t>
      </w:r>
      <w:r w:rsidRPr="00845F59">
        <w:rPr>
          <w:rFonts w:ascii="Cambria" w:hAnsi="Cambria"/>
        </w:rPr>
        <w:t>(1–2), 63–77. https://doi.org/10.1080/10438599.2016.1202521</w:t>
      </w:r>
    </w:p>
    <w:p w14:paraId="09F34347" w14:textId="1BF3F8AB" w:rsidR="00077BF3" w:rsidRPr="00845F59" w:rsidRDefault="00BD1906" w:rsidP="000F19DF">
      <w:pPr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  <w:lang w:val="nl-NL"/>
        </w:rPr>
        <w:t xml:space="preserve">Wang, W., &amp; Zhang, Y. J. (2022). </w:t>
      </w:r>
      <w:r w:rsidRPr="00845F59">
        <w:rPr>
          <w:rFonts w:ascii="Cambria" w:hAnsi="Cambria"/>
        </w:rPr>
        <w:t>Does China's carbon emissions trading scheme affect the market power of high-carbon enterprises?</w:t>
      </w:r>
      <w:ins w:id="193" w:author="Natasha" w:date="2023-09-02T16:48:00Z">
        <w:r w:rsidR="00DD1455">
          <w:rPr>
            <w:rFonts w:ascii="Cambria" w:hAnsi="Cambria"/>
          </w:rPr>
          <w:t xml:space="preserve"> </w:t>
        </w:r>
      </w:ins>
      <w:del w:id="194" w:author="Natasha" w:date="2023-09-02T16:48:00Z">
        <w:r w:rsidRPr="00845F59" w:rsidDel="00DD1455">
          <w:rPr>
            <w:rFonts w:ascii="Cambria" w:hAnsi="Cambria"/>
          </w:rPr>
          <w:delText>. </w:delText>
        </w:r>
      </w:del>
      <w:r w:rsidRPr="00845F59">
        <w:rPr>
          <w:rFonts w:ascii="Cambria" w:hAnsi="Cambria"/>
          <w:i/>
          <w:iCs/>
        </w:rPr>
        <w:t>Energy Economics</w:t>
      </w:r>
      <w:r w:rsidRPr="00845F59">
        <w:rPr>
          <w:rFonts w:ascii="Cambria" w:hAnsi="Cambria"/>
        </w:rPr>
        <w:t>,</w:t>
      </w:r>
      <w:ins w:id="195" w:author="Natasha" w:date="2023-09-02T16:48:00Z">
        <w:r w:rsidR="00DD1455">
          <w:rPr>
            <w:rFonts w:ascii="Cambria" w:hAnsi="Cambria"/>
          </w:rPr>
          <w:t xml:space="preserve"> </w:t>
        </w:r>
      </w:ins>
      <w:del w:id="196" w:author="Natasha" w:date="2023-09-02T16:48:00Z">
        <w:r w:rsidRPr="00845F59" w:rsidDel="00DD1455">
          <w:rPr>
            <w:rFonts w:ascii="Cambria" w:hAnsi="Cambria"/>
          </w:rPr>
          <w:delText> </w:delText>
        </w:r>
      </w:del>
      <w:r w:rsidRPr="00DD1455">
        <w:rPr>
          <w:rFonts w:ascii="Cambria" w:hAnsi="Cambria"/>
          <w:i/>
          <w:rPrChange w:id="197" w:author="Natasha" w:date="2023-09-02T16:48:00Z">
            <w:rPr>
              <w:rFonts w:ascii="Cambria" w:hAnsi="Cambria"/>
            </w:rPr>
          </w:rPrChange>
        </w:rPr>
        <w:t>108</w:t>
      </w:r>
      <w:r w:rsidRPr="00845F59">
        <w:rPr>
          <w:rFonts w:ascii="Cambria" w:hAnsi="Cambria"/>
        </w:rPr>
        <w:t xml:space="preserve">, </w:t>
      </w:r>
      <w:r w:rsidRPr="00DD1455">
        <w:rPr>
          <w:rFonts w:ascii="Cambria" w:hAnsi="Cambria"/>
          <w:highlight w:val="yellow"/>
          <w:rPrChange w:id="198" w:author="Natasha" w:date="2023-09-02T16:48:00Z">
            <w:rPr>
              <w:rFonts w:ascii="Cambria" w:hAnsi="Cambria"/>
            </w:rPr>
          </w:rPrChange>
        </w:rPr>
        <w:t>105906</w:t>
      </w:r>
      <w:r w:rsidRPr="00845F59">
        <w:rPr>
          <w:rFonts w:ascii="Cambria" w:hAnsi="Cambria"/>
        </w:rPr>
        <w:t>.</w:t>
      </w:r>
    </w:p>
    <w:p w14:paraId="5468BE9A" w14:textId="09C4D52C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Xiao, Z., Tan, R., Shi, J., &amp; Wang, F. (2022). The </w:t>
      </w:r>
      <w:ins w:id="199" w:author="Natasha" w:date="2023-09-02T16:48:00Z">
        <w:r w:rsidR="00994E51">
          <w:rPr>
            <w:rFonts w:ascii="Cambria" w:hAnsi="Cambria"/>
          </w:rPr>
          <w:t>i</w:t>
        </w:r>
      </w:ins>
      <w:del w:id="200" w:author="Natasha" w:date="2023-09-02T16:48:00Z">
        <w:r w:rsidRPr="00845F59" w:rsidDel="00994E51">
          <w:rPr>
            <w:rFonts w:ascii="Cambria" w:hAnsi="Cambria"/>
          </w:rPr>
          <w:delText>I</w:delText>
        </w:r>
      </w:del>
      <w:r w:rsidRPr="00845F59">
        <w:rPr>
          <w:rFonts w:ascii="Cambria" w:hAnsi="Cambria"/>
        </w:rPr>
        <w:t xml:space="preserve">mpact of </w:t>
      </w:r>
      <w:ins w:id="201" w:author="Natasha" w:date="2023-09-02T16:48:00Z">
        <w:r w:rsidR="00994E51">
          <w:rPr>
            <w:rFonts w:ascii="Cambria" w:hAnsi="Cambria"/>
          </w:rPr>
          <w:t>e</w:t>
        </w:r>
      </w:ins>
      <w:del w:id="202" w:author="Natasha" w:date="2023-09-02T16:48:00Z">
        <w:r w:rsidRPr="00845F59" w:rsidDel="00994E51">
          <w:rPr>
            <w:rFonts w:ascii="Cambria" w:hAnsi="Cambria"/>
          </w:rPr>
          <w:delText>E</w:delText>
        </w:r>
      </w:del>
      <w:r w:rsidRPr="00845F59">
        <w:rPr>
          <w:rFonts w:ascii="Cambria" w:hAnsi="Cambria"/>
        </w:rPr>
        <w:t xml:space="preserve">nvironmental </w:t>
      </w:r>
      <w:ins w:id="203" w:author="Natasha" w:date="2023-09-02T16:48:00Z">
        <w:r w:rsidR="00994E51">
          <w:rPr>
            <w:rFonts w:ascii="Cambria" w:hAnsi="Cambria"/>
          </w:rPr>
          <w:t>r</w:t>
        </w:r>
      </w:ins>
      <w:del w:id="204" w:author="Natasha" w:date="2023-09-02T16:48:00Z">
        <w:r w:rsidRPr="00845F59" w:rsidDel="00994E51">
          <w:rPr>
            <w:rFonts w:ascii="Cambria" w:hAnsi="Cambria"/>
          </w:rPr>
          <w:delText>R</w:delText>
        </w:r>
      </w:del>
      <w:r w:rsidRPr="00845F59">
        <w:rPr>
          <w:rFonts w:ascii="Cambria" w:hAnsi="Cambria"/>
        </w:rPr>
        <w:t xml:space="preserve">egulation on </w:t>
      </w:r>
      <w:ins w:id="205" w:author="Natasha" w:date="2023-09-02T16:48:00Z">
        <w:r w:rsidR="00994E51">
          <w:rPr>
            <w:rFonts w:ascii="Cambria" w:hAnsi="Cambria"/>
          </w:rPr>
          <w:t>r</w:t>
        </w:r>
      </w:ins>
      <w:del w:id="206" w:author="Natasha" w:date="2023-09-02T16:48:00Z">
        <w:r w:rsidRPr="00845F59" w:rsidDel="00994E51">
          <w:rPr>
            <w:rFonts w:ascii="Cambria" w:hAnsi="Cambria"/>
          </w:rPr>
          <w:delText>R</w:delText>
        </w:r>
      </w:del>
      <w:r w:rsidRPr="00845F59">
        <w:rPr>
          <w:rFonts w:ascii="Cambria" w:hAnsi="Cambria"/>
        </w:rPr>
        <w:t xml:space="preserve">egional </w:t>
      </w:r>
      <w:ins w:id="207" w:author="Natasha" w:date="2023-09-02T16:54:00Z">
        <w:r w:rsidR="006525A4">
          <w:rPr>
            <w:rFonts w:ascii="Cambria" w:hAnsi="Cambria"/>
          </w:rPr>
          <w:t>g</w:t>
        </w:r>
      </w:ins>
      <w:del w:id="208" w:author="Natasha" w:date="2023-09-02T16:54:00Z">
        <w:r w:rsidRPr="00845F59" w:rsidDel="006525A4">
          <w:rPr>
            <w:rFonts w:ascii="Cambria" w:hAnsi="Cambria"/>
          </w:rPr>
          <w:delText>G</w:delText>
        </w:r>
      </w:del>
      <w:r w:rsidRPr="00845F59">
        <w:rPr>
          <w:rFonts w:ascii="Cambria" w:hAnsi="Cambria"/>
        </w:rPr>
        <w:t xml:space="preserve">reen </w:t>
      </w:r>
      <w:ins w:id="209" w:author="Natasha" w:date="2023-09-02T16:48:00Z">
        <w:r w:rsidR="00994E51">
          <w:rPr>
            <w:rFonts w:ascii="Cambria" w:hAnsi="Cambria"/>
          </w:rPr>
          <w:t>i</w:t>
        </w:r>
      </w:ins>
      <w:del w:id="210" w:author="Natasha" w:date="2023-09-02T16:48:00Z">
        <w:r w:rsidRPr="00845F59" w:rsidDel="00994E51">
          <w:rPr>
            <w:rFonts w:ascii="Cambria" w:hAnsi="Cambria"/>
          </w:rPr>
          <w:delText>I</w:delText>
        </w:r>
      </w:del>
      <w:r w:rsidRPr="00845F59">
        <w:rPr>
          <w:rFonts w:ascii="Cambria" w:hAnsi="Cambria"/>
        </w:rPr>
        <w:t xml:space="preserve">nnovation </w:t>
      </w:r>
      <w:ins w:id="211" w:author="Natasha" w:date="2023-09-02T16:48:00Z">
        <w:r w:rsidR="00994E51">
          <w:rPr>
            <w:rFonts w:ascii="Cambria" w:hAnsi="Cambria"/>
          </w:rPr>
          <w:t>e</w:t>
        </w:r>
      </w:ins>
      <w:del w:id="212" w:author="Natasha" w:date="2023-09-02T16:48:00Z">
        <w:r w:rsidRPr="00845F59" w:rsidDel="00994E51">
          <w:rPr>
            <w:rFonts w:ascii="Cambria" w:hAnsi="Cambria"/>
          </w:rPr>
          <w:delText>E</w:delText>
        </w:r>
      </w:del>
      <w:r w:rsidRPr="00845F59">
        <w:rPr>
          <w:rFonts w:ascii="Cambria" w:hAnsi="Cambria"/>
        </w:rPr>
        <w:t>fficiency</w:t>
      </w:r>
      <w:del w:id="213" w:author="Natasha" w:date="2023-09-02T16:49:00Z">
        <w:r w:rsidRPr="00845F59" w:rsidDel="00994E51">
          <w:rPr>
            <w:rFonts w:ascii="Cambria" w:hAnsi="Cambria"/>
          </w:rPr>
          <w:delText>——</w:delText>
        </w:r>
      </w:del>
      <w:r w:rsidRPr="00845F59">
        <w:rPr>
          <w:rFonts w:ascii="Cambria" w:hAnsi="Cambria"/>
        </w:rPr>
        <w:t xml:space="preserve">—A </w:t>
      </w:r>
      <w:ins w:id="214" w:author="Natasha" w:date="2023-09-02T16:49:00Z">
        <w:r w:rsidR="006525A4">
          <w:rPr>
            <w:rFonts w:ascii="Cambria" w:hAnsi="Cambria"/>
          </w:rPr>
          <w:t>q</w:t>
        </w:r>
      </w:ins>
      <w:del w:id="215" w:author="Natasha" w:date="2023-09-02T16:49:00Z">
        <w:r w:rsidRPr="00845F59" w:rsidDel="00994E51">
          <w:rPr>
            <w:rFonts w:ascii="Cambria" w:hAnsi="Cambria"/>
          </w:rPr>
          <w:delText>G</w:delText>
        </w:r>
      </w:del>
      <w:r w:rsidRPr="00845F59">
        <w:rPr>
          <w:rFonts w:ascii="Cambria" w:hAnsi="Cambria"/>
        </w:rPr>
        <w:t xml:space="preserve">uasi-natural </w:t>
      </w:r>
      <w:ins w:id="216" w:author="Natasha" w:date="2023-09-02T16:49:00Z">
        <w:r w:rsidR="00994E51">
          <w:rPr>
            <w:rFonts w:ascii="Cambria" w:hAnsi="Cambria"/>
          </w:rPr>
          <w:t>e</w:t>
        </w:r>
      </w:ins>
      <w:del w:id="217" w:author="Natasha" w:date="2023-09-02T16:49:00Z">
        <w:r w:rsidRPr="00845F59" w:rsidDel="00994E51">
          <w:rPr>
            <w:rFonts w:ascii="Cambria" w:hAnsi="Cambria"/>
          </w:rPr>
          <w:delText>E</w:delText>
        </w:r>
      </w:del>
      <w:r w:rsidRPr="00845F59">
        <w:rPr>
          <w:rFonts w:ascii="Cambria" w:hAnsi="Cambria"/>
        </w:rPr>
        <w:t xml:space="preserve">xperiment </w:t>
      </w:r>
      <w:ins w:id="218" w:author="Natasha" w:date="2023-09-02T16:49:00Z">
        <w:r w:rsidR="00994E51">
          <w:rPr>
            <w:rFonts w:ascii="Cambria" w:hAnsi="Cambria"/>
          </w:rPr>
          <w:t>b</w:t>
        </w:r>
      </w:ins>
      <w:del w:id="219" w:author="Natasha" w:date="2023-09-02T16:49:00Z">
        <w:r w:rsidRPr="00845F59" w:rsidDel="00994E51">
          <w:rPr>
            <w:rFonts w:ascii="Cambria" w:hAnsi="Cambria"/>
          </w:rPr>
          <w:delText>B</w:delText>
        </w:r>
      </w:del>
      <w:r w:rsidRPr="00845F59">
        <w:rPr>
          <w:rFonts w:ascii="Cambria" w:hAnsi="Cambria"/>
        </w:rPr>
        <w:t xml:space="preserve">ased on the </w:t>
      </w:r>
      <w:ins w:id="220" w:author="Natasha" w:date="2023-09-02T16:49:00Z">
        <w:r w:rsidR="00994E51">
          <w:rPr>
            <w:rFonts w:ascii="Cambria" w:hAnsi="Cambria"/>
          </w:rPr>
          <w:t>p</w:t>
        </w:r>
      </w:ins>
      <w:del w:id="221" w:author="Natasha" w:date="2023-09-02T16:49:00Z">
        <w:r w:rsidRPr="00845F59" w:rsidDel="00994E51">
          <w:rPr>
            <w:rFonts w:ascii="Cambria" w:hAnsi="Cambria"/>
          </w:rPr>
          <w:delText>P</w:delText>
        </w:r>
      </w:del>
      <w:r w:rsidRPr="00845F59">
        <w:rPr>
          <w:rFonts w:ascii="Cambria" w:hAnsi="Cambria"/>
        </w:rPr>
        <w:t xml:space="preserve">ilot of “Carbon Emission Right.” </w:t>
      </w:r>
      <w:r w:rsidRPr="00845F59">
        <w:rPr>
          <w:rFonts w:ascii="Cambria" w:hAnsi="Cambria"/>
          <w:i/>
          <w:iCs/>
        </w:rPr>
        <w:t>Frontiers of Science and Technology of Engineering Management</w:t>
      </w:r>
      <w:r w:rsidRPr="00845F59">
        <w:rPr>
          <w:rFonts w:ascii="Cambria" w:hAnsi="Cambria"/>
        </w:rPr>
        <w:t xml:space="preserve">, </w:t>
      </w:r>
      <w:r w:rsidRPr="00845F59">
        <w:rPr>
          <w:rFonts w:ascii="Cambria" w:hAnsi="Cambria"/>
          <w:i/>
          <w:iCs/>
        </w:rPr>
        <w:t>41</w:t>
      </w:r>
      <w:ins w:id="222" w:author="Natasha" w:date="2023-09-02T16:49:00Z">
        <w:r w:rsidR="00994E51">
          <w:rPr>
            <w:rFonts w:ascii="Cambria" w:hAnsi="Cambria"/>
            <w:iCs/>
          </w:rPr>
          <w:t xml:space="preserve">, </w:t>
        </w:r>
        <w:r w:rsidR="00994E51" w:rsidRPr="00994E51">
          <w:rPr>
            <w:rFonts w:ascii="Cambria" w:hAnsi="Cambria"/>
            <w:iCs/>
            <w:highlight w:val="yellow"/>
            <w:rPrChange w:id="223" w:author="Natasha" w:date="2023-09-02T16:49:00Z">
              <w:rPr>
                <w:rFonts w:ascii="Cambria" w:hAnsi="Cambria"/>
                <w:iCs/>
              </w:rPr>
            </w:rPrChange>
          </w:rPr>
          <w:t>PAGES</w:t>
        </w:r>
      </w:ins>
      <w:r w:rsidRPr="00845F59">
        <w:rPr>
          <w:rFonts w:ascii="Cambria" w:hAnsi="Cambria"/>
        </w:rPr>
        <w:t>.</w:t>
      </w:r>
    </w:p>
    <w:p w14:paraId="5165028B" w14:textId="77777777" w:rsidR="00077BF3" w:rsidRPr="00845F59" w:rsidRDefault="00BD1906" w:rsidP="000F19DF">
      <w:pPr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Yang, S., Jahanger, A., &amp; Hossain, M. R. (2023). How effective has the low-carbon city pilot policy been as an environmental intervention in curbing pollution? Evidence from Chinese industrial enterprises. </w:t>
      </w:r>
      <w:r w:rsidRPr="00845F59">
        <w:rPr>
          <w:rFonts w:ascii="Cambria" w:hAnsi="Cambria"/>
          <w:i/>
          <w:iCs/>
        </w:rPr>
        <w:t>Energy Economics</w:t>
      </w:r>
      <w:r w:rsidRPr="00845F59">
        <w:rPr>
          <w:rFonts w:ascii="Cambria" w:hAnsi="Cambria"/>
        </w:rPr>
        <w:t xml:space="preserve">, </w:t>
      </w:r>
      <w:r w:rsidRPr="00994E51">
        <w:rPr>
          <w:rFonts w:ascii="Cambria" w:hAnsi="Cambria"/>
          <w:i/>
          <w:rPrChange w:id="224" w:author="Natasha" w:date="2023-09-02T16:49:00Z">
            <w:rPr>
              <w:rFonts w:ascii="Cambria" w:hAnsi="Cambria"/>
            </w:rPr>
          </w:rPrChange>
        </w:rPr>
        <w:t>118</w:t>
      </w:r>
      <w:r w:rsidRPr="00845F59">
        <w:rPr>
          <w:rFonts w:ascii="Cambria" w:hAnsi="Cambria"/>
        </w:rPr>
        <w:t xml:space="preserve">, </w:t>
      </w:r>
      <w:r w:rsidRPr="00994E51">
        <w:rPr>
          <w:rFonts w:ascii="Cambria" w:hAnsi="Cambria"/>
          <w:highlight w:val="yellow"/>
          <w:rPrChange w:id="225" w:author="Natasha" w:date="2023-09-02T16:49:00Z">
            <w:rPr>
              <w:rFonts w:ascii="Cambria" w:hAnsi="Cambria"/>
            </w:rPr>
          </w:rPrChange>
        </w:rPr>
        <w:t>106523</w:t>
      </w:r>
      <w:r w:rsidRPr="00845F59">
        <w:rPr>
          <w:rFonts w:ascii="Cambria" w:hAnsi="Cambria"/>
        </w:rPr>
        <w:t>.</w:t>
      </w:r>
    </w:p>
    <w:p w14:paraId="2B1F7E37" w14:textId="77777777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Yao, S., Yu, X., Yan, S., &amp; Wen, S. (2021). Heterogeneous emission trading schemes and green innovation. </w:t>
      </w:r>
      <w:r w:rsidRPr="00845F59">
        <w:rPr>
          <w:rFonts w:ascii="Cambria" w:hAnsi="Cambria"/>
          <w:i/>
          <w:iCs/>
        </w:rPr>
        <w:t>Energy Policy</w:t>
      </w:r>
      <w:r w:rsidRPr="00845F59">
        <w:rPr>
          <w:rFonts w:ascii="Cambria" w:hAnsi="Cambria"/>
        </w:rPr>
        <w:t xml:space="preserve">, </w:t>
      </w:r>
      <w:r w:rsidRPr="00994E51">
        <w:rPr>
          <w:rFonts w:ascii="Cambria" w:hAnsi="Cambria"/>
          <w:i/>
          <w:rPrChange w:id="226" w:author="Natasha" w:date="2023-09-02T16:49:00Z">
            <w:rPr>
              <w:rFonts w:ascii="Cambria" w:hAnsi="Cambria"/>
            </w:rPr>
          </w:rPrChange>
        </w:rPr>
        <w:t>155</w:t>
      </w:r>
      <w:r w:rsidRPr="00845F59">
        <w:rPr>
          <w:rFonts w:ascii="Cambria" w:hAnsi="Cambria"/>
        </w:rPr>
        <w:t xml:space="preserve">, </w:t>
      </w:r>
      <w:r w:rsidRPr="00994E51">
        <w:rPr>
          <w:rFonts w:ascii="Cambria" w:hAnsi="Cambria"/>
          <w:highlight w:val="yellow"/>
          <w:rPrChange w:id="227" w:author="Natasha" w:date="2023-09-02T16:49:00Z">
            <w:rPr>
              <w:rFonts w:ascii="Cambria" w:hAnsi="Cambria"/>
            </w:rPr>
          </w:rPrChange>
        </w:rPr>
        <w:t>112367</w:t>
      </w:r>
      <w:r w:rsidRPr="00845F59">
        <w:rPr>
          <w:rFonts w:ascii="Cambria" w:hAnsi="Cambria"/>
        </w:rPr>
        <w:t>.</w:t>
      </w:r>
    </w:p>
    <w:p w14:paraId="7239D726" w14:textId="0759F1E1" w:rsidR="00077BF3" w:rsidRPr="00845F59" w:rsidRDefault="00BD1906" w:rsidP="000F19DF">
      <w:pPr>
        <w:pStyle w:val="1"/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 xml:space="preserve">Zheng, C., Deng, F., Zhuo, C., &amp; Sun, W. (2022). Green credit policy, institution supply and enterprise green innovation. </w:t>
      </w:r>
      <w:r w:rsidRPr="00845F59">
        <w:rPr>
          <w:rFonts w:ascii="Cambria" w:hAnsi="Cambria"/>
          <w:i/>
          <w:iCs/>
        </w:rPr>
        <w:t>Journal of Economic Analysis</w:t>
      </w:r>
      <w:r w:rsidRPr="00845F59">
        <w:rPr>
          <w:rFonts w:ascii="Cambria" w:hAnsi="Cambria"/>
        </w:rPr>
        <w:t xml:space="preserve">, </w:t>
      </w:r>
      <w:r w:rsidRPr="00994E51">
        <w:rPr>
          <w:rFonts w:ascii="Cambria" w:hAnsi="Cambria"/>
          <w:i/>
          <w:rPrChange w:id="228" w:author="Natasha" w:date="2023-09-02T16:49:00Z">
            <w:rPr>
              <w:rFonts w:ascii="Cambria" w:hAnsi="Cambria"/>
            </w:rPr>
          </w:rPrChange>
        </w:rPr>
        <w:t>1</w:t>
      </w:r>
      <w:r w:rsidRPr="00845F59">
        <w:rPr>
          <w:rFonts w:ascii="Cambria" w:hAnsi="Cambria"/>
        </w:rPr>
        <w:t>(1), 20</w:t>
      </w:r>
      <w:ins w:id="229" w:author="Natasha" w:date="2023-09-02T16:49:00Z">
        <w:r w:rsidR="00994E51">
          <w:rPr>
            <w:rFonts w:ascii="Cambria" w:hAnsi="Cambria"/>
          </w:rPr>
          <w:t>−</w:t>
        </w:r>
      </w:ins>
      <w:del w:id="230" w:author="Natasha" w:date="2023-09-02T16:49:00Z">
        <w:r w:rsidRPr="00845F59" w:rsidDel="00994E51">
          <w:rPr>
            <w:rFonts w:ascii="Cambria" w:hAnsi="Cambria"/>
          </w:rPr>
          <w:delText>-</w:delText>
        </w:r>
      </w:del>
      <w:r w:rsidRPr="00845F59">
        <w:rPr>
          <w:rFonts w:ascii="Cambria" w:hAnsi="Cambria"/>
        </w:rPr>
        <w:t>34.</w:t>
      </w:r>
    </w:p>
    <w:p w14:paraId="2FFFBE79" w14:textId="6E6AE923" w:rsidR="00077BF3" w:rsidRPr="00845F59" w:rsidRDefault="00BD1906" w:rsidP="000F19DF">
      <w:pPr>
        <w:spacing w:before="120"/>
        <w:ind w:left="709" w:hanging="709"/>
        <w:contextualSpacing/>
        <w:jc w:val="left"/>
        <w:rPr>
          <w:rFonts w:ascii="Cambria" w:hAnsi="Cambria"/>
        </w:rPr>
      </w:pPr>
      <w:r w:rsidRPr="00845F59">
        <w:rPr>
          <w:rFonts w:ascii="Cambria" w:hAnsi="Cambria"/>
        </w:rPr>
        <w:t>Zheng, M., Feng, G. F., Jiang, R. A., &amp; Chang, C. P. (2023). Does environmental, social, and governance performance move together with corporate green innovation in China?</w:t>
      </w:r>
      <w:del w:id="231" w:author="Natasha" w:date="2023-09-02T16:49:00Z">
        <w:r w:rsidRPr="00845F59" w:rsidDel="00994E51">
          <w:rPr>
            <w:rFonts w:ascii="Cambria" w:hAnsi="Cambria"/>
          </w:rPr>
          <w:delText>.</w:delText>
        </w:r>
      </w:del>
      <w:r w:rsidRPr="00845F59">
        <w:rPr>
          <w:rFonts w:ascii="Cambria" w:hAnsi="Cambria"/>
        </w:rPr>
        <w:t xml:space="preserve"> </w:t>
      </w:r>
      <w:r w:rsidRPr="00845F59">
        <w:rPr>
          <w:rFonts w:ascii="Cambria" w:hAnsi="Cambria"/>
          <w:i/>
          <w:iCs/>
        </w:rPr>
        <w:t>Business Strategy and the Environment</w:t>
      </w:r>
      <w:r w:rsidRPr="00845F59">
        <w:rPr>
          <w:rFonts w:ascii="Cambria" w:hAnsi="Cambria"/>
        </w:rPr>
        <w:t xml:space="preserve">, </w:t>
      </w:r>
      <w:r w:rsidRPr="00994E51">
        <w:rPr>
          <w:rFonts w:ascii="Cambria" w:hAnsi="Cambria"/>
          <w:i/>
          <w:rPrChange w:id="232" w:author="Natasha" w:date="2023-09-02T16:49:00Z">
            <w:rPr>
              <w:rFonts w:ascii="Cambria" w:hAnsi="Cambria"/>
            </w:rPr>
          </w:rPrChange>
        </w:rPr>
        <w:t>32</w:t>
      </w:r>
      <w:r w:rsidRPr="00845F59">
        <w:rPr>
          <w:rFonts w:ascii="Cambria" w:hAnsi="Cambria"/>
        </w:rPr>
        <w:t>(4), 1670</w:t>
      </w:r>
      <w:ins w:id="233" w:author="Natasha" w:date="2023-09-02T16:49:00Z">
        <w:r w:rsidR="00994E51">
          <w:rPr>
            <w:rFonts w:ascii="Cambria" w:hAnsi="Cambria"/>
          </w:rPr>
          <w:t>−</w:t>
        </w:r>
      </w:ins>
      <w:del w:id="234" w:author="Natasha" w:date="2023-09-02T16:49:00Z">
        <w:r w:rsidRPr="00845F59" w:rsidDel="00994E51">
          <w:rPr>
            <w:rFonts w:ascii="Cambria" w:hAnsi="Cambria"/>
          </w:rPr>
          <w:delText>-</w:delText>
        </w:r>
      </w:del>
      <w:r w:rsidRPr="00845F59">
        <w:rPr>
          <w:rFonts w:ascii="Cambria" w:hAnsi="Cambria"/>
        </w:rPr>
        <w:t>1679.</w:t>
      </w:r>
    </w:p>
    <w:p w14:paraId="013AF091" w14:textId="7CB066B6" w:rsidR="00077BF3" w:rsidRPr="00845F59" w:rsidRDefault="00BD1906" w:rsidP="000F19DF">
      <w:pPr>
        <w:spacing w:before="120"/>
        <w:ind w:left="709" w:hanging="709"/>
        <w:contextualSpacing/>
        <w:jc w:val="left"/>
        <w:rPr>
          <w:rFonts w:ascii="Cambria" w:hAnsi="Cambria"/>
        </w:rPr>
      </w:pPr>
      <w:bookmarkStart w:id="235" w:name="_Hlk136010076"/>
      <w:r w:rsidRPr="00845F59">
        <w:rPr>
          <w:rFonts w:ascii="Cambria" w:hAnsi="Cambria"/>
        </w:rPr>
        <w:t>Zhang</w:t>
      </w:r>
      <w:bookmarkEnd w:id="235"/>
      <w:r w:rsidRPr="00845F59">
        <w:rPr>
          <w:rFonts w:ascii="Cambria" w:hAnsi="Cambria"/>
        </w:rPr>
        <w:t>, W., Li, G., &amp; Guo, F. (2022). Does carbon emissions trading promote green technology innovation in China?</w:t>
      </w:r>
      <w:ins w:id="236" w:author="Natasha" w:date="2023-09-02T16:49:00Z">
        <w:r w:rsidR="00994E51">
          <w:rPr>
            <w:rFonts w:ascii="Cambria" w:hAnsi="Cambria"/>
          </w:rPr>
          <w:t xml:space="preserve"> </w:t>
        </w:r>
      </w:ins>
      <w:del w:id="237" w:author="Natasha" w:date="2023-09-02T16:49:00Z">
        <w:r w:rsidRPr="00845F59" w:rsidDel="00994E51">
          <w:rPr>
            <w:rFonts w:ascii="Cambria" w:hAnsi="Cambria"/>
          </w:rPr>
          <w:delText>. </w:delText>
        </w:r>
      </w:del>
      <w:r w:rsidRPr="00845F59">
        <w:rPr>
          <w:rFonts w:ascii="Cambria" w:hAnsi="Cambria"/>
          <w:i/>
          <w:iCs/>
        </w:rPr>
        <w:t>Applied Energy</w:t>
      </w:r>
      <w:r w:rsidRPr="00845F59">
        <w:rPr>
          <w:rFonts w:ascii="Cambria" w:hAnsi="Cambria"/>
        </w:rPr>
        <w:t>,</w:t>
      </w:r>
      <w:ins w:id="238" w:author="Natasha" w:date="2023-09-02T16:50:00Z">
        <w:r w:rsidR="00994E51">
          <w:rPr>
            <w:rFonts w:ascii="Cambria" w:hAnsi="Cambria"/>
          </w:rPr>
          <w:t xml:space="preserve"> </w:t>
        </w:r>
      </w:ins>
      <w:del w:id="239" w:author="Natasha" w:date="2023-09-02T16:50:00Z">
        <w:r w:rsidRPr="00845F59" w:rsidDel="00994E51">
          <w:rPr>
            <w:rFonts w:ascii="Cambria" w:hAnsi="Cambria"/>
          </w:rPr>
          <w:delText> </w:delText>
        </w:r>
      </w:del>
      <w:r w:rsidRPr="00994E51">
        <w:rPr>
          <w:rFonts w:ascii="Cambria" w:hAnsi="Cambria"/>
          <w:i/>
          <w:rPrChange w:id="240" w:author="Natasha" w:date="2023-09-02T16:50:00Z">
            <w:rPr>
              <w:rFonts w:ascii="Cambria" w:hAnsi="Cambria"/>
            </w:rPr>
          </w:rPrChange>
        </w:rPr>
        <w:t>315</w:t>
      </w:r>
      <w:r w:rsidRPr="00845F59">
        <w:rPr>
          <w:rFonts w:ascii="Cambria" w:hAnsi="Cambria"/>
        </w:rPr>
        <w:t xml:space="preserve">, </w:t>
      </w:r>
      <w:r w:rsidRPr="00994E51">
        <w:rPr>
          <w:rFonts w:ascii="Cambria" w:hAnsi="Cambria"/>
          <w:highlight w:val="yellow"/>
          <w:rPrChange w:id="241" w:author="Natasha" w:date="2023-09-02T16:50:00Z">
            <w:rPr>
              <w:rFonts w:ascii="Cambria" w:hAnsi="Cambria"/>
            </w:rPr>
          </w:rPrChange>
        </w:rPr>
        <w:t>119012</w:t>
      </w:r>
      <w:r w:rsidRPr="00845F59">
        <w:rPr>
          <w:rFonts w:ascii="Cambria" w:hAnsi="Cambria"/>
        </w:rPr>
        <w:t>.</w:t>
      </w:r>
    </w:p>
    <w:p w14:paraId="4D2B9E87" w14:textId="77777777" w:rsidR="00077BF3" w:rsidRPr="00845F59" w:rsidRDefault="00077BF3" w:rsidP="000F19DF">
      <w:pPr>
        <w:spacing w:before="120"/>
        <w:ind w:left="709" w:hanging="709"/>
        <w:contextualSpacing/>
        <w:jc w:val="left"/>
        <w:rPr>
          <w:rFonts w:ascii="Cambria" w:hAnsi="Cambria"/>
        </w:rPr>
      </w:pPr>
    </w:p>
    <w:p w14:paraId="1D6D6F32" w14:textId="77777777" w:rsidR="00077BF3" w:rsidRPr="00845F59" w:rsidRDefault="00077BF3" w:rsidP="000F19DF">
      <w:pPr>
        <w:spacing w:before="120"/>
        <w:ind w:left="709" w:hanging="709"/>
        <w:contextualSpacing/>
        <w:jc w:val="left"/>
        <w:rPr>
          <w:rFonts w:ascii="Cambria" w:hAnsi="Cambria"/>
        </w:rPr>
      </w:pPr>
    </w:p>
    <w:p w14:paraId="2BF02797" w14:textId="618C8EB3" w:rsidR="00077BF3" w:rsidRPr="00845F59" w:rsidDel="006525A4" w:rsidRDefault="00BD1906" w:rsidP="000F19DF">
      <w:pPr>
        <w:spacing w:beforeLines="0" w:before="0"/>
        <w:ind w:left="709" w:hanging="709"/>
        <w:contextualSpacing/>
        <w:jc w:val="left"/>
        <w:rPr>
          <w:del w:id="242" w:author="Natasha" w:date="2023-09-02T16:54:00Z"/>
          <w:rFonts w:ascii="Cambria" w:hAnsi="Cambria" w:cs="Times New Roman"/>
        </w:rPr>
      </w:pPr>
      <w:r w:rsidRPr="00845F59">
        <w:rPr>
          <w:rFonts w:ascii="Cambria" w:hAnsi="Cambria" w:cs="Times New Roman"/>
        </w:rPr>
        <w:fldChar w:fldCharType="end"/>
      </w:r>
    </w:p>
    <w:p w14:paraId="06F7F2C6" w14:textId="77777777" w:rsidR="003D26BC" w:rsidRPr="00845F59" w:rsidDel="006525A4" w:rsidRDefault="003D26BC" w:rsidP="003D26BC">
      <w:pPr>
        <w:spacing w:beforeLines="0" w:before="0"/>
        <w:contextualSpacing/>
        <w:jc w:val="left"/>
        <w:rPr>
          <w:del w:id="243" w:author="Natasha" w:date="2023-09-02T16:54:00Z"/>
          <w:rFonts w:ascii="Cambria" w:hAnsi="Cambria" w:cs="Times New Roman"/>
        </w:rPr>
      </w:pPr>
    </w:p>
    <w:p w14:paraId="56C9D9C6" w14:textId="77777777" w:rsidR="003D26BC" w:rsidRPr="00845F59" w:rsidDel="006525A4" w:rsidRDefault="003D26BC" w:rsidP="003D26BC">
      <w:pPr>
        <w:spacing w:beforeLines="0" w:before="0"/>
        <w:contextualSpacing/>
        <w:jc w:val="left"/>
        <w:rPr>
          <w:del w:id="244" w:author="Natasha" w:date="2023-09-02T16:54:00Z"/>
          <w:rFonts w:ascii="Cambria" w:hAnsi="Cambria" w:cs="Times New Roman"/>
        </w:rPr>
      </w:pPr>
    </w:p>
    <w:p w14:paraId="5A5B859E" w14:textId="77777777" w:rsidR="003D26BC" w:rsidRPr="00845F59" w:rsidDel="006525A4" w:rsidRDefault="003D26BC" w:rsidP="003D26BC">
      <w:pPr>
        <w:spacing w:beforeLines="0" w:before="0"/>
        <w:contextualSpacing/>
        <w:jc w:val="left"/>
        <w:rPr>
          <w:del w:id="245" w:author="Natasha" w:date="2023-09-02T16:54:00Z"/>
          <w:rFonts w:ascii="Cambria" w:hAnsi="Cambria" w:cs="Times New Roman"/>
        </w:rPr>
      </w:pPr>
    </w:p>
    <w:p w14:paraId="372B9BA8" w14:textId="77777777" w:rsidR="00077BF3" w:rsidRPr="00BE21A7" w:rsidRDefault="00BD1906">
      <w:pPr>
        <w:spacing w:beforeLines="0" w:before="0"/>
        <w:ind w:left="709" w:hanging="709"/>
        <w:contextualSpacing/>
        <w:jc w:val="left"/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pPrChange w:id="246" w:author="Natasha" w:date="2023-09-02T16:54:00Z">
          <w:pPr>
            <w:spacing w:before="120"/>
            <w:contextualSpacing/>
            <w:jc w:val="left"/>
          </w:pPr>
        </w:pPrChange>
      </w:pPr>
      <w:r w:rsidRPr="00BE21A7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Appendix</w:t>
      </w:r>
    </w:p>
    <w:p w14:paraId="413E8F97" w14:textId="77777777" w:rsidR="005A6FCE" w:rsidRPr="00845F59" w:rsidRDefault="005A6FCE" w:rsidP="004D555B">
      <w:pPr>
        <w:spacing w:before="120"/>
        <w:contextualSpacing/>
        <w:jc w:val="left"/>
        <w:rPr>
          <w:rFonts w:ascii="Cambria" w:hAnsi="Cambria" w:cs="Times New Roman"/>
          <w:b/>
          <w:bCs/>
          <w:color w:val="000000" w:themeColor="text1"/>
        </w:rPr>
      </w:pPr>
    </w:p>
    <w:p w14:paraId="20990074" w14:textId="77777777" w:rsidR="0066703A" w:rsidRPr="00845F59" w:rsidRDefault="0066703A" w:rsidP="004D555B">
      <w:pPr>
        <w:spacing w:before="120"/>
        <w:contextualSpacing/>
        <w:jc w:val="left"/>
        <w:rPr>
          <w:rFonts w:ascii="Cambria" w:hAnsi="Cambria" w:cs="Times New Roman"/>
          <w:color w:val="000000" w:themeColor="text1"/>
        </w:rPr>
      </w:pPr>
      <w:r w:rsidRPr="00845F59">
        <w:rPr>
          <w:rFonts w:ascii="Cambria" w:hAnsi="Cambria" w:cs="Times New Roman"/>
          <w:color w:val="000000" w:themeColor="text1"/>
        </w:rPr>
        <w:t xml:space="preserve">To test the generality of the model, we assumed that there are </w:t>
      </w:r>
      <w:r w:rsidRPr="0038338B">
        <w:rPr>
          <w:rFonts w:ascii="Cambria" w:hAnsi="Cambria" w:cs="Times New Roman"/>
          <w:i/>
          <w:color w:val="000000" w:themeColor="text1"/>
          <w:rPrChange w:id="247" w:author="Natasha" w:date="2023-09-02T16:55:00Z">
            <w:rPr>
              <w:rFonts w:ascii="Cambria" w:hAnsi="Cambria" w:cs="Times New Roman"/>
              <w:color w:val="000000" w:themeColor="text1"/>
            </w:rPr>
          </w:rPrChange>
        </w:rPr>
        <w:t>n</w:t>
      </w:r>
      <w:r w:rsidRPr="00845F59">
        <w:rPr>
          <w:rFonts w:ascii="Cambria" w:hAnsi="Cambria" w:cs="Times New Roman"/>
          <w:color w:val="000000" w:themeColor="text1"/>
        </w:rPr>
        <w:t xml:space="preserve"> firms in the market, where: </w:t>
      </w:r>
    </w:p>
    <w:p w14:paraId="670DBF82" w14:textId="77777777" w:rsidR="003A1D8C" w:rsidRPr="00845F59" w:rsidRDefault="003A1D8C" w:rsidP="004D555B">
      <w:pPr>
        <w:spacing w:before="120"/>
        <w:contextualSpacing/>
        <w:jc w:val="left"/>
        <w:rPr>
          <w:rFonts w:ascii="Cambria" w:hAnsi="Cambria" w:cs="Times New Roman"/>
          <w:color w:val="000000" w:themeColor="text1"/>
        </w:rPr>
      </w:pPr>
    </w:p>
    <w:p w14:paraId="28B33131" w14:textId="77777777" w:rsidR="0066703A" w:rsidRPr="00845F59" w:rsidRDefault="00000000" w:rsidP="00F31020">
      <w:pPr>
        <w:spacing w:before="120"/>
        <w:contextualSpacing/>
        <w:rPr>
          <w:rFonts w:ascii="Cambria" w:hAnsi="Cambria" w:cs="Times New Roman"/>
          <w:i/>
          <w:color w:val="000000" w:themeColor="text1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acc>
          <m:r>
            <w:rPr>
              <w:rFonts w:ascii="Cambria Math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 xml:space="preserve">  </m:t>
          </m:r>
        </m:oMath>
      </m:oMathPara>
    </w:p>
    <w:p w14:paraId="53EC6DD4" w14:textId="77777777" w:rsidR="003A1D8C" w:rsidRPr="00845F59" w:rsidRDefault="003A1D8C" w:rsidP="00F31020">
      <w:pPr>
        <w:spacing w:before="120"/>
        <w:contextualSpacing/>
        <w:rPr>
          <w:rFonts w:ascii="Cambria" w:hAnsi="Cambria" w:cs="Times New Roman"/>
          <w:i/>
          <w:color w:val="000000" w:themeColor="text1"/>
        </w:rPr>
      </w:pPr>
    </w:p>
    <w:p w14:paraId="7D72F07A" w14:textId="460614EF" w:rsidR="0066703A" w:rsidRPr="00845F59" w:rsidRDefault="0038338B" w:rsidP="004D555B">
      <w:pPr>
        <w:spacing w:before="120"/>
        <w:contextualSpacing/>
        <w:jc w:val="left"/>
        <w:rPr>
          <w:rFonts w:ascii="Cambria" w:hAnsi="Cambria" w:cs="Times New Roman"/>
          <w:color w:val="000000" w:themeColor="text1"/>
        </w:rPr>
      </w:pPr>
      <w:ins w:id="248" w:author="Natasha" w:date="2023-09-02T16:55:00Z">
        <w:r>
          <w:rPr>
            <w:rFonts w:ascii="Cambria" w:hAnsi="Cambria" w:cs="Times New Roman"/>
            <w:color w:val="000000" w:themeColor="text1"/>
          </w:rPr>
          <w:t xml:space="preserve">Accordingly, </w:t>
        </w:r>
      </w:ins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</m:oMath>
      <w:r w:rsidR="0066703A" w:rsidRPr="00845F59">
        <w:rPr>
          <w:rFonts w:ascii="Cambria" w:hAnsi="Cambria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</m:oMath>
      <w:r w:rsidR="0066703A" w:rsidRPr="00845F59">
        <w:rPr>
          <w:rFonts w:ascii="Cambria" w:hAnsi="Cambria" w:cs="Times New Roman"/>
          <w:color w:val="000000" w:themeColor="text1"/>
        </w:rPr>
        <w:t xml:space="preserve"> can </w:t>
      </w:r>
      <w:del w:id="249" w:author="Natasha" w:date="2023-09-02T16:55:00Z">
        <w:r w:rsidR="0066703A" w:rsidRPr="00845F59" w:rsidDel="0038338B">
          <w:rPr>
            <w:rFonts w:ascii="Cambria" w:hAnsi="Cambria" w:cs="Times New Roman"/>
            <w:color w:val="000000" w:themeColor="text1"/>
          </w:rPr>
          <w:delText xml:space="preserve">now </w:delText>
        </w:r>
      </w:del>
      <w:r w:rsidR="0066703A" w:rsidRPr="00845F59">
        <w:rPr>
          <w:rFonts w:ascii="Cambria" w:hAnsi="Cambria" w:cs="Times New Roman"/>
          <w:color w:val="000000" w:themeColor="text1"/>
        </w:rPr>
        <w:t>be expressed as:</w:t>
      </w:r>
    </w:p>
    <w:p w14:paraId="5FD48881" w14:textId="77777777" w:rsidR="003A1D8C" w:rsidRPr="00845F59" w:rsidRDefault="003A1D8C" w:rsidP="004D555B">
      <w:pPr>
        <w:spacing w:before="120"/>
        <w:contextualSpacing/>
        <w:jc w:val="left"/>
        <w:rPr>
          <w:rFonts w:ascii="Cambria" w:hAnsi="Cambria" w:cs="Times New Roman"/>
          <w:color w:val="000000" w:themeColor="text1"/>
        </w:rPr>
      </w:pPr>
    </w:p>
    <w:p w14:paraId="3D8063B1" w14:textId="25E7E094" w:rsidR="0066703A" w:rsidRPr="00845F59" w:rsidRDefault="00000000" w:rsidP="00F31020">
      <w:pPr>
        <w:spacing w:before="120"/>
        <w:contextualSpacing/>
        <w:rPr>
          <w:rFonts w:ascii="Cambria" w:hAnsi="Cambria" w:cs="Times New Roman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σ(n-1)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b(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)[2+σ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]</m:t>
              </m:r>
            </m:den>
          </m:f>
        </m:oMath>
      </m:oMathPara>
    </w:p>
    <w:p w14:paraId="5A9D0CF1" w14:textId="77777777" w:rsidR="003A1D8C" w:rsidRPr="00845F59" w:rsidRDefault="003A1D8C" w:rsidP="00F31020">
      <w:pPr>
        <w:spacing w:before="120"/>
        <w:contextualSpacing/>
        <w:rPr>
          <w:rFonts w:ascii="Cambria" w:hAnsi="Cambria" w:cs="Times New Roman"/>
          <w:iCs/>
          <w:color w:val="000000" w:themeColor="text1"/>
        </w:rPr>
      </w:pPr>
    </w:p>
    <w:p w14:paraId="5FB197BD" w14:textId="5DA00B0B" w:rsidR="0066703A" w:rsidRPr="00845F59" w:rsidRDefault="00000000" w:rsidP="00F31020">
      <w:pPr>
        <w:spacing w:before="120"/>
        <w:contextualSpacing/>
        <w:rPr>
          <w:rFonts w:ascii="Cambria" w:hAnsi="Cambria" w:cs="Times New Roman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n-1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b[2+σ(n-1)]</m:t>
              </m:r>
            </m:den>
          </m:f>
        </m:oMath>
      </m:oMathPara>
    </w:p>
    <w:p w14:paraId="4CF06708" w14:textId="77777777" w:rsidR="003A1D8C" w:rsidRPr="00845F59" w:rsidRDefault="003A1D8C" w:rsidP="00F31020">
      <w:pPr>
        <w:spacing w:before="120"/>
        <w:contextualSpacing/>
        <w:rPr>
          <w:rFonts w:ascii="Cambria" w:hAnsi="Cambria" w:cs="Times New Roman"/>
          <w:iCs/>
          <w:color w:val="000000" w:themeColor="text1"/>
        </w:rPr>
      </w:pPr>
    </w:p>
    <w:p w14:paraId="002DECA8" w14:textId="3958A82A" w:rsidR="0066703A" w:rsidRPr="001E4BB2" w:rsidRDefault="0066703A" w:rsidP="004D555B">
      <w:pPr>
        <w:spacing w:before="120"/>
        <w:contextualSpacing/>
        <w:jc w:val="left"/>
        <w:rPr>
          <w:rFonts w:ascii="Cambria" w:hAnsi="Cambria" w:cs="Times New Roman"/>
          <w:iCs/>
          <w:color w:val="000000" w:themeColor="text1"/>
        </w:rPr>
      </w:pPr>
      <w:r w:rsidRPr="00845F59">
        <w:rPr>
          <w:rFonts w:ascii="Cambria" w:hAnsi="Cambria" w:cs="Times New Roman"/>
          <w:iCs/>
          <w:color w:val="000000" w:themeColor="text1"/>
        </w:rPr>
        <w:t>After including the number of firms</w:t>
      </w:r>
      <w:del w:id="250" w:author="Natasha" w:date="2023-09-02T16:55:00Z">
        <w:r w:rsidRPr="00845F59" w:rsidDel="00D234F4">
          <w:rPr>
            <w:rFonts w:ascii="Cambria" w:hAnsi="Cambria" w:cs="Times New Roman"/>
            <w:iCs/>
            <w:color w:val="000000" w:themeColor="text1"/>
          </w:rPr>
          <w:delText>,</w:delText>
        </w:r>
      </w:del>
      <w:r w:rsidRPr="00845F59">
        <w:rPr>
          <w:rFonts w:ascii="Cambria" w:hAnsi="Cambria" w:cs="Times New Roman"/>
          <w:iCs/>
          <w:color w:val="000000" w:themeColor="text1"/>
        </w:rPr>
        <w:t xml:space="preserve"> </w:t>
      </w:r>
      <w:ins w:id="251" w:author="Natasha" w:date="2023-09-02T16:55:00Z">
        <w:r w:rsidR="00D234F4">
          <w:rPr>
            <w:rFonts w:ascii="Cambria" w:hAnsi="Cambria" w:cs="Times New Roman"/>
            <w:iCs/>
            <w:color w:val="000000" w:themeColor="text1"/>
          </w:rPr>
          <w:t>(</w:t>
        </w:r>
      </w:ins>
      <w:r w:rsidRPr="00845F59">
        <w:rPr>
          <w:rFonts w:ascii="Cambria" w:hAnsi="Cambria" w:cs="Times New Roman"/>
          <w:i/>
          <w:color w:val="000000" w:themeColor="text1"/>
        </w:rPr>
        <w:t>n</w:t>
      </w:r>
      <w:ins w:id="252" w:author="Natasha" w:date="2023-09-02T16:55:00Z">
        <w:r w:rsidR="00D234F4">
          <w:rPr>
            <w:rFonts w:ascii="Cambria" w:hAnsi="Cambria" w:cs="Times New Roman"/>
            <w:color w:val="000000" w:themeColor="text1"/>
          </w:rPr>
          <w:t>)</w:t>
        </w:r>
      </w:ins>
      <w:r w:rsidRPr="00845F59">
        <w:rPr>
          <w:rFonts w:ascii="Cambria" w:hAnsi="Cambria" w:cs="Times New Roman"/>
          <w:iCs/>
          <w:color w:val="000000" w:themeColor="text1"/>
        </w:rPr>
        <w:t xml:space="preserve">, as a variable, </w:t>
      </w:r>
      <m:oMath>
        <m:r>
          <w:rPr>
            <w:rFonts w:ascii="Cambria Math" w:hAnsi="Cambria Math" w:cs="Times New Roman"/>
            <w:color w:val="000000" w:themeColor="text1"/>
          </w:rPr>
          <m:t>σ</m:t>
        </m:r>
      </m:oMath>
      <w:r w:rsidR="009F0FF7" w:rsidRPr="00845F59">
        <w:rPr>
          <w:rFonts w:ascii="Cambria" w:hAnsi="Cambria" w:cs="Times New Roman"/>
          <w:iCs/>
          <w:color w:val="000000" w:themeColor="text1"/>
        </w:rPr>
        <w:t xml:space="preserve"> </w:t>
      </w:r>
      <w:r w:rsidRPr="00845F59">
        <w:rPr>
          <w:rFonts w:ascii="Cambria" w:hAnsi="Cambria" w:cs="Times New Roman"/>
          <w:iCs/>
          <w:color w:val="000000" w:themeColor="text1"/>
        </w:rPr>
        <w:t xml:space="preserve">remains </w:t>
      </w:r>
      <w:r w:rsidR="00B56FE2" w:rsidRPr="00845F59">
        <w:rPr>
          <w:rFonts w:ascii="Cambria" w:hAnsi="Cambria" w:cs="Times New Roman"/>
          <w:iCs/>
          <w:color w:val="000000" w:themeColor="text1"/>
        </w:rPr>
        <w:t>positively correlated with</w:t>
      </w:r>
      <w:r w:rsidR="009F0FF7" w:rsidRPr="00845F59">
        <w:rPr>
          <w:rFonts w:ascii="Cambria" w:hAnsi="Cambria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</m:oMath>
      <w:r w:rsidR="009F0FF7" w:rsidRPr="00845F59">
        <w:rPr>
          <w:rFonts w:ascii="Cambria" w:hAnsi="Cambria" w:cs="Times New Roman"/>
          <w:color w:val="000000" w:themeColor="text1"/>
        </w:rPr>
        <w:t>.</w:t>
      </w:r>
      <w:r w:rsidRPr="00845F59">
        <w:rPr>
          <w:rFonts w:ascii="Cambria" w:hAnsi="Cambria" w:cs="Times New Roman"/>
          <w:color w:val="000000" w:themeColor="text1"/>
        </w:rPr>
        <w:t xml:space="preserve"> This indicates that our theoretical finding can be </w:t>
      </w:r>
      <w:commentRangeStart w:id="253"/>
      <w:r w:rsidRPr="00845F59">
        <w:rPr>
          <w:rFonts w:ascii="Cambria" w:hAnsi="Cambria" w:cs="Times New Roman"/>
          <w:color w:val="000000" w:themeColor="text1"/>
        </w:rPr>
        <w:t>generalized</w:t>
      </w:r>
      <w:commentRangeEnd w:id="253"/>
      <w:r w:rsidR="00EF2AD4">
        <w:rPr>
          <w:rStyle w:val="CommentReference"/>
        </w:rPr>
        <w:commentReference w:id="253"/>
      </w:r>
      <w:r w:rsidRPr="00845F59">
        <w:rPr>
          <w:rFonts w:ascii="Cambria" w:hAnsi="Cambria" w:cs="Times New Roman"/>
          <w:color w:val="000000" w:themeColor="text1"/>
        </w:rPr>
        <w:t>.</w:t>
      </w:r>
    </w:p>
    <w:p w14:paraId="7B25CE44" w14:textId="77777777" w:rsidR="00077BF3" w:rsidRPr="001E4BB2" w:rsidRDefault="00077BF3" w:rsidP="004D555B">
      <w:pPr>
        <w:spacing w:before="120"/>
        <w:contextualSpacing/>
        <w:jc w:val="left"/>
        <w:rPr>
          <w:rFonts w:ascii="Cambria" w:hAnsi="Cambria" w:cs="Times New Roman"/>
        </w:rPr>
      </w:pPr>
    </w:p>
    <w:sectPr w:rsidR="00077BF3" w:rsidRPr="001E4B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Natasha" w:date="2023-09-03T08:58:00Z" w:initials="N">
    <w:p w14:paraId="59EEF28F" w14:textId="6BB1D177" w:rsidR="00617FD9" w:rsidRDefault="00617FD9">
      <w:pPr>
        <w:pStyle w:val="CommentText"/>
        <w:spacing w:before="120"/>
      </w:pPr>
      <w:r>
        <w:rPr>
          <w:rStyle w:val="CommentReference"/>
        </w:rPr>
        <w:annotationRef/>
      </w:r>
      <w:r>
        <w:t>As noted at the start, I have formatted citations in APA 7.0 and will do the same for references, marking any missing or ambiguous elements in yellow.</w:t>
      </w:r>
    </w:p>
    <w:p w14:paraId="1FBDB360" w14:textId="263BABDA" w:rsidR="00617FD9" w:rsidRDefault="00617FD9">
      <w:pPr>
        <w:pStyle w:val="CommentText"/>
        <w:spacing w:before="120"/>
      </w:pPr>
    </w:p>
    <w:p w14:paraId="5A3C87EF" w14:textId="34C2B041" w:rsidR="00617FD9" w:rsidRDefault="00617FD9">
      <w:pPr>
        <w:pStyle w:val="CommentText"/>
        <w:spacing w:before="120"/>
      </w:pPr>
      <w:r>
        <w:t xml:space="preserve">As the entries are hyperlinked I cannot make comments in individual references, so I highlighted all numbers that are in place where page range should be as it seems odd that so many journals would not have pagination for already published papers </w:t>
      </w:r>
    </w:p>
  </w:comment>
  <w:comment w:id="253" w:author="Natasha" w:date="2023-09-02T22:32:00Z" w:initials="N">
    <w:p w14:paraId="0C374682" w14:textId="77777777" w:rsidR="00226F9C" w:rsidRPr="00E33F9E" w:rsidRDefault="00226F9C" w:rsidP="00EF2AD4">
      <w:pPr>
        <w:pStyle w:val="Heading2"/>
        <w:spacing w:before="120"/>
        <w:rPr>
          <w:rStyle w:val="Strong"/>
          <w:rFonts w:ascii="Times New Roman" w:hAnsi="Times New Roman" w:cs="Times New Roman"/>
          <w:bCs/>
        </w:rPr>
      </w:pPr>
      <w:r>
        <w:rPr>
          <w:rStyle w:val="CommentReference"/>
        </w:rPr>
        <w:annotationRef/>
      </w:r>
      <w:r w:rsidRPr="00E33F9E">
        <w:rPr>
          <w:rFonts w:ascii="Times New Roman" w:hAnsi="Times New Roman" w:cs="Times New Roman"/>
          <w:b w:val="0"/>
        </w:rPr>
        <w:t xml:space="preserve">Dear </w:t>
      </w:r>
      <w:proofErr w:type="spellStart"/>
      <w:r w:rsidRPr="00E33F9E">
        <w:rPr>
          <w:rStyle w:val="Strong"/>
          <w:rFonts w:ascii="Times New Roman" w:hAnsi="Times New Roman" w:cs="Times New Roman"/>
          <w:bCs/>
        </w:rPr>
        <w:t>Zhenxing</w:t>
      </w:r>
      <w:proofErr w:type="spellEnd"/>
      <w:r w:rsidRPr="00E33F9E">
        <w:rPr>
          <w:rStyle w:val="Strong"/>
          <w:rFonts w:ascii="Times New Roman" w:hAnsi="Times New Roman" w:cs="Times New Roman"/>
          <w:bCs/>
        </w:rPr>
        <w:t>,</w:t>
      </w:r>
    </w:p>
    <w:p w14:paraId="381DF4AD" w14:textId="530AD1AA" w:rsidR="00226F9C" w:rsidRDefault="00226F9C">
      <w:pPr>
        <w:pStyle w:val="CommentText"/>
        <w:spacing w:before="120"/>
      </w:pPr>
      <w:r>
        <w:t>As usual, my work is extensive and in fact it exceeds even Substantive Content Edit</w:t>
      </w:r>
      <w:r w:rsidR="00617FD9">
        <w:t xml:space="preserve"> in most sections</w:t>
      </w:r>
      <w:r>
        <w:t xml:space="preserve">. Still, as some segments were difficult to understand if you have specific questions or have individual sentences that you wish to revise further please mark them clearly and email me at nkozul@gmail.com as that way you will get a more rapid response, as otherwise all correspondence needs to be read by Customer Services and by the time it is passed to me you </w:t>
      </w:r>
      <w:r w:rsidR="00617FD9">
        <w:t>may</w:t>
      </w:r>
      <w:r>
        <w:t xml:space="preserve"> experience considerable delays.</w:t>
      </w:r>
    </w:p>
    <w:p w14:paraId="42A72037" w14:textId="77777777" w:rsidR="00226F9C" w:rsidRDefault="00226F9C">
      <w:pPr>
        <w:pStyle w:val="CommentText"/>
        <w:spacing w:before="120"/>
      </w:pPr>
    </w:p>
    <w:p w14:paraId="601A895E" w14:textId="6AC9D5D0" w:rsidR="00226F9C" w:rsidRDefault="00226F9C">
      <w:pPr>
        <w:pStyle w:val="CommentText"/>
        <w:spacing w:before="120"/>
      </w:pPr>
      <w:r>
        <w:t>All the best,</w:t>
      </w:r>
    </w:p>
    <w:p w14:paraId="05077D89" w14:textId="77777777" w:rsidR="00226F9C" w:rsidRDefault="00226F9C">
      <w:pPr>
        <w:pStyle w:val="CommentText"/>
        <w:spacing w:before="120"/>
      </w:pPr>
    </w:p>
    <w:p w14:paraId="171A31DB" w14:textId="5B27DFD3" w:rsidR="00226F9C" w:rsidRDefault="00226F9C">
      <w:pPr>
        <w:pStyle w:val="CommentText"/>
        <w:spacing w:before="120"/>
      </w:pPr>
      <w:r>
        <w:t xml:space="preserve">Dr. Natasha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3C87EF" w15:done="0"/>
  <w15:commentEx w15:paraId="171A31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3C87EF" w16cid:durableId="24F0D5BD"/>
  <w16cid:commentId w16cid:paraId="171A31DB" w16cid:durableId="753111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7081A" w14:textId="77777777" w:rsidR="00C559D0" w:rsidRDefault="00C559D0">
      <w:pPr>
        <w:spacing w:before="120" w:line="240" w:lineRule="auto"/>
      </w:pPr>
      <w:r>
        <w:separator/>
      </w:r>
    </w:p>
  </w:endnote>
  <w:endnote w:type="continuationSeparator" w:id="0">
    <w:p w14:paraId="0FD1BEFC" w14:textId="77777777" w:rsidR="00C559D0" w:rsidRDefault="00C559D0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28C7F" w14:textId="77777777" w:rsidR="00226F9C" w:rsidRDefault="00226F9C">
    <w:pPr>
      <w:pStyle w:val="Footer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8658561"/>
      <w:docPartObj>
        <w:docPartGallery w:val="Page Numbers (Bottom of Page)"/>
        <w:docPartUnique/>
      </w:docPartObj>
    </w:sdtPr>
    <w:sdtContent>
      <w:p w14:paraId="4FAB3119" w14:textId="62232839" w:rsidR="00226F9C" w:rsidRDefault="00226F9C">
        <w:pPr>
          <w:pStyle w:val="Footer"/>
          <w:spacing w:before="12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289" w:rsidRPr="00F70289">
          <w:rPr>
            <w:noProof/>
            <w:lang w:val="zh-CN"/>
          </w:rPr>
          <w:t>29</w:t>
        </w:r>
        <w:r>
          <w:fldChar w:fldCharType="end"/>
        </w:r>
      </w:p>
    </w:sdtContent>
  </w:sdt>
  <w:p w14:paraId="2CD81E18" w14:textId="77777777" w:rsidR="00226F9C" w:rsidRDefault="00226F9C">
    <w:pPr>
      <w:pStyle w:val="Footer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06128" w14:textId="77777777" w:rsidR="00226F9C" w:rsidRDefault="00226F9C">
    <w:pPr>
      <w:pStyle w:val="Footer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D19A7" w14:textId="77777777" w:rsidR="00C559D0" w:rsidRDefault="00C559D0">
      <w:pPr>
        <w:spacing w:before="120"/>
      </w:pPr>
      <w:r>
        <w:separator/>
      </w:r>
    </w:p>
  </w:footnote>
  <w:footnote w:type="continuationSeparator" w:id="0">
    <w:p w14:paraId="6AEEAD40" w14:textId="77777777" w:rsidR="00C559D0" w:rsidRDefault="00C559D0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91D15" w14:textId="77777777" w:rsidR="00226F9C" w:rsidRDefault="00226F9C">
    <w:pPr>
      <w:pStyle w:val="Header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F005" w14:textId="77777777" w:rsidR="00226F9C" w:rsidRDefault="00226F9C">
    <w:pPr>
      <w:pStyle w:val="Header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53FE7" w14:textId="77777777" w:rsidR="00226F9C" w:rsidRDefault="00226F9C">
    <w:pPr>
      <w:pStyle w:val="Header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67367"/>
    <w:multiLevelType w:val="multilevel"/>
    <w:tmpl w:val="3DE6736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32933844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">
    <w15:presenceInfo w15:providerId="Windows Live" w15:userId="932855f6cff13d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M5ZWYxZmQ4ZTQ1OTg1OWQxNTdmYjEwNzkzMDZhOTQifQ=="/>
  </w:docVars>
  <w:rsids>
    <w:rsidRoot w:val="00651E46"/>
    <w:rsid w:val="00000B59"/>
    <w:rsid w:val="0000391D"/>
    <w:rsid w:val="00004C23"/>
    <w:rsid w:val="000057EE"/>
    <w:rsid w:val="0001453D"/>
    <w:rsid w:val="000200BE"/>
    <w:rsid w:val="000205D5"/>
    <w:rsid w:val="00020A19"/>
    <w:rsid w:val="00020AFC"/>
    <w:rsid w:val="000247A3"/>
    <w:rsid w:val="00026756"/>
    <w:rsid w:val="0002704D"/>
    <w:rsid w:val="00027943"/>
    <w:rsid w:val="00027AFB"/>
    <w:rsid w:val="00030DAB"/>
    <w:rsid w:val="000332BD"/>
    <w:rsid w:val="00033FA7"/>
    <w:rsid w:val="00041507"/>
    <w:rsid w:val="000435D9"/>
    <w:rsid w:val="00044BA2"/>
    <w:rsid w:val="00051D6C"/>
    <w:rsid w:val="000522F3"/>
    <w:rsid w:val="00053B15"/>
    <w:rsid w:val="00054BB2"/>
    <w:rsid w:val="000574C6"/>
    <w:rsid w:val="000601A2"/>
    <w:rsid w:val="00060E3D"/>
    <w:rsid w:val="00061502"/>
    <w:rsid w:val="00062280"/>
    <w:rsid w:val="00065479"/>
    <w:rsid w:val="0007225B"/>
    <w:rsid w:val="0007236A"/>
    <w:rsid w:val="000730FE"/>
    <w:rsid w:val="00073B39"/>
    <w:rsid w:val="00074A2E"/>
    <w:rsid w:val="0007655D"/>
    <w:rsid w:val="00077BF3"/>
    <w:rsid w:val="00090F1C"/>
    <w:rsid w:val="000923D6"/>
    <w:rsid w:val="000931BE"/>
    <w:rsid w:val="000936DF"/>
    <w:rsid w:val="00094213"/>
    <w:rsid w:val="000A0C27"/>
    <w:rsid w:val="000A2D4F"/>
    <w:rsid w:val="000A5CA3"/>
    <w:rsid w:val="000A79A0"/>
    <w:rsid w:val="000B06B6"/>
    <w:rsid w:val="000B13DE"/>
    <w:rsid w:val="000B2894"/>
    <w:rsid w:val="000B3B5B"/>
    <w:rsid w:val="000C5C2F"/>
    <w:rsid w:val="000D3536"/>
    <w:rsid w:val="000D6CA1"/>
    <w:rsid w:val="000E2433"/>
    <w:rsid w:val="000E25C1"/>
    <w:rsid w:val="000E33F1"/>
    <w:rsid w:val="000F19DF"/>
    <w:rsid w:val="000F2DAB"/>
    <w:rsid w:val="000F43F7"/>
    <w:rsid w:val="000F6982"/>
    <w:rsid w:val="0010076C"/>
    <w:rsid w:val="00102B31"/>
    <w:rsid w:val="00102D19"/>
    <w:rsid w:val="001035A7"/>
    <w:rsid w:val="001047FF"/>
    <w:rsid w:val="001139EE"/>
    <w:rsid w:val="00117302"/>
    <w:rsid w:val="0012327E"/>
    <w:rsid w:val="00131B8E"/>
    <w:rsid w:val="00134217"/>
    <w:rsid w:val="00134257"/>
    <w:rsid w:val="0013428C"/>
    <w:rsid w:val="00135A1A"/>
    <w:rsid w:val="0013725C"/>
    <w:rsid w:val="001377B3"/>
    <w:rsid w:val="00137B1A"/>
    <w:rsid w:val="0014175D"/>
    <w:rsid w:val="00143776"/>
    <w:rsid w:val="00143AEC"/>
    <w:rsid w:val="00143DD1"/>
    <w:rsid w:val="00143F90"/>
    <w:rsid w:val="00145BE5"/>
    <w:rsid w:val="0014738C"/>
    <w:rsid w:val="00147A9A"/>
    <w:rsid w:val="0015159D"/>
    <w:rsid w:val="0015189A"/>
    <w:rsid w:val="0015262D"/>
    <w:rsid w:val="00156431"/>
    <w:rsid w:val="00161B64"/>
    <w:rsid w:val="00164174"/>
    <w:rsid w:val="001655B2"/>
    <w:rsid w:val="00165CA9"/>
    <w:rsid w:val="0017253B"/>
    <w:rsid w:val="00173364"/>
    <w:rsid w:val="00175551"/>
    <w:rsid w:val="0017684D"/>
    <w:rsid w:val="0018516B"/>
    <w:rsid w:val="0018551B"/>
    <w:rsid w:val="001872AD"/>
    <w:rsid w:val="00192383"/>
    <w:rsid w:val="00194BE4"/>
    <w:rsid w:val="00196948"/>
    <w:rsid w:val="001A0D9F"/>
    <w:rsid w:val="001A1AF5"/>
    <w:rsid w:val="001A46B7"/>
    <w:rsid w:val="001A7453"/>
    <w:rsid w:val="001B0E85"/>
    <w:rsid w:val="001B1292"/>
    <w:rsid w:val="001B4828"/>
    <w:rsid w:val="001B4930"/>
    <w:rsid w:val="001C14C5"/>
    <w:rsid w:val="001C6067"/>
    <w:rsid w:val="001D35C2"/>
    <w:rsid w:val="001D71D8"/>
    <w:rsid w:val="001D7334"/>
    <w:rsid w:val="001E195E"/>
    <w:rsid w:val="001E2B24"/>
    <w:rsid w:val="001E49E5"/>
    <w:rsid w:val="001E4BB2"/>
    <w:rsid w:val="001E7130"/>
    <w:rsid w:val="001F10FC"/>
    <w:rsid w:val="001F124A"/>
    <w:rsid w:val="001F2026"/>
    <w:rsid w:val="001F2DB3"/>
    <w:rsid w:val="001F3D7C"/>
    <w:rsid w:val="001F5012"/>
    <w:rsid w:val="001F57D6"/>
    <w:rsid w:val="002004E6"/>
    <w:rsid w:val="00202E5C"/>
    <w:rsid w:val="00212A4F"/>
    <w:rsid w:val="00213E6A"/>
    <w:rsid w:val="00216503"/>
    <w:rsid w:val="00217A76"/>
    <w:rsid w:val="00220586"/>
    <w:rsid w:val="00220B1B"/>
    <w:rsid w:val="00225030"/>
    <w:rsid w:val="00225216"/>
    <w:rsid w:val="00226171"/>
    <w:rsid w:val="00226F9C"/>
    <w:rsid w:val="002313DC"/>
    <w:rsid w:val="00231690"/>
    <w:rsid w:val="00232242"/>
    <w:rsid w:val="00232BC6"/>
    <w:rsid w:val="002335A5"/>
    <w:rsid w:val="00233A57"/>
    <w:rsid w:val="002347B7"/>
    <w:rsid w:val="00242B23"/>
    <w:rsid w:val="0024374A"/>
    <w:rsid w:val="00243CB8"/>
    <w:rsid w:val="00244794"/>
    <w:rsid w:val="00244DB0"/>
    <w:rsid w:val="00246A34"/>
    <w:rsid w:val="00247F4A"/>
    <w:rsid w:val="00251313"/>
    <w:rsid w:val="00254714"/>
    <w:rsid w:val="002600D8"/>
    <w:rsid w:val="00260627"/>
    <w:rsid w:val="00260DEC"/>
    <w:rsid w:val="002610A4"/>
    <w:rsid w:val="00262785"/>
    <w:rsid w:val="002632AA"/>
    <w:rsid w:val="00263FEA"/>
    <w:rsid w:val="002644B6"/>
    <w:rsid w:val="00271002"/>
    <w:rsid w:val="00271E82"/>
    <w:rsid w:val="002731A7"/>
    <w:rsid w:val="00274150"/>
    <w:rsid w:val="002745CD"/>
    <w:rsid w:val="00275F31"/>
    <w:rsid w:val="0027657C"/>
    <w:rsid w:val="0027763A"/>
    <w:rsid w:val="00280BB7"/>
    <w:rsid w:val="002822E9"/>
    <w:rsid w:val="00283EF3"/>
    <w:rsid w:val="00284524"/>
    <w:rsid w:val="00284D44"/>
    <w:rsid w:val="00285309"/>
    <w:rsid w:val="00285A16"/>
    <w:rsid w:val="002862CD"/>
    <w:rsid w:val="002864E9"/>
    <w:rsid w:val="00286AE0"/>
    <w:rsid w:val="0028776E"/>
    <w:rsid w:val="00290EB4"/>
    <w:rsid w:val="0029250A"/>
    <w:rsid w:val="002936DC"/>
    <w:rsid w:val="00295806"/>
    <w:rsid w:val="00295B3B"/>
    <w:rsid w:val="002A50FC"/>
    <w:rsid w:val="002A67AF"/>
    <w:rsid w:val="002B24CD"/>
    <w:rsid w:val="002B6457"/>
    <w:rsid w:val="002B6DD4"/>
    <w:rsid w:val="002B7FDA"/>
    <w:rsid w:val="002C24A8"/>
    <w:rsid w:val="002C39FE"/>
    <w:rsid w:val="002C4D1A"/>
    <w:rsid w:val="002C513D"/>
    <w:rsid w:val="002C722F"/>
    <w:rsid w:val="002D010D"/>
    <w:rsid w:val="002D02D5"/>
    <w:rsid w:val="002D116B"/>
    <w:rsid w:val="002D3AFB"/>
    <w:rsid w:val="002D3BBC"/>
    <w:rsid w:val="002D4ADB"/>
    <w:rsid w:val="002D5872"/>
    <w:rsid w:val="002D62F9"/>
    <w:rsid w:val="002D6F2D"/>
    <w:rsid w:val="002D7C81"/>
    <w:rsid w:val="002E0DAA"/>
    <w:rsid w:val="002E208E"/>
    <w:rsid w:val="002E6334"/>
    <w:rsid w:val="002F0328"/>
    <w:rsid w:val="002F0B58"/>
    <w:rsid w:val="002F1ACD"/>
    <w:rsid w:val="002F1E06"/>
    <w:rsid w:val="00301017"/>
    <w:rsid w:val="003023FD"/>
    <w:rsid w:val="003059CE"/>
    <w:rsid w:val="00305A0E"/>
    <w:rsid w:val="00305BDF"/>
    <w:rsid w:val="00306F99"/>
    <w:rsid w:val="00315D02"/>
    <w:rsid w:val="00316091"/>
    <w:rsid w:val="00316FCD"/>
    <w:rsid w:val="003172FF"/>
    <w:rsid w:val="003207AA"/>
    <w:rsid w:val="00320A6E"/>
    <w:rsid w:val="00320F43"/>
    <w:rsid w:val="00326B80"/>
    <w:rsid w:val="00330A8B"/>
    <w:rsid w:val="0033351F"/>
    <w:rsid w:val="0033669D"/>
    <w:rsid w:val="003372C2"/>
    <w:rsid w:val="003422F9"/>
    <w:rsid w:val="00342FF0"/>
    <w:rsid w:val="0034461B"/>
    <w:rsid w:val="003458E7"/>
    <w:rsid w:val="00346332"/>
    <w:rsid w:val="003520FA"/>
    <w:rsid w:val="00354772"/>
    <w:rsid w:val="00356555"/>
    <w:rsid w:val="00366E00"/>
    <w:rsid w:val="00367775"/>
    <w:rsid w:val="0037176D"/>
    <w:rsid w:val="00374591"/>
    <w:rsid w:val="00375322"/>
    <w:rsid w:val="003759EE"/>
    <w:rsid w:val="0037622B"/>
    <w:rsid w:val="00380026"/>
    <w:rsid w:val="00382E18"/>
    <w:rsid w:val="00382F08"/>
    <w:rsid w:val="0038338B"/>
    <w:rsid w:val="003833F9"/>
    <w:rsid w:val="0038743A"/>
    <w:rsid w:val="00391B6F"/>
    <w:rsid w:val="00393EFE"/>
    <w:rsid w:val="003962F6"/>
    <w:rsid w:val="00396892"/>
    <w:rsid w:val="003968D0"/>
    <w:rsid w:val="0039787A"/>
    <w:rsid w:val="003A1D8C"/>
    <w:rsid w:val="003A7183"/>
    <w:rsid w:val="003B1F48"/>
    <w:rsid w:val="003B53FF"/>
    <w:rsid w:val="003B59D6"/>
    <w:rsid w:val="003B6712"/>
    <w:rsid w:val="003B6781"/>
    <w:rsid w:val="003B7179"/>
    <w:rsid w:val="003C09C3"/>
    <w:rsid w:val="003C4D6C"/>
    <w:rsid w:val="003C5A70"/>
    <w:rsid w:val="003C5B68"/>
    <w:rsid w:val="003C61A6"/>
    <w:rsid w:val="003D1149"/>
    <w:rsid w:val="003D1BAF"/>
    <w:rsid w:val="003D26BC"/>
    <w:rsid w:val="003D4EE7"/>
    <w:rsid w:val="003D68DF"/>
    <w:rsid w:val="003E0F18"/>
    <w:rsid w:val="003E2D3C"/>
    <w:rsid w:val="003E6B4E"/>
    <w:rsid w:val="003E7B37"/>
    <w:rsid w:val="003F0A5D"/>
    <w:rsid w:val="003F1403"/>
    <w:rsid w:val="003F2502"/>
    <w:rsid w:val="003F3A3F"/>
    <w:rsid w:val="003F588E"/>
    <w:rsid w:val="00401652"/>
    <w:rsid w:val="004026D6"/>
    <w:rsid w:val="004036FF"/>
    <w:rsid w:val="0040432E"/>
    <w:rsid w:val="0040439D"/>
    <w:rsid w:val="00404C69"/>
    <w:rsid w:val="00405ECB"/>
    <w:rsid w:val="00414387"/>
    <w:rsid w:val="00414DC6"/>
    <w:rsid w:val="00415B8C"/>
    <w:rsid w:val="0041649D"/>
    <w:rsid w:val="00416CA9"/>
    <w:rsid w:val="00416F7C"/>
    <w:rsid w:val="00417075"/>
    <w:rsid w:val="00420186"/>
    <w:rsid w:val="004220F5"/>
    <w:rsid w:val="00431756"/>
    <w:rsid w:val="00431FB9"/>
    <w:rsid w:val="00432BB7"/>
    <w:rsid w:val="00434935"/>
    <w:rsid w:val="004351CF"/>
    <w:rsid w:val="00437F45"/>
    <w:rsid w:val="00440C81"/>
    <w:rsid w:val="00443090"/>
    <w:rsid w:val="00443630"/>
    <w:rsid w:val="00443C11"/>
    <w:rsid w:val="004450B5"/>
    <w:rsid w:val="00450F02"/>
    <w:rsid w:val="0045241F"/>
    <w:rsid w:val="00456CFD"/>
    <w:rsid w:val="00456EAE"/>
    <w:rsid w:val="00460128"/>
    <w:rsid w:val="004630D7"/>
    <w:rsid w:val="0046392B"/>
    <w:rsid w:val="0047193A"/>
    <w:rsid w:val="0047306A"/>
    <w:rsid w:val="00474913"/>
    <w:rsid w:val="004764E5"/>
    <w:rsid w:val="00480C79"/>
    <w:rsid w:val="0048214D"/>
    <w:rsid w:val="004822FB"/>
    <w:rsid w:val="00482ABE"/>
    <w:rsid w:val="00487E03"/>
    <w:rsid w:val="00493AA7"/>
    <w:rsid w:val="004967B0"/>
    <w:rsid w:val="004A26E4"/>
    <w:rsid w:val="004A2B3E"/>
    <w:rsid w:val="004A333C"/>
    <w:rsid w:val="004A499F"/>
    <w:rsid w:val="004B151A"/>
    <w:rsid w:val="004B38A4"/>
    <w:rsid w:val="004B4CAD"/>
    <w:rsid w:val="004B71BB"/>
    <w:rsid w:val="004B729C"/>
    <w:rsid w:val="004C0948"/>
    <w:rsid w:val="004C4131"/>
    <w:rsid w:val="004C547A"/>
    <w:rsid w:val="004C67AC"/>
    <w:rsid w:val="004D2064"/>
    <w:rsid w:val="004D463C"/>
    <w:rsid w:val="004D555B"/>
    <w:rsid w:val="004D77D2"/>
    <w:rsid w:val="004D7881"/>
    <w:rsid w:val="004E0D77"/>
    <w:rsid w:val="004E479C"/>
    <w:rsid w:val="004F587B"/>
    <w:rsid w:val="005011C6"/>
    <w:rsid w:val="00501ED8"/>
    <w:rsid w:val="00503601"/>
    <w:rsid w:val="00503BE7"/>
    <w:rsid w:val="00503C5C"/>
    <w:rsid w:val="00504F20"/>
    <w:rsid w:val="00505132"/>
    <w:rsid w:val="00506D74"/>
    <w:rsid w:val="0050791D"/>
    <w:rsid w:val="00510518"/>
    <w:rsid w:val="0051123B"/>
    <w:rsid w:val="00514009"/>
    <w:rsid w:val="00514C5B"/>
    <w:rsid w:val="0052116A"/>
    <w:rsid w:val="005213AD"/>
    <w:rsid w:val="00521890"/>
    <w:rsid w:val="00523256"/>
    <w:rsid w:val="00525E30"/>
    <w:rsid w:val="005279F2"/>
    <w:rsid w:val="0053301A"/>
    <w:rsid w:val="00535963"/>
    <w:rsid w:val="00535FD0"/>
    <w:rsid w:val="0054091E"/>
    <w:rsid w:val="005439F9"/>
    <w:rsid w:val="00544A14"/>
    <w:rsid w:val="00545CD6"/>
    <w:rsid w:val="00556077"/>
    <w:rsid w:val="00556D32"/>
    <w:rsid w:val="00556FA8"/>
    <w:rsid w:val="005602B0"/>
    <w:rsid w:val="00561ACB"/>
    <w:rsid w:val="00561EF1"/>
    <w:rsid w:val="00563764"/>
    <w:rsid w:val="00564E98"/>
    <w:rsid w:val="00567F8F"/>
    <w:rsid w:val="00572D8D"/>
    <w:rsid w:val="00574431"/>
    <w:rsid w:val="00574E45"/>
    <w:rsid w:val="005754A0"/>
    <w:rsid w:val="0057570E"/>
    <w:rsid w:val="00575970"/>
    <w:rsid w:val="005762CC"/>
    <w:rsid w:val="00586AA0"/>
    <w:rsid w:val="00587FAF"/>
    <w:rsid w:val="0059019A"/>
    <w:rsid w:val="0059607D"/>
    <w:rsid w:val="00596433"/>
    <w:rsid w:val="005A2DAB"/>
    <w:rsid w:val="005A4562"/>
    <w:rsid w:val="005A490F"/>
    <w:rsid w:val="005A6FCE"/>
    <w:rsid w:val="005B1402"/>
    <w:rsid w:val="005B5869"/>
    <w:rsid w:val="005B6CF4"/>
    <w:rsid w:val="005B7433"/>
    <w:rsid w:val="005B7E27"/>
    <w:rsid w:val="005C0D22"/>
    <w:rsid w:val="005C0D2D"/>
    <w:rsid w:val="005C4F8E"/>
    <w:rsid w:val="005C5F53"/>
    <w:rsid w:val="005D0FCD"/>
    <w:rsid w:val="005D2107"/>
    <w:rsid w:val="005D2D1E"/>
    <w:rsid w:val="005D2E7A"/>
    <w:rsid w:val="005D32CA"/>
    <w:rsid w:val="005D431F"/>
    <w:rsid w:val="005D5ED4"/>
    <w:rsid w:val="005D60A0"/>
    <w:rsid w:val="005E10E0"/>
    <w:rsid w:val="005E483A"/>
    <w:rsid w:val="005E545B"/>
    <w:rsid w:val="005E5F71"/>
    <w:rsid w:val="005E671B"/>
    <w:rsid w:val="005F23FE"/>
    <w:rsid w:val="00600712"/>
    <w:rsid w:val="00600953"/>
    <w:rsid w:val="0060453E"/>
    <w:rsid w:val="00606962"/>
    <w:rsid w:val="006117F3"/>
    <w:rsid w:val="0061190C"/>
    <w:rsid w:val="00611A9F"/>
    <w:rsid w:val="0061236D"/>
    <w:rsid w:val="0061407D"/>
    <w:rsid w:val="006175CA"/>
    <w:rsid w:val="00617B4B"/>
    <w:rsid w:val="00617FD9"/>
    <w:rsid w:val="006210D4"/>
    <w:rsid w:val="00621522"/>
    <w:rsid w:val="006218E0"/>
    <w:rsid w:val="00624039"/>
    <w:rsid w:val="00625E6C"/>
    <w:rsid w:val="0063481C"/>
    <w:rsid w:val="00634A6F"/>
    <w:rsid w:val="00635616"/>
    <w:rsid w:val="006365B3"/>
    <w:rsid w:val="00643DFA"/>
    <w:rsid w:val="00645007"/>
    <w:rsid w:val="00651E46"/>
    <w:rsid w:val="006525A4"/>
    <w:rsid w:val="00652EBA"/>
    <w:rsid w:val="006550C5"/>
    <w:rsid w:val="00657F5C"/>
    <w:rsid w:val="00661C42"/>
    <w:rsid w:val="00662402"/>
    <w:rsid w:val="00662522"/>
    <w:rsid w:val="006627AD"/>
    <w:rsid w:val="0066703A"/>
    <w:rsid w:val="006706AD"/>
    <w:rsid w:val="00676B79"/>
    <w:rsid w:val="006801B9"/>
    <w:rsid w:val="0068162A"/>
    <w:rsid w:val="00692C30"/>
    <w:rsid w:val="0069505F"/>
    <w:rsid w:val="006A53A7"/>
    <w:rsid w:val="006A6A0A"/>
    <w:rsid w:val="006A7973"/>
    <w:rsid w:val="006B64B5"/>
    <w:rsid w:val="006B6932"/>
    <w:rsid w:val="006C3498"/>
    <w:rsid w:val="006C3F92"/>
    <w:rsid w:val="006C7877"/>
    <w:rsid w:val="006D00C0"/>
    <w:rsid w:val="006D0B69"/>
    <w:rsid w:val="006D19C2"/>
    <w:rsid w:val="006D3415"/>
    <w:rsid w:val="006E0F09"/>
    <w:rsid w:val="006E266C"/>
    <w:rsid w:val="006E40BA"/>
    <w:rsid w:val="006E4123"/>
    <w:rsid w:val="006E53FD"/>
    <w:rsid w:val="006E7BD9"/>
    <w:rsid w:val="006F0600"/>
    <w:rsid w:val="006F0993"/>
    <w:rsid w:val="006F4EAD"/>
    <w:rsid w:val="006F6AD1"/>
    <w:rsid w:val="00700FE2"/>
    <w:rsid w:val="007015F5"/>
    <w:rsid w:val="00701AE3"/>
    <w:rsid w:val="00703974"/>
    <w:rsid w:val="00704316"/>
    <w:rsid w:val="00706282"/>
    <w:rsid w:val="00713311"/>
    <w:rsid w:val="007154EC"/>
    <w:rsid w:val="00720C02"/>
    <w:rsid w:val="00726414"/>
    <w:rsid w:val="007303AE"/>
    <w:rsid w:val="007313A9"/>
    <w:rsid w:val="00735312"/>
    <w:rsid w:val="007358BA"/>
    <w:rsid w:val="00735A8D"/>
    <w:rsid w:val="0074341F"/>
    <w:rsid w:val="00744FDF"/>
    <w:rsid w:val="00745D2A"/>
    <w:rsid w:val="007517D0"/>
    <w:rsid w:val="00761159"/>
    <w:rsid w:val="0076223B"/>
    <w:rsid w:val="0076260C"/>
    <w:rsid w:val="00762A6F"/>
    <w:rsid w:val="00763B97"/>
    <w:rsid w:val="00763C2D"/>
    <w:rsid w:val="00764500"/>
    <w:rsid w:val="0076468B"/>
    <w:rsid w:val="00764CF6"/>
    <w:rsid w:val="007728A7"/>
    <w:rsid w:val="00775009"/>
    <w:rsid w:val="007751E0"/>
    <w:rsid w:val="00776481"/>
    <w:rsid w:val="0078144C"/>
    <w:rsid w:val="00782DE7"/>
    <w:rsid w:val="00783B47"/>
    <w:rsid w:val="00787673"/>
    <w:rsid w:val="0079118B"/>
    <w:rsid w:val="007926D9"/>
    <w:rsid w:val="007934C4"/>
    <w:rsid w:val="00796E16"/>
    <w:rsid w:val="007A14CC"/>
    <w:rsid w:val="007A1940"/>
    <w:rsid w:val="007A59AD"/>
    <w:rsid w:val="007A6A3E"/>
    <w:rsid w:val="007A782E"/>
    <w:rsid w:val="007A7907"/>
    <w:rsid w:val="007B6520"/>
    <w:rsid w:val="007B6B4F"/>
    <w:rsid w:val="007B7C75"/>
    <w:rsid w:val="007C0549"/>
    <w:rsid w:val="007C0C9B"/>
    <w:rsid w:val="007C0D4E"/>
    <w:rsid w:val="007C3404"/>
    <w:rsid w:val="007C3BF1"/>
    <w:rsid w:val="007C7CC9"/>
    <w:rsid w:val="007D0BDD"/>
    <w:rsid w:val="007E4EFE"/>
    <w:rsid w:val="007E5A72"/>
    <w:rsid w:val="007F1399"/>
    <w:rsid w:val="007F5137"/>
    <w:rsid w:val="007F75A1"/>
    <w:rsid w:val="00802417"/>
    <w:rsid w:val="008024D5"/>
    <w:rsid w:val="00802E47"/>
    <w:rsid w:val="008064A8"/>
    <w:rsid w:val="008218F9"/>
    <w:rsid w:val="00822378"/>
    <w:rsid w:val="00825E1C"/>
    <w:rsid w:val="00830500"/>
    <w:rsid w:val="00831A60"/>
    <w:rsid w:val="0083269B"/>
    <w:rsid w:val="00833C40"/>
    <w:rsid w:val="00833E6F"/>
    <w:rsid w:val="00835E8C"/>
    <w:rsid w:val="0084050F"/>
    <w:rsid w:val="008405EB"/>
    <w:rsid w:val="00842EAA"/>
    <w:rsid w:val="00844CFF"/>
    <w:rsid w:val="008454A9"/>
    <w:rsid w:val="00845F59"/>
    <w:rsid w:val="008522CC"/>
    <w:rsid w:val="00852DDF"/>
    <w:rsid w:val="00852EE1"/>
    <w:rsid w:val="0085531A"/>
    <w:rsid w:val="00857F20"/>
    <w:rsid w:val="00860754"/>
    <w:rsid w:val="00863DCE"/>
    <w:rsid w:val="00864025"/>
    <w:rsid w:val="00865A04"/>
    <w:rsid w:val="00867F57"/>
    <w:rsid w:val="00870300"/>
    <w:rsid w:val="0087131B"/>
    <w:rsid w:val="00871978"/>
    <w:rsid w:val="0087724F"/>
    <w:rsid w:val="00880989"/>
    <w:rsid w:val="00883702"/>
    <w:rsid w:val="008850A5"/>
    <w:rsid w:val="00890366"/>
    <w:rsid w:val="0089213E"/>
    <w:rsid w:val="0089237B"/>
    <w:rsid w:val="00893C22"/>
    <w:rsid w:val="008962A8"/>
    <w:rsid w:val="00897FED"/>
    <w:rsid w:val="008B1E8C"/>
    <w:rsid w:val="008B7249"/>
    <w:rsid w:val="008C3E17"/>
    <w:rsid w:val="008C3E7A"/>
    <w:rsid w:val="008C5653"/>
    <w:rsid w:val="008C5F36"/>
    <w:rsid w:val="008D0112"/>
    <w:rsid w:val="008D3FF8"/>
    <w:rsid w:val="008D4070"/>
    <w:rsid w:val="008D4390"/>
    <w:rsid w:val="008D6140"/>
    <w:rsid w:val="008D6A38"/>
    <w:rsid w:val="008D7828"/>
    <w:rsid w:val="008E15D3"/>
    <w:rsid w:val="008E1899"/>
    <w:rsid w:val="008E22AA"/>
    <w:rsid w:val="008E376D"/>
    <w:rsid w:val="008F0339"/>
    <w:rsid w:val="008F502A"/>
    <w:rsid w:val="008F790B"/>
    <w:rsid w:val="009008AF"/>
    <w:rsid w:val="00900D24"/>
    <w:rsid w:val="00900FBD"/>
    <w:rsid w:val="009017E9"/>
    <w:rsid w:val="009024C8"/>
    <w:rsid w:val="009069FB"/>
    <w:rsid w:val="009124FC"/>
    <w:rsid w:val="0091462F"/>
    <w:rsid w:val="0091660F"/>
    <w:rsid w:val="00922A6F"/>
    <w:rsid w:val="009233FF"/>
    <w:rsid w:val="009236C3"/>
    <w:rsid w:val="009238FE"/>
    <w:rsid w:val="00923E1B"/>
    <w:rsid w:val="009264C6"/>
    <w:rsid w:val="00927334"/>
    <w:rsid w:val="009310EE"/>
    <w:rsid w:val="0093138F"/>
    <w:rsid w:val="00931C3C"/>
    <w:rsid w:val="00936FBF"/>
    <w:rsid w:val="00946210"/>
    <w:rsid w:val="00951DA2"/>
    <w:rsid w:val="00953079"/>
    <w:rsid w:val="009545DC"/>
    <w:rsid w:val="00955189"/>
    <w:rsid w:val="009553B9"/>
    <w:rsid w:val="009566F4"/>
    <w:rsid w:val="00964956"/>
    <w:rsid w:val="00966C32"/>
    <w:rsid w:val="00971A42"/>
    <w:rsid w:val="00976C8D"/>
    <w:rsid w:val="009804F3"/>
    <w:rsid w:val="00981B1B"/>
    <w:rsid w:val="009857DF"/>
    <w:rsid w:val="00986DCE"/>
    <w:rsid w:val="00987FDA"/>
    <w:rsid w:val="0099021F"/>
    <w:rsid w:val="0099249A"/>
    <w:rsid w:val="0099315B"/>
    <w:rsid w:val="00994719"/>
    <w:rsid w:val="00994E51"/>
    <w:rsid w:val="009A3BDB"/>
    <w:rsid w:val="009A5DFB"/>
    <w:rsid w:val="009B7249"/>
    <w:rsid w:val="009C3318"/>
    <w:rsid w:val="009C3554"/>
    <w:rsid w:val="009C5DB9"/>
    <w:rsid w:val="009C69D8"/>
    <w:rsid w:val="009D7541"/>
    <w:rsid w:val="009D7787"/>
    <w:rsid w:val="009D7CD1"/>
    <w:rsid w:val="009E00DF"/>
    <w:rsid w:val="009E0A5C"/>
    <w:rsid w:val="009E4286"/>
    <w:rsid w:val="009E4E9D"/>
    <w:rsid w:val="009E6855"/>
    <w:rsid w:val="009F0FF7"/>
    <w:rsid w:val="009F36F4"/>
    <w:rsid w:val="009F4553"/>
    <w:rsid w:val="009F5F2A"/>
    <w:rsid w:val="00A02A6E"/>
    <w:rsid w:val="00A030D6"/>
    <w:rsid w:val="00A03DFD"/>
    <w:rsid w:val="00A044E5"/>
    <w:rsid w:val="00A05C41"/>
    <w:rsid w:val="00A0670F"/>
    <w:rsid w:val="00A10A66"/>
    <w:rsid w:val="00A11658"/>
    <w:rsid w:val="00A12542"/>
    <w:rsid w:val="00A132B2"/>
    <w:rsid w:val="00A155A5"/>
    <w:rsid w:val="00A15AA9"/>
    <w:rsid w:val="00A163D5"/>
    <w:rsid w:val="00A16A9E"/>
    <w:rsid w:val="00A178A4"/>
    <w:rsid w:val="00A17EF4"/>
    <w:rsid w:val="00A22143"/>
    <w:rsid w:val="00A25012"/>
    <w:rsid w:val="00A277FD"/>
    <w:rsid w:val="00A27B0A"/>
    <w:rsid w:val="00A418C6"/>
    <w:rsid w:val="00A42650"/>
    <w:rsid w:val="00A44B5F"/>
    <w:rsid w:val="00A501E0"/>
    <w:rsid w:val="00A51F27"/>
    <w:rsid w:val="00A542C5"/>
    <w:rsid w:val="00A577B7"/>
    <w:rsid w:val="00A6030E"/>
    <w:rsid w:val="00A611D4"/>
    <w:rsid w:val="00A66420"/>
    <w:rsid w:val="00A715C8"/>
    <w:rsid w:val="00A75028"/>
    <w:rsid w:val="00A75251"/>
    <w:rsid w:val="00A76781"/>
    <w:rsid w:val="00A804C4"/>
    <w:rsid w:val="00A857A0"/>
    <w:rsid w:val="00A85C5C"/>
    <w:rsid w:val="00A85CE5"/>
    <w:rsid w:val="00A87181"/>
    <w:rsid w:val="00A87A56"/>
    <w:rsid w:val="00A91448"/>
    <w:rsid w:val="00A9158F"/>
    <w:rsid w:val="00A9212C"/>
    <w:rsid w:val="00A933D4"/>
    <w:rsid w:val="00A93EAC"/>
    <w:rsid w:val="00A9448C"/>
    <w:rsid w:val="00AA0EBE"/>
    <w:rsid w:val="00AA28E0"/>
    <w:rsid w:val="00AA3921"/>
    <w:rsid w:val="00AA4339"/>
    <w:rsid w:val="00AA5FFB"/>
    <w:rsid w:val="00AA6B8B"/>
    <w:rsid w:val="00AA7752"/>
    <w:rsid w:val="00AB3CFE"/>
    <w:rsid w:val="00AB5BA2"/>
    <w:rsid w:val="00AB7F63"/>
    <w:rsid w:val="00AC3BC4"/>
    <w:rsid w:val="00AC530D"/>
    <w:rsid w:val="00AC67CD"/>
    <w:rsid w:val="00AC6FE0"/>
    <w:rsid w:val="00AD2FFB"/>
    <w:rsid w:val="00AD404F"/>
    <w:rsid w:val="00AD4EAD"/>
    <w:rsid w:val="00AD4F7C"/>
    <w:rsid w:val="00AD5D68"/>
    <w:rsid w:val="00AD7092"/>
    <w:rsid w:val="00AE2C09"/>
    <w:rsid w:val="00AE2EAF"/>
    <w:rsid w:val="00AE3E09"/>
    <w:rsid w:val="00AE40D4"/>
    <w:rsid w:val="00AE6444"/>
    <w:rsid w:val="00AF0488"/>
    <w:rsid w:val="00AF25CD"/>
    <w:rsid w:val="00AF4BBA"/>
    <w:rsid w:val="00AF5C43"/>
    <w:rsid w:val="00AF65DB"/>
    <w:rsid w:val="00AF7081"/>
    <w:rsid w:val="00B008E5"/>
    <w:rsid w:val="00B01072"/>
    <w:rsid w:val="00B0422F"/>
    <w:rsid w:val="00B043F5"/>
    <w:rsid w:val="00B07490"/>
    <w:rsid w:val="00B10459"/>
    <w:rsid w:val="00B105A9"/>
    <w:rsid w:val="00B13D78"/>
    <w:rsid w:val="00B14508"/>
    <w:rsid w:val="00B1488A"/>
    <w:rsid w:val="00B20DEB"/>
    <w:rsid w:val="00B22D4D"/>
    <w:rsid w:val="00B23660"/>
    <w:rsid w:val="00B252B6"/>
    <w:rsid w:val="00B26CC1"/>
    <w:rsid w:val="00B2737A"/>
    <w:rsid w:val="00B30728"/>
    <w:rsid w:val="00B31D34"/>
    <w:rsid w:val="00B51348"/>
    <w:rsid w:val="00B532DB"/>
    <w:rsid w:val="00B53303"/>
    <w:rsid w:val="00B54794"/>
    <w:rsid w:val="00B56FE2"/>
    <w:rsid w:val="00B61F55"/>
    <w:rsid w:val="00B648DC"/>
    <w:rsid w:val="00B64932"/>
    <w:rsid w:val="00B654FE"/>
    <w:rsid w:val="00B71C2A"/>
    <w:rsid w:val="00B7378A"/>
    <w:rsid w:val="00B81FAF"/>
    <w:rsid w:val="00B8211F"/>
    <w:rsid w:val="00B82633"/>
    <w:rsid w:val="00B85311"/>
    <w:rsid w:val="00B85F73"/>
    <w:rsid w:val="00B87D90"/>
    <w:rsid w:val="00B931A2"/>
    <w:rsid w:val="00B932FF"/>
    <w:rsid w:val="00B93C17"/>
    <w:rsid w:val="00B9483E"/>
    <w:rsid w:val="00B94A10"/>
    <w:rsid w:val="00B95B1A"/>
    <w:rsid w:val="00B95EF7"/>
    <w:rsid w:val="00B9685F"/>
    <w:rsid w:val="00BA5BEC"/>
    <w:rsid w:val="00BB0A83"/>
    <w:rsid w:val="00BB1756"/>
    <w:rsid w:val="00BB18A6"/>
    <w:rsid w:val="00BB1D89"/>
    <w:rsid w:val="00BB2A8A"/>
    <w:rsid w:val="00BB483E"/>
    <w:rsid w:val="00BB7E2E"/>
    <w:rsid w:val="00BC0FC0"/>
    <w:rsid w:val="00BC5FAE"/>
    <w:rsid w:val="00BC720E"/>
    <w:rsid w:val="00BC7D5B"/>
    <w:rsid w:val="00BD117B"/>
    <w:rsid w:val="00BD1906"/>
    <w:rsid w:val="00BD1AEB"/>
    <w:rsid w:val="00BD3840"/>
    <w:rsid w:val="00BD3B3D"/>
    <w:rsid w:val="00BD4433"/>
    <w:rsid w:val="00BD6485"/>
    <w:rsid w:val="00BD67E2"/>
    <w:rsid w:val="00BE11CC"/>
    <w:rsid w:val="00BE21A7"/>
    <w:rsid w:val="00BE4AC7"/>
    <w:rsid w:val="00BE7326"/>
    <w:rsid w:val="00BF0643"/>
    <w:rsid w:val="00C03485"/>
    <w:rsid w:val="00C034C2"/>
    <w:rsid w:val="00C03545"/>
    <w:rsid w:val="00C04D59"/>
    <w:rsid w:val="00C066DF"/>
    <w:rsid w:val="00C06A9A"/>
    <w:rsid w:val="00C13B91"/>
    <w:rsid w:val="00C21376"/>
    <w:rsid w:val="00C22B21"/>
    <w:rsid w:val="00C23361"/>
    <w:rsid w:val="00C25439"/>
    <w:rsid w:val="00C36A6B"/>
    <w:rsid w:val="00C465BE"/>
    <w:rsid w:val="00C53EC9"/>
    <w:rsid w:val="00C5540A"/>
    <w:rsid w:val="00C559D0"/>
    <w:rsid w:val="00C56F10"/>
    <w:rsid w:val="00C60CE7"/>
    <w:rsid w:val="00C62800"/>
    <w:rsid w:val="00C66885"/>
    <w:rsid w:val="00C71BDE"/>
    <w:rsid w:val="00C73969"/>
    <w:rsid w:val="00C748F5"/>
    <w:rsid w:val="00C7520C"/>
    <w:rsid w:val="00C76257"/>
    <w:rsid w:val="00C77010"/>
    <w:rsid w:val="00C92165"/>
    <w:rsid w:val="00C94027"/>
    <w:rsid w:val="00C96A7D"/>
    <w:rsid w:val="00CA4C53"/>
    <w:rsid w:val="00CA4E43"/>
    <w:rsid w:val="00CA79FA"/>
    <w:rsid w:val="00CB049D"/>
    <w:rsid w:val="00CB10BD"/>
    <w:rsid w:val="00CB205C"/>
    <w:rsid w:val="00CB3C26"/>
    <w:rsid w:val="00CB6164"/>
    <w:rsid w:val="00CC2769"/>
    <w:rsid w:val="00CC329D"/>
    <w:rsid w:val="00CD3915"/>
    <w:rsid w:val="00CD3F88"/>
    <w:rsid w:val="00CD3FBA"/>
    <w:rsid w:val="00CD57F1"/>
    <w:rsid w:val="00CD5871"/>
    <w:rsid w:val="00CD63E6"/>
    <w:rsid w:val="00CD6DCF"/>
    <w:rsid w:val="00CE064C"/>
    <w:rsid w:val="00CE298C"/>
    <w:rsid w:val="00CE2C4F"/>
    <w:rsid w:val="00CE2D3D"/>
    <w:rsid w:val="00CE3A33"/>
    <w:rsid w:val="00CE4D5C"/>
    <w:rsid w:val="00CF16E2"/>
    <w:rsid w:val="00CF1A09"/>
    <w:rsid w:val="00CF2139"/>
    <w:rsid w:val="00CF246C"/>
    <w:rsid w:val="00CF26BC"/>
    <w:rsid w:val="00CF31BD"/>
    <w:rsid w:val="00CF4EB6"/>
    <w:rsid w:val="00CF6259"/>
    <w:rsid w:val="00CF7835"/>
    <w:rsid w:val="00CF7DDA"/>
    <w:rsid w:val="00D00016"/>
    <w:rsid w:val="00D00D21"/>
    <w:rsid w:val="00D01BDA"/>
    <w:rsid w:val="00D05181"/>
    <w:rsid w:val="00D07191"/>
    <w:rsid w:val="00D071AA"/>
    <w:rsid w:val="00D07E18"/>
    <w:rsid w:val="00D11862"/>
    <w:rsid w:val="00D11D6F"/>
    <w:rsid w:val="00D179A0"/>
    <w:rsid w:val="00D17E06"/>
    <w:rsid w:val="00D234F4"/>
    <w:rsid w:val="00D265DE"/>
    <w:rsid w:val="00D2680A"/>
    <w:rsid w:val="00D26B8A"/>
    <w:rsid w:val="00D27159"/>
    <w:rsid w:val="00D379E6"/>
    <w:rsid w:val="00D45BB5"/>
    <w:rsid w:val="00D476D1"/>
    <w:rsid w:val="00D50542"/>
    <w:rsid w:val="00D52DCB"/>
    <w:rsid w:val="00D54193"/>
    <w:rsid w:val="00D624A5"/>
    <w:rsid w:val="00D66207"/>
    <w:rsid w:val="00D6797A"/>
    <w:rsid w:val="00D75CCE"/>
    <w:rsid w:val="00D75D3A"/>
    <w:rsid w:val="00D7670F"/>
    <w:rsid w:val="00D80C05"/>
    <w:rsid w:val="00D81674"/>
    <w:rsid w:val="00D82864"/>
    <w:rsid w:val="00D866FE"/>
    <w:rsid w:val="00D86752"/>
    <w:rsid w:val="00D87509"/>
    <w:rsid w:val="00D87D6A"/>
    <w:rsid w:val="00D90012"/>
    <w:rsid w:val="00D90C93"/>
    <w:rsid w:val="00D91E3B"/>
    <w:rsid w:val="00D91F30"/>
    <w:rsid w:val="00D94802"/>
    <w:rsid w:val="00D94FC6"/>
    <w:rsid w:val="00DA06D0"/>
    <w:rsid w:val="00DA39F3"/>
    <w:rsid w:val="00DA6F08"/>
    <w:rsid w:val="00DA75D2"/>
    <w:rsid w:val="00DB222F"/>
    <w:rsid w:val="00DB251F"/>
    <w:rsid w:val="00DB7339"/>
    <w:rsid w:val="00DC1AAE"/>
    <w:rsid w:val="00DD0565"/>
    <w:rsid w:val="00DD1455"/>
    <w:rsid w:val="00DD2EF5"/>
    <w:rsid w:val="00DD42A1"/>
    <w:rsid w:val="00DD781B"/>
    <w:rsid w:val="00DE049F"/>
    <w:rsid w:val="00DE053C"/>
    <w:rsid w:val="00DE1449"/>
    <w:rsid w:val="00DE1593"/>
    <w:rsid w:val="00DE290B"/>
    <w:rsid w:val="00DE3EF4"/>
    <w:rsid w:val="00DF265A"/>
    <w:rsid w:val="00DF286B"/>
    <w:rsid w:val="00DF706A"/>
    <w:rsid w:val="00DF7EB3"/>
    <w:rsid w:val="00E03915"/>
    <w:rsid w:val="00E0600D"/>
    <w:rsid w:val="00E07F25"/>
    <w:rsid w:val="00E116E3"/>
    <w:rsid w:val="00E14276"/>
    <w:rsid w:val="00E16982"/>
    <w:rsid w:val="00E17EC2"/>
    <w:rsid w:val="00E25A3D"/>
    <w:rsid w:val="00E25B0C"/>
    <w:rsid w:val="00E269C8"/>
    <w:rsid w:val="00E32E0F"/>
    <w:rsid w:val="00E33076"/>
    <w:rsid w:val="00E33137"/>
    <w:rsid w:val="00E33F9E"/>
    <w:rsid w:val="00E3501E"/>
    <w:rsid w:val="00E456B9"/>
    <w:rsid w:val="00E4697C"/>
    <w:rsid w:val="00E51C1A"/>
    <w:rsid w:val="00E55DCD"/>
    <w:rsid w:val="00E60CA7"/>
    <w:rsid w:val="00E61987"/>
    <w:rsid w:val="00E633EC"/>
    <w:rsid w:val="00E65F98"/>
    <w:rsid w:val="00E71BCF"/>
    <w:rsid w:val="00E7236D"/>
    <w:rsid w:val="00E75C8B"/>
    <w:rsid w:val="00E8267D"/>
    <w:rsid w:val="00E8424B"/>
    <w:rsid w:val="00E84B74"/>
    <w:rsid w:val="00E879C2"/>
    <w:rsid w:val="00E87C7D"/>
    <w:rsid w:val="00E91710"/>
    <w:rsid w:val="00E93B08"/>
    <w:rsid w:val="00E93CC3"/>
    <w:rsid w:val="00E93E32"/>
    <w:rsid w:val="00E953C6"/>
    <w:rsid w:val="00E9680F"/>
    <w:rsid w:val="00E97526"/>
    <w:rsid w:val="00EA3112"/>
    <w:rsid w:val="00EA3F55"/>
    <w:rsid w:val="00EA3F73"/>
    <w:rsid w:val="00EA5D86"/>
    <w:rsid w:val="00EA7F7C"/>
    <w:rsid w:val="00EB09BE"/>
    <w:rsid w:val="00EB482F"/>
    <w:rsid w:val="00EB48C4"/>
    <w:rsid w:val="00EB6161"/>
    <w:rsid w:val="00EC2BAB"/>
    <w:rsid w:val="00EC5129"/>
    <w:rsid w:val="00EC7525"/>
    <w:rsid w:val="00ED1801"/>
    <w:rsid w:val="00ED35D5"/>
    <w:rsid w:val="00ED63AA"/>
    <w:rsid w:val="00ED6B14"/>
    <w:rsid w:val="00ED7193"/>
    <w:rsid w:val="00EE13BA"/>
    <w:rsid w:val="00EE1EDC"/>
    <w:rsid w:val="00EE250D"/>
    <w:rsid w:val="00EE3C0A"/>
    <w:rsid w:val="00EE5E68"/>
    <w:rsid w:val="00EE65A7"/>
    <w:rsid w:val="00EF2AD4"/>
    <w:rsid w:val="00EF5451"/>
    <w:rsid w:val="00EF5B05"/>
    <w:rsid w:val="00F02752"/>
    <w:rsid w:val="00F02D82"/>
    <w:rsid w:val="00F06BB1"/>
    <w:rsid w:val="00F10299"/>
    <w:rsid w:val="00F105C3"/>
    <w:rsid w:val="00F13ACE"/>
    <w:rsid w:val="00F14C45"/>
    <w:rsid w:val="00F14FD0"/>
    <w:rsid w:val="00F15F4D"/>
    <w:rsid w:val="00F20D45"/>
    <w:rsid w:val="00F21732"/>
    <w:rsid w:val="00F2189D"/>
    <w:rsid w:val="00F21B6E"/>
    <w:rsid w:val="00F24E56"/>
    <w:rsid w:val="00F24F93"/>
    <w:rsid w:val="00F301F3"/>
    <w:rsid w:val="00F31020"/>
    <w:rsid w:val="00F368BA"/>
    <w:rsid w:val="00F370EB"/>
    <w:rsid w:val="00F40853"/>
    <w:rsid w:val="00F424AA"/>
    <w:rsid w:val="00F4312D"/>
    <w:rsid w:val="00F43D08"/>
    <w:rsid w:val="00F44466"/>
    <w:rsid w:val="00F467F2"/>
    <w:rsid w:val="00F4688F"/>
    <w:rsid w:val="00F47D9D"/>
    <w:rsid w:val="00F5280D"/>
    <w:rsid w:val="00F62D4B"/>
    <w:rsid w:val="00F636C6"/>
    <w:rsid w:val="00F636DF"/>
    <w:rsid w:val="00F67707"/>
    <w:rsid w:val="00F67B6C"/>
    <w:rsid w:val="00F70289"/>
    <w:rsid w:val="00F716C9"/>
    <w:rsid w:val="00F71BE4"/>
    <w:rsid w:val="00F74291"/>
    <w:rsid w:val="00F750BF"/>
    <w:rsid w:val="00F8041E"/>
    <w:rsid w:val="00F80B94"/>
    <w:rsid w:val="00F82230"/>
    <w:rsid w:val="00F85073"/>
    <w:rsid w:val="00F85E7B"/>
    <w:rsid w:val="00F86E83"/>
    <w:rsid w:val="00F9370C"/>
    <w:rsid w:val="00F94A08"/>
    <w:rsid w:val="00F9562F"/>
    <w:rsid w:val="00FA2924"/>
    <w:rsid w:val="00FA2EB5"/>
    <w:rsid w:val="00FA2FC7"/>
    <w:rsid w:val="00FA3498"/>
    <w:rsid w:val="00FA4003"/>
    <w:rsid w:val="00FA57C0"/>
    <w:rsid w:val="00FA68B8"/>
    <w:rsid w:val="00FB209A"/>
    <w:rsid w:val="00FB3973"/>
    <w:rsid w:val="00FB4258"/>
    <w:rsid w:val="00FB64EA"/>
    <w:rsid w:val="00FC1D17"/>
    <w:rsid w:val="00FC1E8A"/>
    <w:rsid w:val="00FC5A38"/>
    <w:rsid w:val="00FC7510"/>
    <w:rsid w:val="00FC7E0D"/>
    <w:rsid w:val="00FD038F"/>
    <w:rsid w:val="00FD47C3"/>
    <w:rsid w:val="00FD4A45"/>
    <w:rsid w:val="00FD50D5"/>
    <w:rsid w:val="00FD57AB"/>
    <w:rsid w:val="00FD6134"/>
    <w:rsid w:val="00FE3F04"/>
    <w:rsid w:val="00FE47D6"/>
    <w:rsid w:val="00FE6932"/>
    <w:rsid w:val="00FF4304"/>
    <w:rsid w:val="00FF7014"/>
    <w:rsid w:val="00FF7699"/>
    <w:rsid w:val="4383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AB5EB"/>
  <w15:docId w15:val="{87F4EFA0-A24C-41F2-B58D-40D54380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915"/>
    <w:pPr>
      <w:spacing w:beforeLines="50" w:before="50"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Lines="0" w:before="0" w:line="240" w:lineRule="auto"/>
      <w:jc w:val="left"/>
    </w:pPr>
    <w:rPr>
      <w:rFonts w:asciiTheme="minorHAnsi" w:hAnsiTheme="minorHAnsi"/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pPr>
      <w:spacing w:line="360" w:lineRule="auto"/>
    </w:pPr>
    <w:rPr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  <w:lang w:val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/>
      <w:kern w:val="0"/>
      <w:sz w:val="20"/>
      <w:szCs w:val="20"/>
      <w:lang w:val="en-US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qFormat/>
    <w:rPr>
      <w:rFonts w:ascii="Times New Roman" w:hAnsi="Times New Roman"/>
      <w:b/>
      <w:bCs/>
      <w:kern w:val="0"/>
      <w:sz w:val="20"/>
      <w:szCs w:val="20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imes New Roman" w:hAnsi="Times New Roman"/>
      <w:kern w:val="0"/>
      <w:sz w:val="18"/>
      <w:szCs w:val="18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kern w:val="0"/>
      <w:sz w:val="18"/>
      <w:szCs w:val="18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kern w:val="0"/>
      <w:sz w:val="18"/>
      <w:szCs w:val="18"/>
      <w:lang w:val="en-US"/>
      <w14:ligatures w14:val="non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Bibliography1">
    <w:name w:val="Bibliography1"/>
    <w:basedOn w:val="Normal"/>
    <w:next w:val="Normal"/>
    <w:uiPriority w:val="37"/>
    <w:unhideWhenUsed/>
    <w:qFormat/>
    <w:pPr>
      <w:spacing w:line="480" w:lineRule="auto"/>
      <w:ind w:left="720" w:hanging="720"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paragraph" w:customStyle="1" w:styleId="1">
    <w:name w:val="书目1"/>
    <w:basedOn w:val="Normal"/>
    <w:next w:val="Normal"/>
    <w:uiPriority w:val="37"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10">
    <w:name w:val="修订1"/>
    <w:hidden/>
    <w:uiPriority w:val="99"/>
    <w:semiHidden/>
    <w:rPr>
      <w:kern w:val="2"/>
      <w:sz w:val="24"/>
      <w:szCs w:val="24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Revision">
    <w:name w:val="Revision"/>
    <w:hidden/>
    <w:uiPriority w:val="99"/>
    <w:semiHidden/>
    <w:rsid w:val="00E25A3D"/>
    <w:rPr>
      <w:rFonts w:ascii="Times New Roman" w:hAnsi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3962F6"/>
    <w:rPr>
      <w:vertAlign w:val="superscript"/>
    </w:rPr>
  </w:style>
  <w:style w:type="character" w:styleId="Strong">
    <w:name w:val="Strong"/>
    <w:basedOn w:val="DefaultParagraphFont"/>
    <w:uiPriority w:val="22"/>
    <w:qFormat/>
    <w:rsid w:val="00E33F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4F8D3-E0FB-46A3-9257-563BAF01A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1221</Words>
  <Characters>7112</Characters>
  <Application>Microsoft Office Word</Application>
  <DocSecurity>0</DocSecurity>
  <Lines>118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</dc:creator>
  <cp:lastModifiedBy>Natasha</cp:lastModifiedBy>
  <cp:revision>3</cp:revision>
  <dcterms:created xsi:type="dcterms:W3CDTF">2024-01-18T08:45:00Z</dcterms:created>
  <dcterms:modified xsi:type="dcterms:W3CDTF">2024-01-18T08:46:00Z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1A4C786FB97D4790A75C2B4198CF8821_12</vt:lpwstr>
  </property>
</Properties>
</file>