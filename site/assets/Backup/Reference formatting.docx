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7717" w14:textId="22CB2061" w:rsidR="00270DE1" w:rsidRPr="00E23E15" w:rsidRDefault="00270DE1">
      <w:pPr>
        <w:widowControl w:val="0"/>
        <w:autoSpaceDE w:val="0"/>
        <w:autoSpaceDN w:val="0"/>
        <w:adjustRightInd w:val="0"/>
        <w:spacing w:line="360" w:lineRule="auto"/>
        <w:contextualSpacing/>
        <w:jc w:val="center"/>
        <w:rPr>
          <w:b/>
          <w:bCs/>
          <w:rPrChange w:id="0" w:author="Natasha" w:date="2022-10-25T10:12:00Z">
            <w:rPr>
              <w:b/>
              <w:bCs/>
              <w:color w:val="000000" w:themeColor="text1"/>
            </w:rPr>
          </w:rPrChange>
        </w:rPr>
        <w:pPrChange w:id="1" w:author="Natasha" w:date="2022-10-25T09:52:00Z">
          <w:pPr>
            <w:widowControl w:val="0"/>
            <w:autoSpaceDE w:val="0"/>
            <w:autoSpaceDN w:val="0"/>
            <w:adjustRightInd w:val="0"/>
            <w:spacing w:after="120" w:line="360" w:lineRule="auto"/>
          </w:pPr>
        </w:pPrChange>
      </w:pPr>
      <w:r w:rsidRPr="00E23E15">
        <w:rPr>
          <w:b/>
          <w:bCs/>
          <w:rPrChange w:id="2" w:author="Natasha" w:date="2022-10-25T10:12:00Z">
            <w:rPr>
              <w:b/>
              <w:bCs/>
              <w:color w:val="000000" w:themeColor="text1"/>
            </w:rPr>
          </w:rPrChange>
        </w:rPr>
        <w:t>References</w:t>
      </w:r>
    </w:p>
    <w:p w14:paraId="6E7F02E7" w14:textId="622B809F" w:rsidR="00B02A44" w:rsidRPr="00E23E15" w:rsidRDefault="00AC717E">
      <w:pPr>
        <w:widowControl w:val="0"/>
        <w:autoSpaceDE w:val="0"/>
        <w:autoSpaceDN w:val="0"/>
        <w:adjustRightInd w:val="0"/>
        <w:spacing w:line="360" w:lineRule="auto"/>
        <w:ind w:left="709" w:hanging="709"/>
        <w:contextualSpacing/>
        <w:rPr>
          <w:rPrChange w:id="3" w:author="Natasha" w:date="2022-10-25T10:12:00Z">
            <w:rPr>
              <w:noProof/>
            </w:rPr>
          </w:rPrChange>
        </w:rPr>
        <w:pPrChange w:id="4" w:author="Natasha" w:date="2022-10-25T09:41:00Z">
          <w:pPr>
            <w:widowControl w:val="0"/>
            <w:autoSpaceDE w:val="0"/>
            <w:autoSpaceDN w:val="0"/>
            <w:adjustRightInd w:val="0"/>
            <w:spacing w:after="120" w:line="360" w:lineRule="auto"/>
          </w:pPr>
        </w:pPrChange>
      </w:pPr>
      <w:r w:rsidRPr="00E23E15">
        <w:rPr>
          <w:b/>
          <w:bCs/>
          <w:rPrChange w:id="5" w:author="Natasha" w:date="2022-10-25T10:12:00Z">
            <w:rPr>
              <w:b/>
              <w:bCs/>
              <w:color w:val="000000" w:themeColor="text1"/>
            </w:rPr>
          </w:rPrChange>
        </w:rPr>
        <w:fldChar w:fldCharType="begin" w:fldLock="1"/>
      </w:r>
      <w:r w:rsidRPr="00E23E15">
        <w:rPr>
          <w:b/>
          <w:bCs/>
          <w:rPrChange w:id="6" w:author="Natasha" w:date="2022-10-25T10:12:00Z">
            <w:rPr>
              <w:b/>
              <w:bCs/>
              <w:color w:val="000000" w:themeColor="text1"/>
            </w:rPr>
          </w:rPrChange>
        </w:rPr>
        <w:instrText xml:space="preserve">ADDIN Mendeley Bibliography CSL_BIBLIOGRAPHY </w:instrText>
      </w:r>
      <w:r w:rsidRPr="00E23E15">
        <w:rPr>
          <w:b/>
          <w:bCs/>
          <w:rPrChange w:id="7" w:author="Natasha" w:date="2022-10-25T10:12:00Z">
            <w:rPr>
              <w:b/>
              <w:bCs/>
              <w:color w:val="000000" w:themeColor="text1"/>
            </w:rPr>
          </w:rPrChange>
        </w:rPr>
        <w:fldChar w:fldCharType="separate"/>
      </w:r>
      <w:r w:rsidR="00B02A44" w:rsidRPr="00E23E15">
        <w:rPr>
          <w:rPrChange w:id="8" w:author="Natasha" w:date="2022-10-25T10:12:00Z">
            <w:rPr>
              <w:noProof/>
            </w:rPr>
          </w:rPrChange>
        </w:rPr>
        <w:t>Akyurt, İ.</w:t>
      </w:r>
      <w:del w:id="9" w:author="Natasha" w:date="2022-10-25T09:58:00Z">
        <w:r w:rsidR="00B02A44" w:rsidRPr="00E23E15" w:rsidDel="00086848">
          <w:rPr>
            <w:rPrChange w:id="10" w:author="Natasha" w:date="2022-10-25T10:12:00Z">
              <w:rPr>
                <w:noProof/>
              </w:rPr>
            </w:rPrChange>
          </w:rPr>
          <w:delText xml:space="preserve"> </w:delText>
        </w:r>
      </w:del>
      <w:r w:rsidR="00B02A44" w:rsidRPr="00E23E15">
        <w:rPr>
          <w:rPrChange w:id="11" w:author="Natasha" w:date="2022-10-25T10:12:00Z">
            <w:rPr>
              <w:noProof/>
            </w:rPr>
          </w:rPrChange>
        </w:rPr>
        <w:t xml:space="preserve">Z. </w:t>
      </w:r>
      <w:r w:rsidR="00B02A44" w:rsidRPr="003177D5">
        <w:rPr>
          <w:i/>
          <w:iCs/>
          <w:highlight w:val="yellow"/>
          <w:rPrChange w:id="12" w:author="Natasha" w:date="2022-10-25T10:22:00Z">
            <w:rPr>
              <w:i/>
              <w:iCs/>
              <w:noProof/>
            </w:rPr>
          </w:rPrChange>
        </w:rPr>
        <w:t>et al.</w:t>
      </w:r>
      <w:r w:rsidR="00B02A44" w:rsidRPr="00E23E15">
        <w:rPr>
          <w:rPrChange w:id="13" w:author="Natasha" w:date="2022-10-25T10:12:00Z">
            <w:rPr>
              <w:noProof/>
            </w:rPr>
          </w:rPrChange>
        </w:rPr>
        <w:t xml:space="preserve"> (2022)</w:t>
      </w:r>
      <w:ins w:id="14" w:author="Natasha" w:date="2022-10-25T09:58:00Z">
        <w:r w:rsidR="00086848" w:rsidRPr="00E23E15">
          <w:rPr>
            <w:rPrChange w:id="15" w:author="Natasha" w:date="2022-10-25T10:12:00Z">
              <w:rPr>
                <w:noProof/>
              </w:rPr>
            </w:rPrChange>
          </w:rPr>
          <w:t>,</w:t>
        </w:r>
      </w:ins>
      <w:r w:rsidR="00B02A44" w:rsidRPr="00E23E15">
        <w:rPr>
          <w:rPrChange w:id="16" w:author="Natasha" w:date="2022-10-25T10:12:00Z">
            <w:rPr>
              <w:noProof/>
            </w:rPr>
          </w:rPrChange>
        </w:rPr>
        <w:t xml:space="preserve"> </w:t>
      </w:r>
      <w:ins w:id="17" w:author="Natasha" w:date="2022-10-25T09:58:00Z">
        <w:r w:rsidR="00086848" w:rsidRPr="00E23E15">
          <w:rPr>
            <w:rPrChange w:id="18" w:author="Natasha" w:date="2022-10-25T10:12:00Z">
              <w:rPr>
                <w:noProof/>
              </w:rPr>
            </w:rPrChange>
          </w:rPr>
          <w:t>"</w:t>
        </w:r>
      </w:ins>
      <w:del w:id="19" w:author="Natasha" w:date="2022-10-25T09:58:00Z">
        <w:r w:rsidR="00B02A44" w:rsidRPr="00E23E15" w:rsidDel="00086848">
          <w:rPr>
            <w:rPrChange w:id="20" w:author="Natasha" w:date="2022-10-25T10:12:00Z">
              <w:rPr>
                <w:noProof/>
              </w:rPr>
            </w:rPrChange>
          </w:rPr>
          <w:delText>‘</w:delText>
        </w:r>
      </w:del>
      <w:r w:rsidR="00B02A44" w:rsidRPr="00E23E15">
        <w:rPr>
          <w:rPrChange w:id="21" w:author="Natasha" w:date="2022-10-25T10:12:00Z">
            <w:rPr>
              <w:noProof/>
            </w:rPr>
          </w:rPrChange>
        </w:rPr>
        <w:t>A new mathematical model for determining optimal workforce planning of pilots in an airline company</w:t>
      </w:r>
      <w:ins w:id="22" w:author="Natasha" w:date="2022-10-25T09:58:00Z">
        <w:r w:rsidR="00086848" w:rsidRPr="00E23E15">
          <w:rPr>
            <w:rPrChange w:id="23" w:author="Natasha" w:date="2022-10-25T10:12:00Z">
              <w:rPr>
                <w:noProof/>
              </w:rPr>
            </w:rPrChange>
          </w:rPr>
          <w:t>"</w:t>
        </w:r>
      </w:ins>
      <w:del w:id="24" w:author="Natasha" w:date="2022-10-25T09:58:00Z">
        <w:r w:rsidR="00B02A44" w:rsidRPr="00E23E15" w:rsidDel="00086848">
          <w:rPr>
            <w:rPrChange w:id="25" w:author="Natasha" w:date="2022-10-25T10:12:00Z">
              <w:rPr>
                <w:noProof/>
              </w:rPr>
            </w:rPrChange>
          </w:rPr>
          <w:delText>’</w:delText>
        </w:r>
      </w:del>
      <w:r w:rsidR="00B02A44" w:rsidRPr="00E23E15">
        <w:rPr>
          <w:rPrChange w:id="26" w:author="Natasha" w:date="2022-10-25T10:12:00Z">
            <w:rPr>
              <w:noProof/>
            </w:rPr>
          </w:rPrChange>
        </w:rPr>
        <w:t xml:space="preserve">, </w:t>
      </w:r>
      <w:r w:rsidR="00B02A44" w:rsidRPr="00E23E15">
        <w:rPr>
          <w:i/>
          <w:iCs/>
          <w:rPrChange w:id="27" w:author="Natasha" w:date="2022-10-25T10:12:00Z">
            <w:rPr>
              <w:i/>
              <w:iCs/>
              <w:noProof/>
            </w:rPr>
          </w:rPrChange>
        </w:rPr>
        <w:t>Complex and Intelligent Systems</w:t>
      </w:r>
      <w:r w:rsidR="00B02A44" w:rsidRPr="00E23E15">
        <w:rPr>
          <w:rPrChange w:id="28" w:author="Natasha" w:date="2022-10-25T10:12:00Z">
            <w:rPr>
              <w:noProof/>
            </w:rPr>
          </w:rPrChange>
        </w:rPr>
        <w:t xml:space="preserve">, </w:t>
      </w:r>
      <w:ins w:id="29" w:author="Natasha" w:date="2022-10-25T09:58:00Z">
        <w:r w:rsidR="00086848" w:rsidRPr="00E23E15">
          <w:rPr>
            <w:rPrChange w:id="30" w:author="Natasha" w:date="2022-10-25T10:12:00Z">
              <w:rPr>
                <w:noProof/>
              </w:rPr>
            </w:rPrChange>
          </w:rPr>
          <w:t xml:space="preserve">Vol. </w:t>
        </w:r>
      </w:ins>
      <w:r w:rsidR="00B02A44" w:rsidRPr="00E23E15">
        <w:rPr>
          <w:rPrChange w:id="31" w:author="Natasha" w:date="2022-10-25T10:12:00Z">
            <w:rPr>
              <w:noProof/>
            </w:rPr>
          </w:rPrChange>
        </w:rPr>
        <w:t>8</w:t>
      </w:r>
      <w:ins w:id="32" w:author="Natasha" w:date="2022-10-25T09:58:00Z">
        <w:r w:rsidR="00086848" w:rsidRPr="00E23E15">
          <w:rPr>
            <w:rPrChange w:id="33" w:author="Natasha" w:date="2022-10-25T10:12:00Z">
              <w:rPr>
                <w:noProof/>
              </w:rPr>
            </w:rPrChange>
          </w:rPr>
          <w:t xml:space="preserve"> No. </w:t>
        </w:r>
      </w:ins>
      <w:del w:id="34" w:author="Natasha" w:date="2022-10-25T09:58:00Z">
        <w:r w:rsidR="00B02A44" w:rsidRPr="00E23E15" w:rsidDel="00086848">
          <w:rPr>
            <w:rPrChange w:id="35" w:author="Natasha" w:date="2022-10-25T10:12:00Z">
              <w:rPr>
                <w:noProof/>
              </w:rPr>
            </w:rPrChange>
          </w:rPr>
          <w:delText>(</w:delText>
        </w:r>
      </w:del>
      <w:r w:rsidR="00B02A44" w:rsidRPr="00E23E15">
        <w:rPr>
          <w:rPrChange w:id="36" w:author="Natasha" w:date="2022-10-25T10:12:00Z">
            <w:rPr>
              <w:noProof/>
            </w:rPr>
          </w:rPrChange>
        </w:rPr>
        <w:t>1</w:t>
      </w:r>
      <w:del w:id="37" w:author="Natasha" w:date="2022-10-25T09:58:00Z">
        <w:r w:rsidR="00B02A44" w:rsidRPr="00E23E15" w:rsidDel="00086848">
          <w:rPr>
            <w:rPrChange w:id="38" w:author="Natasha" w:date="2022-10-25T10:12:00Z">
              <w:rPr>
                <w:noProof/>
              </w:rPr>
            </w:rPrChange>
          </w:rPr>
          <w:delText>)</w:delText>
        </w:r>
      </w:del>
      <w:r w:rsidR="00B02A44" w:rsidRPr="00E23E15">
        <w:rPr>
          <w:rPrChange w:id="39" w:author="Natasha" w:date="2022-10-25T10:12:00Z">
            <w:rPr>
              <w:noProof/>
            </w:rPr>
          </w:rPrChange>
        </w:rPr>
        <w:t>, pp.</w:t>
      </w:r>
      <w:del w:id="40" w:author="Natasha" w:date="2022-10-25T09:58:00Z">
        <w:r w:rsidR="00B02A44" w:rsidRPr="00E23E15" w:rsidDel="00086848">
          <w:rPr>
            <w:rPrChange w:id="41" w:author="Natasha" w:date="2022-10-25T10:12:00Z">
              <w:rPr>
                <w:noProof/>
              </w:rPr>
            </w:rPrChange>
          </w:rPr>
          <w:delText xml:space="preserve"> </w:delText>
        </w:r>
      </w:del>
      <w:r w:rsidR="00B02A44" w:rsidRPr="00E23E15">
        <w:rPr>
          <w:rPrChange w:id="42" w:author="Natasha" w:date="2022-10-25T10:12:00Z">
            <w:rPr>
              <w:noProof/>
            </w:rPr>
          </w:rPrChange>
        </w:rPr>
        <w:t>429–441.</w:t>
      </w:r>
    </w:p>
    <w:p w14:paraId="199F4F6E" w14:textId="568E0603" w:rsidR="00B02A44" w:rsidRPr="00E23E15" w:rsidRDefault="00B02A44">
      <w:pPr>
        <w:widowControl w:val="0"/>
        <w:autoSpaceDE w:val="0"/>
        <w:autoSpaceDN w:val="0"/>
        <w:adjustRightInd w:val="0"/>
        <w:spacing w:line="360" w:lineRule="auto"/>
        <w:ind w:left="709" w:hanging="709"/>
        <w:contextualSpacing/>
        <w:rPr>
          <w:rPrChange w:id="43" w:author="Natasha" w:date="2022-10-25T10:12:00Z">
            <w:rPr>
              <w:noProof/>
            </w:rPr>
          </w:rPrChange>
        </w:rPr>
        <w:pPrChange w:id="44" w:author="Natasha" w:date="2022-10-25T09:41:00Z">
          <w:pPr>
            <w:widowControl w:val="0"/>
            <w:autoSpaceDE w:val="0"/>
            <w:autoSpaceDN w:val="0"/>
            <w:adjustRightInd w:val="0"/>
            <w:spacing w:after="120" w:line="360" w:lineRule="auto"/>
          </w:pPr>
        </w:pPrChange>
      </w:pPr>
      <w:r w:rsidRPr="00E23E15">
        <w:rPr>
          <w:rPrChange w:id="45" w:author="Natasha" w:date="2022-10-25T10:12:00Z">
            <w:rPr>
              <w:noProof/>
            </w:rPr>
          </w:rPrChange>
        </w:rPr>
        <w:t xml:space="preserve">Altenstedt, F. </w:t>
      </w:r>
      <w:r w:rsidRPr="003177D5">
        <w:rPr>
          <w:i/>
          <w:iCs/>
          <w:highlight w:val="yellow"/>
          <w:rPrChange w:id="46" w:author="Natasha" w:date="2022-10-25T10:22:00Z">
            <w:rPr>
              <w:i/>
              <w:iCs/>
              <w:noProof/>
            </w:rPr>
          </w:rPrChange>
        </w:rPr>
        <w:t>et al.</w:t>
      </w:r>
      <w:r w:rsidRPr="00E23E15">
        <w:rPr>
          <w:rPrChange w:id="47" w:author="Natasha" w:date="2022-10-25T10:12:00Z">
            <w:rPr>
              <w:noProof/>
            </w:rPr>
          </w:rPrChange>
        </w:rPr>
        <w:t xml:space="preserve"> (2017)</w:t>
      </w:r>
      <w:ins w:id="48" w:author="Natasha" w:date="2022-10-25T09:58:00Z">
        <w:r w:rsidR="00086848" w:rsidRPr="00E23E15">
          <w:rPr>
            <w:rPrChange w:id="49" w:author="Natasha" w:date="2022-10-25T10:12:00Z">
              <w:rPr>
                <w:noProof/>
              </w:rPr>
            </w:rPrChange>
          </w:rPr>
          <w:t>,</w:t>
        </w:r>
      </w:ins>
      <w:r w:rsidRPr="00E23E15">
        <w:rPr>
          <w:rPrChange w:id="50" w:author="Natasha" w:date="2022-10-25T10:12:00Z">
            <w:rPr>
              <w:noProof/>
            </w:rPr>
          </w:rPrChange>
        </w:rPr>
        <w:t xml:space="preserve"> </w:t>
      </w:r>
      <w:ins w:id="51" w:author="Natasha" w:date="2022-10-25T09:58:00Z">
        <w:r w:rsidR="00086848" w:rsidRPr="00E23E15">
          <w:rPr>
            <w:rPrChange w:id="52" w:author="Natasha" w:date="2022-10-25T10:12:00Z">
              <w:rPr>
                <w:noProof/>
              </w:rPr>
            </w:rPrChange>
          </w:rPr>
          <w:t>"</w:t>
        </w:r>
      </w:ins>
      <w:del w:id="53" w:author="Natasha" w:date="2022-10-25T09:58:00Z">
        <w:r w:rsidRPr="00E23E15" w:rsidDel="00086848">
          <w:rPr>
            <w:rPrChange w:id="54" w:author="Natasha" w:date="2022-10-25T10:12:00Z">
              <w:rPr>
                <w:noProof/>
              </w:rPr>
            </w:rPrChange>
          </w:rPr>
          <w:delText>‘</w:delText>
        </w:r>
      </w:del>
      <w:r w:rsidRPr="00E23E15">
        <w:rPr>
          <w:rPrChange w:id="55" w:author="Natasha" w:date="2022-10-25T10:12:00Z">
            <w:rPr>
              <w:noProof/>
            </w:rPr>
          </w:rPrChange>
        </w:rPr>
        <w:t xml:space="preserve">Solving the </w:t>
      </w:r>
      <w:ins w:id="56" w:author="Natasha" w:date="2022-10-25T09:58:00Z">
        <w:r w:rsidR="00086848" w:rsidRPr="00E23E15">
          <w:rPr>
            <w:rPrChange w:id="57" w:author="Natasha" w:date="2022-10-25T10:12:00Z">
              <w:rPr>
                <w:noProof/>
              </w:rPr>
            </w:rPrChange>
          </w:rPr>
          <w:t>a</w:t>
        </w:r>
      </w:ins>
      <w:del w:id="58" w:author="Natasha" w:date="2022-10-25T09:58:00Z">
        <w:r w:rsidRPr="00E23E15" w:rsidDel="00086848">
          <w:rPr>
            <w:rPrChange w:id="59" w:author="Natasha" w:date="2022-10-25T10:12:00Z">
              <w:rPr>
                <w:noProof/>
              </w:rPr>
            </w:rPrChange>
          </w:rPr>
          <w:delText>A</w:delText>
        </w:r>
      </w:del>
      <w:r w:rsidRPr="00E23E15">
        <w:rPr>
          <w:rPrChange w:id="60" w:author="Natasha" w:date="2022-10-25T10:12:00Z">
            <w:rPr>
              <w:noProof/>
            </w:rPr>
          </w:rPrChange>
        </w:rPr>
        <w:t xml:space="preserve">irline </w:t>
      </w:r>
      <w:ins w:id="61" w:author="Natasha" w:date="2022-10-25T09:58:00Z">
        <w:r w:rsidR="00086848" w:rsidRPr="00E23E15">
          <w:rPr>
            <w:rPrChange w:id="62" w:author="Natasha" w:date="2022-10-25T10:12:00Z">
              <w:rPr>
                <w:noProof/>
              </w:rPr>
            </w:rPrChange>
          </w:rPr>
          <w:t>m</w:t>
        </w:r>
      </w:ins>
      <w:del w:id="63" w:author="Natasha" w:date="2022-10-25T09:58:00Z">
        <w:r w:rsidRPr="00E23E15" w:rsidDel="00086848">
          <w:rPr>
            <w:rPrChange w:id="64" w:author="Natasha" w:date="2022-10-25T10:12:00Z">
              <w:rPr>
                <w:noProof/>
              </w:rPr>
            </w:rPrChange>
          </w:rPr>
          <w:delText>M</w:delText>
        </w:r>
      </w:del>
      <w:r w:rsidRPr="00E23E15">
        <w:rPr>
          <w:rPrChange w:id="65" w:author="Natasha" w:date="2022-10-25T10:12:00Z">
            <w:rPr>
              <w:noProof/>
            </w:rPr>
          </w:rPrChange>
        </w:rPr>
        <w:t xml:space="preserve">anpower </w:t>
      </w:r>
      <w:ins w:id="66" w:author="Natasha" w:date="2022-10-25T09:58:00Z">
        <w:r w:rsidR="00086848" w:rsidRPr="00E23E15">
          <w:rPr>
            <w:rPrChange w:id="67" w:author="Natasha" w:date="2022-10-25T10:12:00Z">
              <w:rPr>
                <w:noProof/>
              </w:rPr>
            </w:rPrChange>
          </w:rPr>
          <w:t>p</w:t>
        </w:r>
      </w:ins>
      <w:del w:id="68" w:author="Natasha" w:date="2022-10-25T09:58:00Z">
        <w:r w:rsidRPr="00E23E15" w:rsidDel="00086848">
          <w:rPr>
            <w:rPrChange w:id="69" w:author="Natasha" w:date="2022-10-25T10:12:00Z">
              <w:rPr>
                <w:noProof/>
              </w:rPr>
            </w:rPrChange>
          </w:rPr>
          <w:delText>P</w:delText>
        </w:r>
      </w:del>
      <w:r w:rsidRPr="00E23E15">
        <w:rPr>
          <w:rPrChange w:id="70" w:author="Natasha" w:date="2022-10-25T10:12:00Z">
            <w:rPr>
              <w:noProof/>
            </w:rPr>
          </w:rPrChange>
        </w:rPr>
        <w:t xml:space="preserve">lanning </w:t>
      </w:r>
      <w:ins w:id="71" w:author="Natasha" w:date="2022-10-25T09:58:00Z">
        <w:r w:rsidR="00086848" w:rsidRPr="00E23E15">
          <w:rPr>
            <w:rPrChange w:id="72" w:author="Natasha" w:date="2022-10-25T10:12:00Z">
              <w:rPr>
                <w:noProof/>
              </w:rPr>
            </w:rPrChange>
          </w:rPr>
          <w:t>p</w:t>
        </w:r>
      </w:ins>
      <w:del w:id="73" w:author="Natasha" w:date="2022-10-25T09:58:00Z">
        <w:r w:rsidRPr="00E23E15" w:rsidDel="00086848">
          <w:rPr>
            <w:rPrChange w:id="74" w:author="Natasha" w:date="2022-10-25T10:12:00Z">
              <w:rPr>
                <w:noProof/>
              </w:rPr>
            </w:rPrChange>
          </w:rPr>
          <w:delText>P</w:delText>
        </w:r>
      </w:del>
      <w:r w:rsidRPr="00E23E15">
        <w:rPr>
          <w:rPrChange w:id="75" w:author="Natasha" w:date="2022-10-25T10:12:00Z">
            <w:rPr>
              <w:noProof/>
            </w:rPr>
          </w:rPrChange>
        </w:rPr>
        <w:t>roblem</w:t>
      </w:r>
      <w:ins w:id="76" w:author="Natasha" w:date="2022-10-25T09:59:00Z">
        <w:r w:rsidR="00472E75" w:rsidRPr="00E23E15">
          <w:rPr>
            <w:rPrChange w:id="77" w:author="Natasha" w:date="2022-10-25T10:12:00Z">
              <w:rPr>
                <w:noProof/>
              </w:rPr>
            </w:rPrChange>
          </w:rPr>
          <w:t>"</w:t>
        </w:r>
      </w:ins>
      <w:del w:id="78" w:author="Natasha" w:date="2022-10-25T09:59:00Z">
        <w:r w:rsidRPr="00E23E15" w:rsidDel="00472E75">
          <w:rPr>
            <w:rPrChange w:id="79" w:author="Natasha" w:date="2022-10-25T10:12:00Z">
              <w:rPr>
                <w:noProof/>
              </w:rPr>
            </w:rPrChange>
          </w:rPr>
          <w:delText>’</w:delText>
        </w:r>
      </w:del>
      <w:r w:rsidRPr="00E23E15">
        <w:rPr>
          <w:rPrChange w:id="80" w:author="Natasha" w:date="2022-10-25T10:12:00Z">
            <w:rPr>
              <w:noProof/>
            </w:rPr>
          </w:rPrChange>
        </w:rPr>
        <w:t xml:space="preserve">, </w:t>
      </w:r>
      <w:del w:id="81" w:author="Natasha" w:date="2022-10-25T09:59:00Z">
        <w:r w:rsidRPr="00E23E15" w:rsidDel="0099186F">
          <w:rPr>
            <w:rPrChange w:id="82" w:author="Natasha" w:date="2022-10-25T10:12:00Z">
              <w:rPr>
                <w:noProof/>
              </w:rPr>
            </w:rPrChange>
          </w:rPr>
          <w:delText xml:space="preserve">in </w:delText>
        </w:r>
      </w:del>
      <w:ins w:id="83" w:author="Natasha" w:date="2022-10-25T09:59:00Z">
        <w:r w:rsidR="0099186F" w:rsidRPr="00E23E15">
          <w:rPr>
            <w:rPrChange w:id="84" w:author="Natasha" w:date="2022-10-25T10:12:00Z">
              <w:rPr>
                <w:noProof/>
              </w:rPr>
            </w:rPrChange>
          </w:rPr>
          <w:t xml:space="preserve">paper presented at the </w:t>
        </w:r>
      </w:ins>
      <w:r w:rsidRPr="003177D5">
        <w:rPr>
          <w:iCs/>
          <w:rPrChange w:id="85" w:author="Natasha" w:date="2022-10-25T10:22:00Z">
            <w:rPr>
              <w:i/>
              <w:iCs/>
              <w:noProof/>
            </w:rPr>
          </w:rPrChange>
        </w:rPr>
        <w:t>13</w:t>
      </w:r>
      <w:r w:rsidRPr="00E23E15">
        <w:rPr>
          <w:iCs/>
          <w:rPrChange w:id="86" w:author="Natasha" w:date="2022-10-25T10:12:00Z">
            <w:rPr>
              <w:i/>
              <w:iCs/>
              <w:noProof/>
            </w:rPr>
          </w:rPrChange>
        </w:rPr>
        <w:t>th Workshop on Models and Algorithms for Planning and Scheduling Problems</w:t>
      </w:r>
      <w:ins w:id="87" w:author="Natasha" w:date="2022-10-25T09:59:00Z">
        <w:r w:rsidR="0099186F" w:rsidRPr="00E23E15">
          <w:rPr>
            <w:rPrChange w:id="88" w:author="Natasha" w:date="2022-10-25T10:12:00Z">
              <w:rPr>
                <w:noProof/>
              </w:rPr>
            </w:rPrChange>
          </w:rPr>
          <w:t>,</w:t>
        </w:r>
      </w:ins>
      <w:del w:id="89" w:author="Natasha" w:date="2022-10-25T09:59:00Z">
        <w:r w:rsidRPr="00E23E15" w:rsidDel="0099186F">
          <w:rPr>
            <w:rPrChange w:id="90" w:author="Natasha" w:date="2022-10-25T10:12:00Z">
              <w:rPr>
                <w:noProof/>
              </w:rPr>
            </w:rPrChange>
          </w:rPr>
          <w:delText>.</w:delText>
        </w:r>
      </w:del>
      <w:r w:rsidRPr="00E23E15">
        <w:rPr>
          <w:rPrChange w:id="91" w:author="Natasha" w:date="2022-10-25T10:12:00Z">
            <w:rPr>
              <w:noProof/>
            </w:rPr>
          </w:rPrChange>
        </w:rPr>
        <w:t xml:space="preserve"> Bremen, Germany, p.</w:t>
      </w:r>
      <w:del w:id="92" w:author="Natasha" w:date="2022-10-25T09:59:00Z">
        <w:r w:rsidRPr="00E23E15" w:rsidDel="000E6E8A">
          <w:rPr>
            <w:rPrChange w:id="93" w:author="Natasha" w:date="2022-10-25T10:12:00Z">
              <w:rPr>
                <w:noProof/>
              </w:rPr>
            </w:rPrChange>
          </w:rPr>
          <w:delText xml:space="preserve"> </w:delText>
        </w:r>
      </w:del>
      <w:r w:rsidRPr="00E23E15">
        <w:rPr>
          <w:rPrChange w:id="94" w:author="Natasha" w:date="2022-10-25T10:12:00Z">
            <w:rPr>
              <w:noProof/>
            </w:rPr>
          </w:rPrChange>
        </w:rPr>
        <w:t>53</w:t>
      </w:r>
      <w:ins w:id="95" w:author="Natasha" w:date="2022-10-25T10:01:00Z">
        <w:r w:rsidR="0099186F" w:rsidRPr="00E23E15">
          <w:rPr>
            <w:rPrChange w:id="96" w:author="Natasha" w:date="2022-10-25T10:12:00Z">
              <w:rPr>
                <w:noProof/>
              </w:rPr>
            </w:rPrChange>
          </w:rPr>
          <w:t>−</w:t>
        </w:r>
        <w:r w:rsidR="0099186F" w:rsidRPr="00E23E15">
          <w:rPr>
            <w:highlight w:val="yellow"/>
            <w:rPrChange w:id="97" w:author="Natasha" w:date="2022-10-25T10:12:00Z">
              <w:rPr>
                <w:noProof/>
                <w:highlight w:val="yellow"/>
              </w:rPr>
            </w:rPrChange>
          </w:rPr>
          <w:t>END PAGE</w:t>
        </w:r>
      </w:ins>
      <w:r w:rsidRPr="00E23E15">
        <w:rPr>
          <w:rPrChange w:id="98" w:author="Natasha" w:date="2022-10-25T10:12:00Z">
            <w:rPr>
              <w:noProof/>
            </w:rPr>
          </w:rPrChange>
        </w:rPr>
        <w:t>.</w:t>
      </w:r>
    </w:p>
    <w:p w14:paraId="0FB6FE03" w14:textId="27654B03" w:rsidR="00B02A44" w:rsidRPr="00E23E15" w:rsidRDefault="00B02A44">
      <w:pPr>
        <w:widowControl w:val="0"/>
        <w:autoSpaceDE w:val="0"/>
        <w:autoSpaceDN w:val="0"/>
        <w:adjustRightInd w:val="0"/>
        <w:spacing w:line="360" w:lineRule="auto"/>
        <w:ind w:left="709" w:hanging="709"/>
        <w:contextualSpacing/>
        <w:rPr>
          <w:rPrChange w:id="99" w:author="Natasha" w:date="2022-10-25T10:12:00Z">
            <w:rPr>
              <w:noProof/>
            </w:rPr>
          </w:rPrChange>
        </w:rPr>
        <w:pPrChange w:id="100" w:author="Natasha" w:date="2022-10-25T09:41:00Z">
          <w:pPr>
            <w:widowControl w:val="0"/>
            <w:autoSpaceDE w:val="0"/>
            <w:autoSpaceDN w:val="0"/>
            <w:adjustRightInd w:val="0"/>
            <w:spacing w:after="120" w:line="360" w:lineRule="auto"/>
          </w:pPr>
        </w:pPrChange>
      </w:pPr>
      <w:r w:rsidRPr="00E23E15">
        <w:rPr>
          <w:rPrChange w:id="101" w:author="Natasha" w:date="2022-10-25T10:12:00Z">
            <w:rPr>
              <w:noProof/>
            </w:rPr>
          </w:rPrChange>
        </w:rPr>
        <w:t>Biruk, S., Ja´skowski, P.</w:t>
      </w:r>
      <w:del w:id="102" w:author="Natasha" w:date="2022-10-25T10:22:00Z">
        <w:r w:rsidRPr="00E23E15" w:rsidDel="003177D5">
          <w:rPr>
            <w:rPrChange w:id="103" w:author="Natasha" w:date="2022-10-25T10:12:00Z">
              <w:rPr>
                <w:noProof/>
              </w:rPr>
            </w:rPrChange>
          </w:rPr>
          <w:delText xml:space="preserve"> </w:delText>
        </w:r>
      </w:del>
      <w:r w:rsidRPr="00E23E15">
        <w:rPr>
          <w:rPrChange w:id="104" w:author="Natasha" w:date="2022-10-25T10:12:00Z">
            <w:rPr>
              <w:noProof/>
            </w:rPr>
          </w:rPrChange>
        </w:rPr>
        <w:t>J.</w:t>
      </w:r>
      <w:ins w:id="105" w:author="Natasha" w:date="2022-10-25T10:22:00Z">
        <w:r w:rsidR="003177D5">
          <w:t>,</w:t>
        </w:r>
      </w:ins>
      <w:r w:rsidRPr="00E23E15">
        <w:rPr>
          <w:rPrChange w:id="106" w:author="Natasha" w:date="2022-10-25T10:12:00Z">
            <w:rPr>
              <w:noProof/>
            </w:rPr>
          </w:rPrChange>
        </w:rPr>
        <w:t xml:space="preserve"> and Maciaszczyk, M. (2022)</w:t>
      </w:r>
      <w:ins w:id="107" w:author="Natasha" w:date="2022-10-25T10:00:00Z">
        <w:r w:rsidR="0099186F" w:rsidRPr="00E23E15">
          <w:rPr>
            <w:rPrChange w:id="108" w:author="Natasha" w:date="2022-10-25T10:12:00Z">
              <w:rPr>
                <w:noProof/>
              </w:rPr>
            </w:rPrChange>
          </w:rPr>
          <w:t>,</w:t>
        </w:r>
      </w:ins>
      <w:r w:rsidRPr="00E23E15">
        <w:rPr>
          <w:rPrChange w:id="109" w:author="Natasha" w:date="2022-10-25T10:12:00Z">
            <w:rPr>
              <w:noProof/>
            </w:rPr>
          </w:rPrChange>
        </w:rPr>
        <w:t xml:space="preserve"> </w:t>
      </w:r>
      <w:ins w:id="110" w:author="Natasha" w:date="2022-10-25T10:00:00Z">
        <w:r w:rsidR="0099186F" w:rsidRPr="00E23E15">
          <w:rPr>
            <w:rPrChange w:id="111" w:author="Natasha" w:date="2022-10-25T10:12:00Z">
              <w:rPr>
                <w:noProof/>
              </w:rPr>
            </w:rPrChange>
          </w:rPr>
          <w:t>"</w:t>
        </w:r>
      </w:ins>
      <w:del w:id="112" w:author="Natasha" w:date="2022-10-25T10:00:00Z">
        <w:r w:rsidRPr="00E23E15" w:rsidDel="0099186F">
          <w:rPr>
            <w:rPrChange w:id="113" w:author="Natasha" w:date="2022-10-25T10:12:00Z">
              <w:rPr>
                <w:noProof/>
              </w:rPr>
            </w:rPrChange>
          </w:rPr>
          <w:delText>‘</w:delText>
        </w:r>
      </w:del>
      <w:r w:rsidRPr="00E23E15">
        <w:rPr>
          <w:rPrChange w:id="114" w:author="Natasha" w:date="2022-10-25T10:12:00Z">
            <w:rPr>
              <w:noProof/>
            </w:rPr>
          </w:rPrChange>
        </w:rPr>
        <w:t xml:space="preserve">Conceptual </w:t>
      </w:r>
      <w:ins w:id="115" w:author="Natasha" w:date="2022-10-25T10:00:00Z">
        <w:r w:rsidR="0099186F" w:rsidRPr="00E23E15">
          <w:rPr>
            <w:rPrChange w:id="116" w:author="Natasha" w:date="2022-10-25T10:12:00Z">
              <w:rPr>
                <w:noProof/>
              </w:rPr>
            </w:rPrChange>
          </w:rPr>
          <w:t>f</w:t>
        </w:r>
      </w:ins>
      <w:del w:id="117" w:author="Natasha" w:date="2022-10-25T10:00:00Z">
        <w:r w:rsidRPr="00E23E15" w:rsidDel="0099186F">
          <w:rPr>
            <w:rPrChange w:id="118" w:author="Natasha" w:date="2022-10-25T10:12:00Z">
              <w:rPr>
                <w:noProof/>
              </w:rPr>
            </w:rPrChange>
          </w:rPr>
          <w:delText>F</w:delText>
        </w:r>
      </w:del>
      <w:r w:rsidRPr="00E23E15">
        <w:rPr>
          <w:rPrChange w:id="119" w:author="Natasha" w:date="2022-10-25T10:12:00Z">
            <w:rPr>
              <w:noProof/>
            </w:rPr>
          </w:rPrChange>
        </w:rPr>
        <w:t xml:space="preserve">ramework of a </w:t>
      </w:r>
      <w:ins w:id="120" w:author="Natasha" w:date="2022-10-25T10:00:00Z">
        <w:r w:rsidR="0099186F" w:rsidRPr="00E23E15">
          <w:rPr>
            <w:rPrChange w:id="121" w:author="Natasha" w:date="2022-10-25T10:12:00Z">
              <w:rPr>
                <w:noProof/>
              </w:rPr>
            </w:rPrChange>
          </w:rPr>
          <w:t>s</w:t>
        </w:r>
      </w:ins>
      <w:del w:id="122" w:author="Natasha" w:date="2022-10-25T10:00:00Z">
        <w:r w:rsidRPr="00E23E15" w:rsidDel="0099186F">
          <w:rPr>
            <w:rPrChange w:id="123" w:author="Natasha" w:date="2022-10-25T10:12:00Z">
              <w:rPr>
                <w:noProof/>
              </w:rPr>
            </w:rPrChange>
          </w:rPr>
          <w:delText>S</w:delText>
        </w:r>
      </w:del>
      <w:r w:rsidRPr="00E23E15">
        <w:rPr>
          <w:rPrChange w:id="124" w:author="Natasha" w:date="2022-10-25T10:12:00Z">
            <w:rPr>
              <w:noProof/>
            </w:rPr>
          </w:rPrChange>
        </w:rPr>
        <w:t>imulation-</w:t>
      </w:r>
      <w:ins w:id="125" w:author="Natasha" w:date="2022-10-25T10:00:00Z">
        <w:r w:rsidR="0099186F" w:rsidRPr="00E23E15">
          <w:rPr>
            <w:rPrChange w:id="126" w:author="Natasha" w:date="2022-10-25T10:12:00Z">
              <w:rPr>
                <w:noProof/>
              </w:rPr>
            </w:rPrChange>
          </w:rPr>
          <w:t>b</w:t>
        </w:r>
      </w:ins>
      <w:del w:id="127" w:author="Natasha" w:date="2022-10-25T10:00:00Z">
        <w:r w:rsidRPr="00E23E15" w:rsidDel="0099186F">
          <w:rPr>
            <w:rPrChange w:id="128" w:author="Natasha" w:date="2022-10-25T10:12:00Z">
              <w:rPr>
                <w:noProof/>
              </w:rPr>
            </w:rPrChange>
          </w:rPr>
          <w:delText>B</w:delText>
        </w:r>
      </w:del>
      <w:r w:rsidRPr="00E23E15">
        <w:rPr>
          <w:rPrChange w:id="129" w:author="Natasha" w:date="2022-10-25T10:12:00Z">
            <w:rPr>
              <w:noProof/>
            </w:rPr>
          </w:rPrChange>
        </w:rPr>
        <w:t xml:space="preserve">ased </w:t>
      </w:r>
      <w:ins w:id="130" w:author="Natasha" w:date="2022-10-25T10:00:00Z">
        <w:r w:rsidR="0099186F" w:rsidRPr="00E23E15">
          <w:rPr>
            <w:rPrChange w:id="131" w:author="Natasha" w:date="2022-10-25T10:12:00Z">
              <w:rPr>
                <w:noProof/>
              </w:rPr>
            </w:rPrChange>
          </w:rPr>
          <w:t>m</w:t>
        </w:r>
      </w:ins>
      <w:del w:id="132" w:author="Natasha" w:date="2022-10-25T10:00:00Z">
        <w:r w:rsidRPr="00E23E15" w:rsidDel="0099186F">
          <w:rPr>
            <w:rPrChange w:id="133" w:author="Natasha" w:date="2022-10-25T10:12:00Z">
              <w:rPr>
                <w:noProof/>
              </w:rPr>
            </w:rPrChange>
          </w:rPr>
          <w:delText>M</w:delText>
        </w:r>
      </w:del>
      <w:r w:rsidRPr="00E23E15">
        <w:rPr>
          <w:rPrChange w:id="134" w:author="Natasha" w:date="2022-10-25T10:12:00Z">
            <w:rPr>
              <w:noProof/>
            </w:rPr>
          </w:rPrChange>
        </w:rPr>
        <w:t xml:space="preserve">anpower </w:t>
      </w:r>
      <w:ins w:id="135" w:author="Natasha" w:date="2022-10-25T10:00:00Z">
        <w:r w:rsidR="0099186F" w:rsidRPr="00E23E15">
          <w:rPr>
            <w:rPrChange w:id="136" w:author="Natasha" w:date="2022-10-25T10:12:00Z">
              <w:rPr>
                <w:noProof/>
              </w:rPr>
            </w:rPrChange>
          </w:rPr>
          <w:t>p</w:t>
        </w:r>
      </w:ins>
      <w:del w:id="137" w:author="Natasha" w:date="2022-10-25T10:00:00Z">
        <w:r w:rsidRPr="00E23E15" w:rsidDel="0099186F">
          <w:rPr>
            <w:rPrChange w:id="138" w:author="Natasha" w:date="2022-10-25T10:12:00Z">
              <w:rPr>
                <w:noProof/>
              </w:rPr>
            </w:rPrChange>
          </w:rPr>
          <w:delText>P</w:delText>
        </w:r>
      </w:del>
      <w:r w:rsidRPr="00E23E15">
        <w:rPr>
          <w:rPrChange w:id="139" w:author="Natasha" w:date="2022-10-25T10:12:00Z">
            <w:rPr>
              <w:noProof/>
            </w:rPr>
          </w:rPrChange>
        </w:rPr>
        <w:t xml:space="preserve">lanning </w:t>
      </w:r>
      <w:ins w:id="140" w:author="Natasha" w:date="2022-10-25T10:00:00Z">
        <w:r w:rsidR="0099186F" w:rsidRPr="00E23E15">
          <w:rPr>
            <w:rPrChange w:id="141" w:author="Natasha" w:date="2022-10-25T10:12:00Z">
              <w:rPr>
                <w:noProof/>
              </w:rPr>
            </w:rPrChange>
          </w:rPr>
          <w:t>m</w:t>
        </w:r>
      </w:ins>
      <w:del w:id="142" w:author="Natasha" w:date="2022-10-25T10:00:00Z">
        <w:r w:rsidRPr="00E23E15" w:rsidDel="0099186F">
          <w:rPr>
            <w:rPrChange w:id="143" w:author="Natasha" w:date="2022-10-25T10:12:00Z">
              <w:rPr>
                <w:noProof/>
              </w:rPr>
            </w:rPrChange>
          </w:rPr>
          <w:delText>M</w:delText>
        </w:r>
      </w:del>
      <w:r w:rsidRPr="00E23E15">
        <w:rPr>
          <w:rPrChange w:id="144" w:author="Natasha" w:date="2022-10-25T10:12:00Z">
            <w:rPr>
              <w:noProof/>
            </w:rPr>
          </w:rPrChange>
        </w:rPr>
        <w:t xml:space="preserve">ethod for </w:t>
      </w:r>
      <w:ins w:id="145" w:author="Natasha" w:date="2022-10-25T10:00:00Z">
        <w:r w:rsidR="0099186F" w:rsidRPr="00E23E15">
          <w:rPr>
            <w:rPrChange w:id="146" w:author="Natasha" w:date="2022-10-25T10:12:00Z">
              <w:rPr>
                <w:noProof/>
              </w:rPr>
            </w:rPrChange>
          </w:rPr>
          <w:t>c</w:t>
        </w:r>
      </w:ins>
      <w:del w:id="147" w:author="Natasha" w:date="2022-10-25T10:00:00Z">
        <w:r w:rsidRPr="00E23E15" w:rsidDel="0099186F">
          <w:rPr>
            <w:rPrChange w:id="148" w:author="Natasha" w:date="2022-10-25T10:12:00Z">
              <w:rPr>
                <w:noProof/>
              </w:rPr>
            </w:rPrChange>
          </w:rPr>
          <w:delText>C</w:delText>
        </w:r>
      </w:del>
      <w:r w:rsidRPr="00E23E15">
        <w:rPr>
          <w:rPrChange w:id="149" w:author="Natasha" w:date="2022-10-25T10:12:00Z">
            <w:rPr>
              <w:noProof/>
            </w:rPr>
          </w:rPrChange>
        </w:rPr>
        <w:t xml:space="preserve">onstruction </w:t>
      </w:r>
      <w:ins w:id="150" w:author="Natasha" w:date="2022-10-25T10:00:00Z">
        <w:r w:rsidR="0099186F" w:rsidRPr="00E23E15">
          <w:rPr>
            <w:rPrChange w:id="151" w:author="Natasha" w:date="2022-10-25T10:12:00Z">
              <w:rPr>
                <w:noProof/>
              </w:rPr>
            </w:rPrChange>
          </w:rPr>
          <w:t>e</w:t>
        </w:r>
      </w:ins>
      <w:del w:id="152" w:author="Natasha" w:date="2022-10-25T10:00:00Z">
        <w:r w:rsidRPr="00E23E15" w:rsidDel="0099186F">
          <w:rPr>
            <w:rPrChange w:id="153" w:author="Natasha" w:date="2022-10-25T10:12:00Z">
              <w:rPr>
                <w:noProof/>
              </w:rPr>
            </w:rPrChange>
          </w:rPr>
          <w:delText>E</w:delText>
        </w:r>
      </w:del>
      <w:r w:rsidRPr="00E23E15">
        <w:rPr>
          <w:rPrChange w:id="154" w:author="Natasha" w:date="2022-10-25T10:12:00Z">
            <w:rPr>
              <w:noProof/>
            </w:rPr>
          </w:rPrChange>
        </w:rPr>
        <w:t>nterprises</w:t>
      </w:r>
      <w:ins w:id="155" w:author="Natasha" w:date="2022-10-25T10:00:00Z">
        <w:r w:rsidR="0099186F" w:rsidRPr="00E23E15">
          <w:rPr>
            <w:rPrChange w:id="156" w:author="Natasha" w:date="2022-10-25T10:12:00Z">
              <w:rPr>
                <w:noProof/>
              </w:rPr>
            </w:rPrChange>
          </w:rPr>
          <w:t>",</w:t>
        </w:r>
      </w:ins>
      <w:del w:id="157" w:author="Natasha" w:date="2022-10-25T10:00:00Z">
        <w:r w:rsidRPr="00E23E15" w:rsidDel="0099186F">
          <w:rPr>
            <w:rPrChange w:id="158" w:author="Natasha" w:date="2022-10-25T10:12:00Z">
              <w:rPr>
                <w:noProof/>
              </w:rPr>
            </w:rPrChange>
          </w:rPr>
          <w:delText>.</w:delText>
        </w:r>
      </w:del>
      <w:r w:rsidRPr="00E23E15">
        <w:rPr>
          <w:rPrChange w:id="159" w:author="Natasha" w:date="2022-10-25T10:12:00Z">
            <w:rPr>
              <w:noProof/>
            </w:rPr>
          </w:rPrChange>
        </w:rPr>
        <w:t xml:space="preserve"> </w:t>
      </w:r>
      <w:r w:rsidRPr="00E23E15">
        <w:rPr>
          <w:i/>
          <w:rPrChange w:id="160" w:author="Natasha" w:date="2022-10-25T10:12:00Z">
            <w:rPr>
              <w:noProof/>
            </w:rPr>
          </w:rPrChange>
        </w:rPr>
        <w:t>Sustainability</w:t>
      </w:r>
      <w:ins w:id="161" w:author="Natasha" w:date="2022-10-25T10:22:00Z">
        <w:r w:rsidR="003177D5">
          <w:t>,</w:t>
        </w:r>
      </w:ins>
      <w:r w:rsidRPr="00E23E15">
        <w:rPr>
          <w:rPrChange w:id="162" w:author="Natasha" w:date="2022-10-25T10:12:00Z">
            <w:rPr>
              <w:noProof/>
            </w:rPr>
          </w:rPrChange>
        </w:rPr>
        <w:t xml:space="preserve"> </w:t>
      </w:r>
      <w:del w:id="163" w:author="Natasha" w:date="2022-10-25T10:00:00Z">
        <w:r w:rsidRPr="00E23E15" w:rsidDel="0099186F">
          <w:rPr>
            <w:rPrChange w:id="164" w:author="Natasha" w:date="2022-10-25T10:12:00Z">
              <w:rPr>
                <w:noProof/>
              </w:rPr>
            </w:rPrChange>
          </w:rPr>
          <w:delText xml:space="preserve">2022, </w:delText>
        </w:r>
      </w:del>
      <w:ins w:id="165" w:author="Natasha" w:date="2022-10-25T10:00:00Z">
        <w:r w:rsidR="0099186F" w:rsidRPr="00E23E15">
          <w:rPr>
            <w:rPrChange w:id="166" w:author="Natasha" w:date="2022-10-25T10:12:00Z">
              <w:rPr>
                <w:noProof/>
              </w:rPr>
            </w:rPrChange>
          </w:rPr>
          <w:t xml:space="preserve">Vol. </w:t>
        </w:r>
      </w:ins>
      <w:r w:rsidRPr="00E23E15">
        <w:rPr>
          <w:rPrChange w:id="167" w:author="Natasha" w:date="2022-10-25T10:12:00Z">
            <w:rPr>
              <w:noProof/>
            </w:rPr>
          </w:rPrChange>
        </w:rPr>
        <w:t>14</w:t>
      </w:r>
      <w:del w:id="168" w:author="Natasha" w:date="2022-10-25T10:01:00Z">
        <w:r w:rsidRPr="00E23E15" w:rsidDel="0099186F">
          <w:rPr>
            <w:rPrChange w:id="169" w:author="Natasha" w:date="2022-10-25T10:12:00Z">
              <w:rPr>
                <w:noProof/>
              </w:rPr>
            </w:rPrChange>
          </w:rPr>
          <w:delText>,</w:delText>
        </w:r>
      </w:del>
      <w:r w:rsidRPr="00E23E15">
        <w:rPr>
          <w:rPrChange w:id="170" w:author="Natasha" w:date="2022-10-25T10:12:00Z">
            <w:rPr>
              <w:noProof/>
            </w:rPr>
          </w:rPrChange>
        </w:rPr>
        <w:t xml:space="preserve"> </w:t>
      </w:r>
      <w:del w:id="171" w:author="Natasha" w:date="2022-10-25T10:00:00Z">
        <w:r w:rsidRPr="00E23E15" w:rsidDel="0099186F">
          <w:rPr>
            <w:rPrChange w:id="172" w:author="Natasha" w:date="2022-10-25T10:12:00Z">
              <w:rPr>
                <w:noProof/>
              </w:rPr>
            </w:rPrChange>
          </w:rPr>
          <w:delText xml:space="preserve">5341’, </w:delText>
        </w:r>
        <w:r w:rsidRPr="00E23E15" w:rsidDel="0099186F">
          <w:rPr>
            <w:i/>
            <w:iCs/>
            <w:rPrChange w:id="173" w:author="Natasha" w:date="2022-10-25T10:12:00Z">
              <w:rPr>
                <w:i/>
                <w:iCs/>
                <w:noProof/>
              </w:rPr>
            </w:rPrChange>
          </w:rPr>
          <w:delText>Sustainability</w:delText>
        </w:r>
        <w:r w:rsidRPr="00E23E15" w:rsidDel="0099186F">
          <w:rPr>
            <w:rPrChange w:id="174" w:author="Natasha" w:date="2022-10-25T10:12:00Z">
              <w:rPr>
                <w:noProof/>
              </w:rPr>
            </w:rPrChange>
          </w:rPr>
          <w:delText>, 14(</w:delText>
        </w:r>
      </w:del>
      <w:ins w:id="175" w:author="Natasha" w:date="2022-10-25T10:00:00Z">
        <w:r w:rsidR="0099186F" w:rsidRPr="00E23E15">
          <w:rPr>
            <w:rPrChange w:id="176" w:author="Natasha" w:date="2022-10-25T10:12:00Z">
              <w:rPr>
                <w:noProof/>
              </w:rPr>
            </w:rPrChange>
          </w:rPr>
          <w:t xml:space="preserve">No. </w:t>
        </w:r>
      </w:ins>
      <w:r w:rsidRPr="00E23E15">
        <w:rPr>
          <w:rPrChange w:id="177" w:author="Natasha" w:date="2022-10-25T10:12:00Z">
            <w:rPr>
              <w:noProof/>
            </w:rPr>
          </w:rPrChange>
        </w:rPr>
        <w:t>9</w:t>
      </w:r>
      <w:del w:id="178" w:author="Natasha" w:date="2022-10-25T10:01:00Z">
        <w:r w:rsidRPr="00E23E15" w:rsidDel="0099186F">
          <w:rPr>
            <w:rPrChange w:id="179" w:author="Natasha" w:date="2022-10-25T10:12:00Z">
              <w:rPr>
                <w:noProof/>
              </w:rPr>
            </w:rPrChange>
          </w:rPr>
          <w:delText>)</w:delText>
        </w:r>
      </w:del>
      <w:r w:rsidRPr="00E23E15">
        <w:rPr>
          <w:rPrChange w:id="180" w:author="Natasha" w:date="2022-10-25T10:12:00Z">
            <w:rPr>
              <w:noProof/>
            </w:rPr>
          </w:rPrChange>
        </w:rPr>
        <w:t>, p</w:t>
      </w:r>
      <w:ins w:id="181" w:author="Natasha" w:date="2022-10-25T10:01:00Z">
        <w:r w:rsidR="0099186F" w:rsidRPr="00E23E15">
          <w:rPr>
            <w:rPrChange w:id="182" w:author="Natasha" w:date="2022-10-25T10:12:00Z">
              <w:rPr>
                <w:noProof/>
              </w:rPr>
            </w:rPrChange>
          </w:rPr>
          <w:t>p</w:t>
        </w:r>
      </w:ins>
      <w:r w:rsidRPr="00E23E15">
        <w:rPr>
          <w:rPrChange w:id="183" w:author="Natasha" w:date="2022-10-25T10:12:00Z">
            <w:rPr>
              <w:noProof/>
            </w:rPr>
          </w:rPrChange>
        </w:rPr>
        <w:t>.</w:t>
      </w:r>
      <w:del w:id="184" w:author="Natasha" w:date="2022-10-25T10:01:00Z">
        <w:r w:rsidRPr="00E23E15" w:rsidDel="0099186F">
          <w:rPr>
            <w:rPrChange w:id="185" w:author="Natasha" w:date="2022-10-25T10:12:00Z">
              <w:rPr>
                <w:noProof/>
              </w:rPr>
            </w:rPrChange>
          </w:rPr>
          <w:delText xml:space="preserve"> </w:delText>
        </w:r>
      </w:del>
      <w:r w:rsidRPr="00E23E15">
        <w:rPr>
          <w:rPrChange w:id="186" w:author="Natasha" w:date="2022-10-25T10:12:00Z">
            <w:rPr>
              <w:noProof/>
            </w:rPr>
          </w:rPrChange>
        </w:rPr>
        <w:t>5341</w:t>
      </w:r>
      <w:ins w:id="187" w:author="Natasha" w:date="2022-10-25T10:01:00Z">
        <w:r w:rsidR="0099186F" w:rsidRPr="00E23E15">
          <w:rPr>
            <w:rPrChange w:id="188" w:author="Natasha" w:date="2022-10-25T10:12:00Z">
              <w:rPr>
                <w:noProof/>
              </w:rPr>
            </w:rPrChange>
          </w:rPr>
          <w:t>−</w:t>
        </w:r>
        <w:r w:rsidR="0099186F" w:rsidRPr="00E23E15">
          <w:rPr>
            <w:highlight w:val="yellow"/>
            <w:rPrChange w:id="189" w:author="Natasha" w:date="2022-10-25T10:12:00Z">
              <w:rPr>
                <w:noProof/>
              </w:rPr>
            </w:rPrChange>
          </w:rPr>
          <w:t>END PAGE</w:t>
        </w:r>
      </w:ins>
      <w:r w:rsidRPr="00E23E15">
        <w:rPr>
          <w:rPrChange w:id="190" w:author="Natasha" w:date="2022-10-25T10:12:00Z">
            <w:rPr>
              <w:noProof/>
            </w:rPr>
          </w:rPrChange>
        </w:rPr>
        <w:t>.</w:t>
      </w:r>
    </w:p>
    <w:p w14:paraId="66B65C0E" w14:textId="10CE44F5" w:rsidR="00E20843" w:rsidRPr="00E23E15" w:rsidRDefault="00E20843">
      <w:pPr>
        <w:widowControl w:val="0"/>
        <w:autoSpaceDE w:val="0"/>
        <w:autoSpaceDN w:val="0"/>
        <w:adjustRightInd w:val="0"/>
        <w:spacing w:line="360" w:lineRule="auto"/>
        <w:ind w:left="709" w:hanging="709"/>
        <w:contextualSpacing/>
        <w:rPr>
          <w:shd w:val="clear" w:color="auto" w:fill="FFFFFF"/>
          <w:rPrChange w:id="191" w:author="Natasha" w:date="2022-10-25T10:12:00Z">
            <w:rPr>
              <w:color w:val="222222"/>
              <w:shd w:val="clear" w:color="auto" w:fill="FFFFFF"/>
            </w:rPr>
          </w:rPrChange>
        </w:rPr>
        <w:pPrChange w:id="192" w:author="Natasha" w:date="2022-10-25T09:41:00Z">
          <w:pPr>
            <w:widowControl w:val="0"/>
            <w:autoSpaceDE w:val="0"/>
            <w:autoSpaceDN w:val="0"/>
            <w:adjustRightInd w:val="0"/>
            <w:spacing w:after="120" w:line="360" w:lineRule="auto"/>
          </w:pPr>
        </w:pPrChange>
      </w:pPr>
      <w:r w:rsidRPr="00E23E15">
        <w:rPr>
          <w:shd w:val="clear" w:color="auto" w:fill="FFFFFF"/>
          <w:rPrChange w:id="193" w:author="Natasha" w:date="2022-10-25T10:12:00Z">
            <w:rPr>
              <w:color w:val="222222"/>
              <w:shd w:val="clear" w:color="auto" w:fill="FFFFFF"/>
            </w:rPr>
          </w:rPrChange>
        </w:rPr>
        <w:t xml:space="preserve">Cankaya, B., Wari, E., </w:t>
      </w:r>
      <w:del w:id="194" w:author="Natasha" w:date="2022-10-25T10:01:00Z">
        <w:r w:rsidRPr="00E23E15" w:rsidDel="0099186F">
          <w:rPr>
            <w:shd w:val="clear" w:color="auto" w:fill="FFFFFF"/>
            <w:rPrChange w:id="195" w:author="Natasha" w:date="2022-10-25T10:12:00Z">
              <w:rPr>
                <w:color w:val="222222"/>
                <w:shd w:val="clear" w:color="auto" w:fill="FFFFFF"/>
              </w:rPr>
            </w:rPrChange>
          </w:rPr>
          <w:delText xml:space="preserve">&amp; </w:delText>
        </w:r>
      </w:del>
      <w:ins w:id="196" w:author="Natasha" w:date="2022-10-25T10:01:00Z">
        <w:r w:rsidR="0099186F" w:rsidRPr="00E23E15">
          <w:rPr>
            <w:shd w:val="clear" w:color="auto" w:fill="FFFFFF"/>
          </w:rPr>
          <w:t xml:space="preserve">and </w:t>
        </w:r>
      </w:ins>
      <w:r w:rsidRPr="00E23E15">
        <w:rPr>
          <w:shd w:val="clear" w:color="auto" w:fill="FFFFFF"/>
          <w:rPrChange w:id="197" w:author="Natasha" w:date="2022-10-25T10:12:00Z">
            <w:rPr>
              <w:color w:val="222222"/>
              <w:shd w:val="clear" w:color="auto" w:fill="FFFFFF"/>
            </w:rPr>
          </w:rPrChange>
        </w:rPr>
        <w:t>Eren Tokgoz, B. (2019)</w:t>
      </w:r>
      <w:ins w:id="198" w:author="Natasha" w:date="2022-10-25T10:01:00Z">
        <w:r w:rsidR="0099186F" w:rsidRPr="00E23E15">
          <w:rPr>
            <w:shd w:val="clear" w:color="auto" w:fill="FFFFFF"/>
          </w:rPr>
          <w:t>,</w:t>
        </w:r>
      </w:ins>
      <w:del w:id="199" w:author="Natasha" w:date="2022-10-25T10:01:00Z">
        <w:r w:rsidRPr="00E23E15" w:rsidDel="0099186F">
          <w:rPr>
            <w:shd w:val="clear" w:color="auto" w:fill="FFFFFF"/>
            <w:rPrChange w:id="200" w:author="Natasha" w:date="2022-10-25T10:12:00Z">
              <w:rPr>
                <w:color w:val="222222"/>
                <w:shd w:val="clear" w:color="auto" w:fill="FFFFFF"/>
              </w:rPr>
            </w:rPrChange>
          </w:rPr>
          <w:delText>.</w:delText>
        </w:r>
      </w:del>
      <w:r w:rsidRPr="00E23E15">
        <w:rPr>
          <w:shd w:val="clear" w:color="auto" w:fill="FFFFFF"/>
          <w:rPrChange w:id="201" w:author="Natasha" w:date="2022-10-25T10:12:00Z">
            <w:rPr>
              <w:color w:val="222222"/>
              <w:shd w:val="clear" w:color="auto" w:fill="FFFFFF"/>
            </w:rPr>
          </w:rPrChange>
        </w:rPr>
        <w:t xml:space="preserve"> </w:t>
      </w:r>
      <w:ins w:id="202" w:author="Natasha" w:date="2022-10-25T10:01:00Z">
        <w:r w:rsidR="0099186F" w:rsidRPr="00E23E15">
          <w:rPr>
            <w:shd w:val="clear" w:color="auto" w:fill="FFFFFF"/>
          </w:rPr>
          <w:t>"</w:t>
        </w:r>
      </w:ins>
      <w:r w:rsidRPr="00E23E15">
        <w:rPr>
          <w:shd w:val="clear" w:color="auto" w:fill="FFFFFF"/>
          <w:rPrChange w:id="203" w:author="Natasha" w:date="2022-10-25T10:12:00Z">
            <w:rPr>
              <w:color w:val="222222"/>
              <w:shd w:val="clear" w:color="auto" w:fill="FFFFFF"/>
            </w:rPr>
          </w:rPrChange>
        </w:rPr>
        <w:t xml:space="preserve">Practical approaches to chemical tanker scheduling in ports: </w:t>
      </w:r>
      <w:ins w:id="204" w:author="Natasha" w:date="2022-10-25T10:23:00Z">
        <w:r w:rsidR="003177D5">
          <w:rPr>
            <w:shd w:val="clear" w:color="auto" w:fill="FFFFFF"/>
          </w:rPr>
          <w:t>A</w:t>
        </w:r>
      </w:ins>
      <w:del w:id="205" w:author="Natasha" w:date="2022-10-25T10:23:00Z">
        <w:r w:rsidRPr="00E23E15" w:rsidDel="003177D5">
          <w:rPr>
            <w:shd w:val="clear" w:color="auto" w:fill="FFFFFF"/>
            <w:rPrChange w:id="206" w:author="Natasha" w:date="2022-10-25T10:12:00Z">
              <w:rPr>
                <w:color w:val="222222"/>
                <w:shd w:val="clear" w:color="auto" w:fill="FFFFFF"/>
              </w:rPr>
            </w:rPrChange>
          </w:rPr>
          <w:delText>a</w:delText>
        </w:r>
      </w:del>
      <w:r w:rsidRPr="00E23E15">
        <w:rPr>
          <w:shd w:val="clear" w:color="auto" w:fill="FFFFFF"/>
          <w:rPrChange w:id="207" w:author="Natasha" w:date="2022-10-25T10:12:00Z">
            <w:rPr>
              <w:color w:val="222222"/>
              <w:shd w:val="clear" w:color="auto" w:fill="FFFFFF"/>
            </w:rPr>
          </w:rPrChange>
        </w:rPr>
        <w:t xml:space="preserve"> case study on the Port of Houston</w:t>
      </w:r>
      <w:ins w:id="208" w:author="Natasha" w:date="2022-10-25T10:01:00Z">
        <w:r w:rsidR="0099186F" w:rsidRPr="00E23E15">
          <w:rPr>
            <w:shd w:val="clear" w:color="auto" w:fill="FFFFFF"/>
          </w:rPr>
          <w:t xml:space="preserve">", </w:t>
        </w:r>
      </w:ins>
      <w:del w:id="209" w:author="Natasha" w:date="2022-10-25T10:01:00Z">
        <w:r w:rsidRPr="00E23E15" w:rsidDel="0099186F">
          <w:rPr>
            <w:shd w:val="clear" w:color="auto" w:fill="FFFFFF"/>
            <w:rPrChange w:id="210" w:author="Natasha" w:date="2022-10-25T10:12:00Z">
              <w:rPr>
                <w:color w:val="222222"/>
                <w:shd w:val="clear" w:color="auto" w:fill="FFFFFF"/>
              </w:rPr>
            </w:rPrChange>
          </w:rPr>
          <w:delText>. </w:delText>
        </w:r>
      </w:del>
      <w:r w:rsidRPr="00E23E15">
        <w:rPr>
          <w:i/>
          <w:iCs/>
          <w:shd w:val="clear" w:color="auto" w:fill="FFFFFF"/>
          <w:rPrChange w:id="211" w:author="Natasha" w:date="2022-10-25T10:12:00Z">
            <w:rPr>
              <w:i/>
              <w:iCs/>
              <w:color w:val="222222"/>
              <w:shd w:val="clear" w:color="auto" w:fill="FFFFFF"/>
            </w:rPr>
          </w:rPrChange>
        </w:rPr>
        <w:t>Maritime Economics &amp; Logistics</w:t>
      </w:r>
      <w:r w:rsidRPr="00E23E15">
        <w:rPr>
          <w:shd w:val="clear" w:color="auto" w:fill="FFFFFF"/>
          <w:rPrChange w:id="212" w:author="Natasha" w:date="2022-10-25T10:12:00Z">
            <w:rPr>
              <w:color w:val="222222"/>
              <w:shd w:val="clear" w:color="auto" w:fill="FFFFFF"/>
            </w:rPr>
          </w:rPrChange>
        </w:rPr>
        <w:t>,</w:t>
      </w:r>
      <w:ins w:id="213" w:author="Natasha" w:date="2022-10-25T10:01:00Z">
        <w:r w:rsidR="0099186F" w:rsidRPr="00E23E15">
          <w:rPr>
            <w:shd w:val="clear" w:color="auto" w:fill="FFFFFF"/>
          </w:rPr>
          <w:t xml:space="preserve"> Vol. </w:t>
        </w:r>
      </w:ins>
      <w:del w:id="214" w:author="Natasha" w:date="2022-10-25T10:01:00Z">
        <w:r w:rsidRPr="00E23E15" w:rsidDel="0099186F">
          <w:rPr>
            <w:shd w:val="clear" w:color="auto" w:fill="FFFFFF"/>
            <w:rPrChange w:id="215" w:author="Natasha" w:date="2022-10-25T10:12:00Z">
              <w:rPr>
                <w:color w:val="222222"/>
                <w:shd w:val="clear" w:color="auto" w:fill="FFFFFF"/>
              </w:rPr>
            </w:rPrChange>
          </w:rPr>
          <w:delText> </w:delText>
        </w:r>
      </w:del>
      <w:r w:rsidRPr="00E23E15">
        <w:rPr>
          <w:iCs/>
          <w:shd w:val="clear" w:color="auto" w:fill="FFFFFF"/>
          <w:rPrChange w:id="216" w:author="Natasha" w:date="2022-10-25T10:12:00Z">
            <w:rPr>
              <w:i/>
              <w:iCs/>
              <w:color w:val="222222"/>
              <w:shd w:val="clear" w:color="auto" w:fill="FFFFFF"/>
            </w:rPr>
          </w:rPrChange>
        </w:rPr>
        <w:t>21</w:t>
      </w:r>
      <w:ins w:id="217" w:author="Natasha" w:date="2022-10-25T10:02:00Z">
        <w:r w:rsidR="0099186F" w:rsidRPr="00E23E15">
          <w:rPr>
            <w:iCs/>
            <w:shd w:val="clear" w:color="auto" w:fill="FFFFFF"/>
          </w:rPr>
          <w:t xml:space="preserve"> </w:t>
        </w:r>
      </w:ins>
      <w:ins w:id="218" w:author="Natasha" w:date="2022-10-25T10:01:00Z">
        <w:r w:rsidR="0099186F" w:rsidRPr="00E23E15">
          <w:rPr>
            <w:iCs/>
            <w:shd w:val="clear" w:color="auto" w:fill="FFFFFF"/>
          </w:rPr>
          <w:t xml:space="preserve">No. </w:t>
        </w:r>
      </w:ins>
      <w:del w:id="219" w:author="Natasha" w:date="2022-10-25T10:02:00Z">
        <w:r w:rsidRPr="00E23E15" w:rsidDel="0099186F">
          <w:rPr>
            <w:shd w:val="clear" w:color="auto" w:fill="FFFFFF"/>
            <w:rPrChange w:id="220" w:author="Natasha" w:date="2022-10-25T10:12:00Z">
              <w:rPr>
                <w:color w:val="222222"/>
                <w:shd w:val="clear" w:color="auto" w:fill="FFFFFF"/>
              </w:rPr>
            </w:rPrChange>
          </w:rPr>
          <w:delText>(</w:delText>
        </w:r>
      </w:del>
      <w:r w:rsidRPr="00E23E15">
        <w:rPr>
          <w:shd w:val="clear" w:color="auto" w:fill="FFFFFF"/>
          <w:rPrChange w:id="221" w:author="Natasha" w:date="2022-10-25T10:12:00Z">
            <w:rPr>
              <w:color w:val="222222"/>
              <w:shd w:val="clear" w:color="auto" w:fill="FFFFFF"/>
            </w:rPr>
          </w:rPrChange>
        </w:rPr>
        <w:t>4</w:t>
      </w:r>
      <w:del w:id="222" w:author="Natasha" w:date="2022-10-25T10:02:00Z">
        <w:r w:rsidRPr="00E23E15" w:rsidDel="0099186F">
          <w:rPr>
            <w:shd w:val="clear" w:color="auto" w:fill="FFFFFF"/>
            <w:rPrChange w:id="223" w:author="Natasha" w:date="2022-10-25T10:12:00Z">
              <w:rPr>
                <w:color w:val="222222"/>
                <w:shd w:val="clear" w:color="auto" w:fill="FFFFFF"/>
              </w:rPr>
            </w:rPrChange>
          </w:rPr>
          <w:delText>)</w:delText>
        </w:r>
      </w:del>
      <w:r w:rsidRPr="00E23E15">
        <w:rPr>
          <w:shd w:val="clear" w:color="auto" w:fill="FFFFFF"/>
          <w:rPrChange w:id="224" w:author="Natasha" w:date="2022-10-25T10:12:00Z">
            <w:rPr>
              <w:color w:val="222222"/>
              <w:shd w:val="clear" w:color="auto" w:fill="FFFFFF"/>
            </w:rPr>
          </w:rPrChange>
        </w:rPr>
        <w:t xml:space="preserve">, </w:t>
      </w:r>
      <w:ins w:id="225" w:author="Natasha" w:date="2022-10-25T10:02:00Z">
        <w:r w:rsidR="0099186F" w:rsidRPr="00E23E15">
          <w:rPr>
            <w:shd w:val="clear" w:color="auto" w:fill="FFFFFF"/>
          </w:rPr>
          <w:t>pp.</w:t>
        </w:r>
      </w:ins>
      <w:r w:rsidRPr="00E23E15">
        <w:rPr>
          <w:shd w:val="clear" w:color="auto" w:fill="FFFFFF"/>
          <w:rPrChange w:id="226" w:author="Natasha" w:date="2022-10-25T10:12:00Z">
            <w:rPr>
              <w:color w:val="222222"/>
              <w:shd w:val="clear" w:color="auto" w:fill="FFFFFF"/>
            </w:rPr>
          </w:rPrChange>
        </w:rPr>
        <w:t>559</w:t>
      </w:r>
      <w:ins w:id="227" w:author="Natasha" w:date="2022-10-25T10:02:00Z">
        <w:r w:rsidR="0099186F" w:rsidRPr="00E23E15">
          <w:rPr>
            <w:shd w:val="clear" w:color="auto" w:fill="FFFFFF"/>
          </w:rPr>
          <w:t>−</w:t>
        </w:r>
      </w:ins>
      <w:del w:id="228" w:author="Natasha" w:date="2022-10-25T10:02:00Z">
        <w:r w:rsidRPr="00E23E15" w:rsidDel="0099186F">
          <w:rPr>
            <w:shd w:val="clear" w:color="auto" w:fill="FFFFFF"/>
            <w:rPrChange w:id="229" w:author="Natasha" w:date="2022-10-25T10:12:00Z">
              <w:rPr>
                <w:color w:val="222222"/>
                <w:shd w:val="clear" w:color="auto" w:fill="FFFFFF"/>
              </w:rPr>
            </w:rPrChange>
          </w:rPr>
          <w:delText>-</w:delText>
        </w:r>
      </w:del>
      <w:r w:rsidRPr="00E23E15">
        <w:rPr>
          <w:shd w:val="clear" w:color="auto" w:fill="FFFFFF"/>
          <w:rPrChange w:id="230" w:author="Natasha" w:date="2022-10-25T10:12:00Z">
            <w:rPr>
              <w:color w:val="222222"/>
              <w:shd w:val="clear" w:color="auto" w:fill="FFFFFF"/>
            </w:rPr>
          </w:rPrChange>
        </w:rPr>
        <w:t>575.</w:t>
      </w:r>
    </w:p>
    <w:p w14:paraId="7BA4B975" w14:textId="2BD63F7A" w:rsidR="00E027ED" w:rsidRPr="00E23E15" w:rsidDel="00446BA9" w:rsidRDefault="00E027ED">
      <w:pPr>
        <w:widowControl w:val="0"/>
        <w:autoSpaceDE w:val="0"/>
        <w:autoSpaceDN w:val="0"/>
        <w:adjustRightInd w:val="0"/>
        <w:spacing w:line="360" w:lineRule="auto"/>
        <w:ind w:left="709" w:hanging="709"/>
        <w:contextualSpacing/>
        <w:rPr>
          <w:del w:id="231" w:author="Natasha" w:date="2022-10-25T09:53:00Z"/>
          <w:rPrChange w:id="232" w:author="Natasha" w:date="2022-10-25T10:12:00Z">
            <w:rPr>
              <w:del w:id="233" w:author="Natasha" w:date="2022-10-25T09:53:00Z"/>
              <w:noProof/>
            </w:rPr>
          </w:rPrChange>
        </w:rPr>
        <w:pPrChange w:id="234" w:author="Natasha" w:date="2022-10-25T09:41:00Z">
          <w:pPr>
            <w:widowControl w:val="0"/>
            <w:autoSpaceDE w:val="0"/>
            <w:autoSpaceDN w:val="0"/>
            <w:adjustRightInd w:val="0"/>
            <w:spacing w:after="120" w:line="360" w:lineRule="auto"/>
          </w:pPr>
        </w:pPrChange>
      </w:pPr>
      <w:del w:id="235" w:author="Natasha" w:date="2022-10-25T09:53:00Z">
        <w:r w:rsidRPr="00E23E15" w:rsidDel="00446BA9">
          <w:rPr>
            <w:shd w:val="clear" w:color="auto" w:fill="FFFFFF"/>
            <w:rPrChange w:id="236" w:author="Natasha" w:date="2022-10-25T10:12:00Z">
              <w:rPr>
                <w:color w:val="222222"/>
                <w:shd w:val="clear" w:color="auto" w:fill="FFFFFF"/>
              </w:rPr>
            </w:rPrChange>
          </w:rPr>
          <w:delText>Cankaya, B., Wari, E., &amp; Eren Tokgoz, B. (2019). Practical approaches to chemical tanker scheduling in ports: a case study on the Port of Houston. </w:delText>
        </w:r>
        <w:r w:rsidRPr="00E23E15" w:rsidDel="00446BA9">
          <w:rPr>
            <w:i/>
            <w:iCs/>
            <w:shd w:val="clear" w:color="auto" w:fill="FFFFFF"/>
            <w:rPrChange w:id="237" w:author="Natasha" w:date="2022-10-25T10:12:00Z">
              <w:rPr>
                <w:i/>
                <w:iCs/>
                <w:color w:val="222222"/>
                <w:shd w:val="clear" w:color="auto" w:fill="FFFFFF"/>
              </w:rPr>
            </w:rPrChange>
          </w:rPr>
          <w:delText>Maritime Economics &amp; Logistics</w:delText>
        </w:r>
        <w:r w:rsidRPr="00E23E15" w:rsidDel="00446BA9">
          <w:rPr>
            <w:shd w:val="clear" w:color="auto" w:fill="FFFFFF"/>
            <w:rPrChange w:id="238" w:author="Natasha" w:date="2022-10-25T10:12:00Z">
              <w:rPr>
                <w:color w:val="222222"/>
                <w:shd w:val="clear" w:color="auto" w:fill="FFFFFF"/>
              </w:rPr>
            </w:rPrChange>
          </w:rPr>
          <w:delText>, </w:delText>
        </w:r>
        <w:r w:rsidRPr="00E23E15" w:rsidDel="00446BA9">
          <w:rPr>
            <w:i/>
            <w:iCs/>
            <w:shd w:val="clear" w:color="auto" w:fill="FFFFFF"/>
            <w:rPrChange w:id="239" w:author="Natasha" w:date="2022-10-25T10:12:00Z">
              <w:rPr>
                <w:i/>
                <w:iCs/>
                <w:color w:val="222222"/>
                <w:shd w:val="clear" w:color="auto" w:fill="FFFFFF"/>
              </w:rPr>
            </w:rPrChange>
          </w:rPr>
          <w:delText>21</w:delText>
        </w:r>
        <w:r w:rsidRPr="00E23E15" w:rsidDel="00446BA9">
          <w:rPr>
            <w:shd w:val="clear" w:color="auto" w:fill="FFFFFF"/>
            <w:rPrChange w:id="240" w:author="Natasha" w:date="2022-10-25T10:12:00Z">
              <w:rPr>
                <w:color w:val="222222"/>
                <w:shd w:val="clear" w:color="auto" w:fill="FFFFFF"/>
              </w:rPr>
            </w:rPrChange>
          </w:rPr>
          <w:delText>(4), 559-575.</w:delText>
        </w:r>
      </w:del>
    </w:p>
    <w:p w14:paraId="7A3B84C4" w14:textId="3660DBFE" w:rsidR="00B02A44" w:rsidRPr="00E23E15" w:rsidRDefault="00B02A44">
      <w:pPr>
        <w:widowControl w:val="0"/>
        <w:autoSpaceDE w:val="0"/>
        <w:autoSpaceDN w:val="0"/>
        <w:adjustRightInd w:val="0"/>
        <w:spacing w:line="360" w:lineRule="auto"/>
        <w:ind w:left="709" w:hanging="709"/>
        <w:contextualSpacing/>
        <w:rPr>
          <w:rPrChange w:id="241" w:author="Natasha" w:date="2022-10-25T10:12:00Z">
            <w:rPr>
              <w:noProof/>
            </w:rPr>
          </w:rPrChange>
        </w:rPr>
        <w:pPrChange w:id="242" w:author="Natasha" w:date="2022-10-25T09:41:00Z">
          <w:pPr>
            <w:widowControl w:val="0"/>
            <w:autoSpaceDE w:val="0"/>
            <w:autoSpaceDN w:val="0"/>
            <w:adjustRightInd w:val="0"/>
            <w:spacing w:after="120" w:line="360" w:lineRule="auto"/>
          </w:pPr>
        </w:pPrChange>
      </w:pPr>
      <w:r w:rsidRPr="00E23E15">
        <w:rPr>
          <w:rPrChange w:id="243" w:author="Natasha" w:date="2022-10-25T10:12:00Z">
            <w:rPr>
              <w:noProof/>
            </w:rPr>
          </w:rPrChange>
        </w:rPr>
        <w:t>Chu, S.</w:t>
      </w:r>
      <w:del w:id="244" w:author="Natasha" w:date="2022-10-25T10:02:00Z">
        <w:r w:rsidRPr="00E23E15" w:rsidDel="00CA54C4">
          <w:rPr>
            <w:rPrChange w:id="245" w:author="Natasha" w:date="2022-10-25T10:12:00Z">
              <w:rPr>
                <w:noProof/>
              </w:rPr>
            </w:rPrChange>
          </w:rPr>
          <w:delText xml:space="preserve"> </w:delText>
        </w:r>
      </w:del>
      <w:r w:rsidRPr="00E23E15">
        <w:rPr>
          <w:rPrChange w:id="246" w:author="Natasha" w:date="2022-10-25T10:12:00Z">
            <w:rPr>
              <w:noProof/>
            </w:rPr>
          </w:rPrChange>
        </w:rPr>
        <w:t>C.</w:t>
      </w:r>
      <w:del w:id="247" w:author="Natasha" w:date="2022-10-25T10:02:00Z">
        <w:r w:rsidRPr="00E23E15" w:rsidDel="00CA54C4">
          <w:rPr>
            <w:rPrChange w:id="248" w:author="Natasha" w:date="2022-10-25T10:12:00Z">
              <w:rPr>
                <w:noProof/>
              </w:rPr>
            </w:rPrChange>
          </w:rPr>
          <w:delText xml:space="preserve"> </w:delText>
        </w:r>
      </w:del>
      <w:r w:rsidRPr="00E23E15">
        <w:rPr>
          <w:rPrChange w:id="249" w:author="Natasha" w:date="2022-10-25T10:12:00Z">
            <w:rPr>
              <w:noProof/>
            </w:rPr>
          </w:rPrChange>
        </w:rPr>
        <w:t>K. and Lin, C.</w:t>
      </w:r>
      <w:del w:id="250" w:author="Natasha" w:date="2022-10-25T10:03:00Z">
        <w:r w:rsidRPr="00E23E15" w:rsidDel="00CA54C4">
          <w:rPr>
            <w:rPrChange w:id="251" w:author="Natasha" w:date="2022-10-25T10:12:00Z">
              <w:rPr>
                <w:noProof/>
              </w:rPr>
            </w:rPrChange>
          </w:rPr>
          <w:delText xml:space="preserve"> </w:delText>
        </w:r>
      </w:del>
      <w:r w:rsidRPr="00E23E15">
        <w:rPr>
          <w:rPrChange w:id="252" w:author="Natasha" w:date="2022-10-25T10:12:00Z">
            <w:rPr>
              <w:noProof/>
            </w:rPr>
          </w:rPrChange>
        </w:rPr>
        <w:t>K.</w:t>
      </w:r>
      <w:del w:id="253" w:author="Natasha" w:date="2022-10-25T10:03:00Z">
        <w:r w:rsidRPr="00E23E15" w:rsidDel="00CA54C4">
          <w:rPr>
            <w:rPrChange w:id="254" w:author="Natasha" w:date="2022-10-25T10:12:00Z">
              <w:rPr>
                <w:noProof/>
              </w:rPr>
            </w:rPrChange>
          </w:rPr>
          <w:delText xml:space="preserve"> </w:delText>
        </w:r>
      </w:del>
      <w:r w:rsidRPr="00E23E15">
        <w:rPr>
          <w:rPrChange w:id="255" w:author="Natasha" w:date="2022-10-25T10:12:00Z">
            <w:rPr>
              <w:noProof/>
            </w:rPr>
          </w:rPrChange>
        </w:rPr>
        <w:t>Y. (1994)</w:t>
      </w:r>
      <w:ins w:id="256" w:author="Natasha" w:date="2022-10-25T10:02:00Z">
        <w:r w:rsidR="00CA54C4" w:rsidRPr="00E23E15">
          <w:rPr>
            <w:rPrChange w:id="257" w:author="Natasha" w:date="2022-10-25T10:12:00Z">
              <w:rPr>
                <w:noProof/>
              </w:rPr>
            </w:rPrChange>
          </w:rPr>
          <w:t>,</w:t>
        </w:r>
      </w:ins>
      <w:r w:rsidRPr="00E23E15">
        <w:rPr>
          <w:rPrChange w:id="258" w:author="Natasha" w:date="2022-10-25T10:12:00Z">
            <w:rPr>
              <w:noProof/>
            </w:rPr>
          </w:rPrChange>
        </w:rPr>
        <w:t xml:space="preserve"> </w:t>
      </w:r>
      <w:ins w:id="259" w:author="Natasha" w:date="2022-10-25T10:03:00Z">
        <w:r w:rsidR="00CA54C4" w:rsidRPr="00E23E15">
          <w:rPr>
            <w:rPrChange w:id="260" w:author="Natasha" w:date="2022-10-25T10:12:00Z">
              <w:rPr>
                <w:noProof/>
              </w:rPr>
            </w:rPrChange>
          </w:rPr>
          <w:t>"</w:t>
        </w:r>
      </w:ins>
      <w:del w:id="261" w:author="Natasha" w:date="2022-10-25T10:03:00Z">
        <w:r w:rsidRPr="00E23E15" w:rsidDel="00CA54C4">
          <w:rPr>
            <w:rPrChange w:id="262" w:author="Natasha" w:date="2022-10-25T10:12:00Z">
              <w:rPr>
                <w:noProof/>
              </w:rPr>
            </w:rPrChange>
          </w:rPr>
          <w:delText>‘</w:delText>
        </w:r>
      </w:del>
      <w:r w:rsidRPr="00E23E15">
        <w:rPr>
          <w:rPrChange w:id="263" w:author="Natasha" w:date="2022-10-25T10:12:00Z">
            <w:rPr>
              <w:noProof/>
            </w:rPr>
          </w:rPrChange>
        </w:rPr>
        <w:t>Cohort analysis technique for long-term manpower planning: The case of a Hong Kong tertiary institution</w:t>
      </w:r>
      <w:ins w:id="264" w:author="Natasha" w:date="2022-10-25T10:03:00Z">
        <w:r w:rsidR="00CA54C4" w:rsidRPr="00E23E15">
          <w:rPr>
            <w:rPrChange w:id="265" w:author="Natasha" w:date="2022-10-25T10:12:00Z">
              <w:rPr>
                <w:noProof/>
              </w:rPr>
            </w:rPrChange>
          </w:rPr>
          <w:t>"</w:t>
        </w:r>
      </w:ins>
      <w:del w:id="266" w:author="Natasha" w:date="2022-10-25T10:03:00Z">
        <w:r w:rsidRPr="00E23E15" w:rsidDel="00CA54C4">
          <w:rPr>
            <w:rPrChange w:id="267" w:author="Natasha" w:date="2022-10-25T10:12:00Z">
              <w:rPr>
                <w:noProof/>
              </w:rPr>
            </w:rPrChange>
          </w:rPr>
          <w:delText>’</w:delText>
        </w:r>
      </w:del>
      <w:r w:rsidRPr="00E23E15">
        <w:rPr>
          <w:rPrChange w:id="268" w:author="Natasha" w:date="2022-10-25T10:12:00Z">
            <w:rPr>
              <w:noProof/>
            </w:rPr>
          </w:rPrChange>
        </w:rPr>
        <w:t xml:space="preserve">, </w:t>
      </w:r>
      <w:r w:rsidRPr="00E23E15">
        <w:rPr>
          <w:i/>
          <w:iCs/>
          <w:rPrChange w:id="269" w:author="Natasha" w:date="2022-10-25T10:12:00Z">
            <w:rPr>
              <w:i/>
              <w:iCs/>
              <w:noProof/>
            </w:rPr>
          </w:rPrChange>
        </w:rPr>
        <w:t>Journal of the Operational Research Society</w:t>
      </w:r>
      <w:r w:rsidRPr="00E23E15">
        <w:rPr>
          <w:rPrChange w:id="270" w:author="Natasha" w:date="2022-10-25T10:12:00Z">
            <w:rPr>
              <w:noProof/>
            </w:rPr>
          </w:rPrChange>
        </w:rPr>
        <w:t xml:space="preserve">, </w:t>
      </w:r>
      <w:ins w:id="271" w:author="Natasha" w:date="2022-10-25T10:03:00Z">
        <w:r w:rsidR="00CA54C4" w:rsidRPr="00E23E15">
          <w:rPr>
            <w:rPrChange w:id="272" w:author="Natasha" w:date="2022-10-25T10:12:00Z">
              <w:rPr>
                <w:noProof/>
              </w:rPr>
            </w:rPrChange>
          </w:rPr>
          <w:t xml:space="preserve">Vol. </w:t>
        </w:r>
      </w:ins>
      <w:r w:rsidRPr="00E23E15">
        <w:rPr>
          <w:rPrChange w:id="273" w:author="Natasha" w:date="2022-10-25T10:12:00Z">
            <w:rPr>
              <w:noProof/>
            </w:rPr>
          </w:rPrChange>
        </w:rPr>
        <w:t>45</w:t>
      </w:r>
      <w:ins w:id="274" w:author="Natasha" w:date="2022-10-25T10:03:00Z">
        <w:r w:rsidR="00CA54C4" w:rsidRPr="00E23E15">
          <w:rPr>
            <w:rPrChange w:id="275" w:author="Natasha" w:date="2022-10-25T10:12:00Z">
              <w:rPr>
                <w:noProof/>
              </w:rPr>
            </w:rPrChange>
          </w:rPr>
          <w:t xml:space="preserve"> No. </w:t>
        </w:r>
      </w:ins>
      <w:del w:id="276" w:author="Natasha" w:date="2022-10-25T10:03:00Z">
        <w:r w:rsidRPr="00E23E15" w:rsidDel="00CA54C4">
          <w:rPr>
            <w:rPrChange w:id="277" w:author="Natasha" w:date="2022-10-25T10:12:00Z">
              <w:rPr>
                <w:noProof/>
              </w:rPr>
            </w:rPrChange>
          </w:rPr>
          <w:delText>(</w:delText>
        </w:r>
      </w:del>
      <w:r w:rsidRPr="00E23E15">
        <w:rPr>
          <w:rPrChange w:id="278" w:author="Natasha" w:date="2022-10-25T10:12:00Z">
            <w:rPr>
              <w:noProof/>
            </w:rPr>
          </w:rPrChange>
        </w:rPr>
        <w:t>6</w:t>
      </w:r>
      <w:del w:id="279" w:author="Natasha" w:date="2022-10-25T10:03:00Z">
        <w:r w:rsidRPr="00E23E15" w:rsidDel="00CA54C4">
          <w:rPr>
            <w:rPrChange w:id="280" w:author="Natasha" w:date="2022-10-25T10:12:00Z">
              <w:rPr>
                <w:noProof/>
              </w:rPr>
            </w:rPrChange>
          </w:rPr>
          <w:delText>)</w:delText>
        </w:r>
      </w:del>
      <w:r w:rsidRPr="00E23E15">
        <w:rPr>
          <w:rPrChange w:id="281" w:author="Natasha" w:date="2022-10-25T10:12:00Z">
            <w:rPr>
              <w:noProof/>
            </w:rPr>
          </w:rPrChange>
        </w:rPr>
        <w:t>, pp.</w:t>
      </w:r>
      <w:del w:id="282" w:author="Natasha" w:date="2022-10-25T10:03:00Z">
        <w:r w:rsidRPr="00E23E15" w:rsidDel="00CA54C4">
          <w:rPr>
            <w:rPrChange w:id="283" w:author="Natasha" w:date="2022-10-25T10:12:00Z">
              <w:rPr>
                <w:noProof/>
              </w:rPr>
            </w:rPrChange>
          </w:rPr>
          <w:delText xml:space="preserve"> </w:delText>
        </w:r>
      </w:del>
      <w:r w:rsidRPr="00E23E15">
        <w:rPr>
          <w:rPrChange w:id="284" w:author="Natasha" w:date="2022-10-25T10:12:00Z">
            <w:rPr>
              <w:noProof/>
            </w:rPr>
          </w:rPrChange>
        </w:rPr>
        <w:t>696–709.</w:t>
      </w:r>
    </w:p>
    <w:p w14:paraId="56640813" w14:textId="6C64F18B" w:rsidR="00900347" w:rsidRPr="00E23E15" w:rsidRDefault="00900347">
      <w:pPr>
        <w:widowControl w:val="0"/>
        <w:autoSpaceDE w:val="0"/>
        <w:autoSpaceDN w:val="0"/>
        <w:adjustRightInd w:val="0"/>
        <w:spacing w:line="360" w:lineRule="auto"/>
        <w:ind w:left="709" w:hanging="709"/>
        <w:contextualSpacing/>
        <w:rPr>
          <w:shd w:val="clear" w:color="auto" w:fill="FFFFFF"/>
          <w:rPrChange w:id="285" w:author="Natasha" w:date="2022-10-25T10:12:00Z">
            <w:rPr>
              <w:color w:val="222222"/>
              <w:shd w:val="clear" w:color="auto" w:fill="FFFFFF"/>
            </w:rPr>
          </w:rPrChange>
        </w:rPr>
        <w:pPrChange w:id="286" w:author="Natasha" w:date="2022-10-25T09:41:00Z">
          <w:pPr>
            <w:widowControl w:val="0"/>
            <w:autoSpaceDE w:val="0"/>
            <w:autoSpaceDN w:val="0"/>
            <w:adjustRightInd w:val="0"/>
            <w:spacing w:after="120" w:line="360" w:lineRule="auto"/>
          </w:pPr>
        </w:pPrChange>
      </w:pPr>
      <w:r w:rsidRPr="00E23E15">
        <w:rPr>
          <w:shd w:val="clear" w:color="auto" w:fill="FFFFFF"/>
          <w:rPrChange w:id="287" w:author="Natasha" w:date="2022-10-25T10:12:00Z">
            <w:rPr>
              <w:color w:val="222222"/>
              <w:shd w:val="clear" w:color="auto" w:fill="FFFFFF"/>
            </w:rPr>
          </w:rPrChange>
        </w:rPr>
        <w:t>Chung, S.</w:t>
      </w:r>
      <w:del w:id="288" w:author="Natasha" w:date="2022-10-25T10:03:00Z">
        <w:r w:rsidRPr="00E23E15" w:rsidDel="00CA54C4">
          <w:rPr>
            <w:shd w:val="clear" w:color="auto" w:fill="FFFFFF"/>
            <w:rPrChange w:id="289" w:author="Natasha" w:date="2022-10-25T10:12:00Z">
              <w:rPr>
                <w:color w:val="222222"/>
                <w:shd w:val="clear" w:color="auto" w:fill="FFFFFF"/>
              </w:rPr>
            </w:rPrChange>
          </w:rPr>
          <w:delText xml:space="preserve"> </w:delText>
        </w:r>
      </w:del>
      <w:r w:rsidRPr="00E23E15">
        <w:rPr>
          <w:shd w:val="clear" w:color="auto" w:fill="FFFFFF"/>
          <w:rPrChange w:id="290" w:author="Natasha" w:date="2022-10-25T10:12:00Z">
            <w:rPr>
              <w:color w:val="222222"/>
              <w:shd w:val="clear" w:color="auto" w:fill="FFFFFF"/>
            </w:rPr>
          </w:rPrChange>
        </w:rPr>
        <w:t>H., Tse, Y.</w:t>
      </w:r>
      <w:del w:id="291" w:author="Natasha" w:date="2022-10-25T10:03:00Z">
        <w:r w:rsidRPr="00E23E15" w:rsidDel="00CA54C4">
          <w:rPr>
            <w:shd w:val="clear" w:color="auto" w:fill="FFFFFF"/>
            <w:rPrChange w:id="292" w:author="Natasha" w:date="2022-10-25T10:12:00Z">
              <w:rPr>
                <w:color w:val="222222"/>
                <w:shd w:val="clear" w:color="auto" w:fill="FFFFFF"/>
              </w:rPr>
            </w:rPrChange>
          </w:rPr>
          <w:delText xml:space="preserve"> </w:delText>
        </w:r>
      </w:del>
      <w:r w:rsidRPr="00E23E15">
        <w:rPr>
          <w:shd w:val="clear" w:color="auto" w:fill="FFFFFF"/>
          <w:rPrChange w:id="293" w:author="Natasha" w:date="2022-10-25T10:12:00Z">
            <w:rPr>
              <w:color w:val="222222"/>
              <w:shd w:val="clear" w:color="auto" w:fill="FFFFFF"/>
            </w:rPr>
          </w:rPrChange>
        </w:rPr>
        <w:t xml:space="preserve">K., </w:t>
      </w:r>
      <w:del w:id="294" w:author="Natasha" w:date="2022-10-25T10:03:00Z">
        <w:r w:rsidRPr="00E23E15" w:rsidDel="00CA54C4">
          <w:rPr>
            <w:shd w:val="clear" w:color="auto" w:fill="FFFFFF"/>
            <w:rPrChange w:id="295" w:author="Natasha" w:date="2022-10-25T10:12:00Z">
              <w:rPr>
                <w:color w:val="222222"/>
                <w:shd w:val="clear" w:color="auto" w:fill="FFFFFF"/>
              </w:rPr>
            </w:rPrChange>
          </w:rPr>
          <w:delText xml:space="preserve">&amp; </w:delText>
        </w:r>
      </w:del>
      <w:ins w:id="296" w:author="Natasha" w:date="2022-10-25T10:03:00Z">
        <w:r w:rsidR="00CA54C4" w:rsidRPr="00E23E15">
          <w:rPr>
            <w:shd w:val="clear" w:color="auto" w:fill="FFFFFF"/>
          </w:rPr>
          <w:t>and</w:t>
        </w:r>
        <w:r w:rsidR="00CA54C4" w:rsidRPr="00E23E15">
          <w:rPr>
            <w:shd w:val="clear" w:color="auto" w:fill="FFFFFF"/>
            <w:rPrChange w:id="297" w:author="Natasha" w:date="2022-10-25T10:12:00Z">
              <w:rPr>
                <w:color w:val="222222"/>
                <w:shd w:val="clear" w:color="auto" w:fill="FFFFFF"/>
              </w:rPr>
            </w:rPrChange>
          </w:rPr>
          <w:t xml:space="preserve"> </w:t>
        </w:r>
      </w:ins>
      <w:r w:rsidRPr="00E23E15">
        <w:rPr>
          <w:shd w:val="clear" w:color="auto" w:fill="FFFFFF"/>
          <w:rPrChange w:id="298" w:author="Natasha" w:date="2022-10-25T10:12:00Z">
            <w:rPr>
              <w:color w:val="222222"/>
              <w:shd w:val="clear" w:color="auto" w:fill="FFFFFF"/>
            </w:rPr>
          </w:rPrChange>
        </w:rPr>
        <w:t>Choi, T.</w:t>
      </w:r>
      <w:del w:id="299" w:author="Natasha" w:date="2022-10-25T10:03:00Z">
        <w:r w:rsidRPr="00E23E15" w:rsidDel="00CA54C4">
          <w:rPr>
            <w:shd w:val="clear" w:color="auto" w:fill="FFFFFF"/>
            <w:rPrChange w:id="300" w:author="Natasha" w:date="2022-10-25T10:12:00Z">
              <w:rPr>
                <w:color w:val="222222"/>
                <w:shd w:val="clear" w:color="auto" w:fill="FFFFFF"/>
              </w:rPr>
            </w:rPrChange>
          </w:rPr>
          <w:delText xml:space="preserve"> </w:delText>
        </w:r>
      </w:del>
      <w:r w:rsidRPr="00E23E15">
        <w:rPr>
          <w:shd w:val="clear" w:color="auto" w:fill="FFFFFF"/>
          <w:rPrChange w:id="301" w:author="Natasha" w:date="2022-10-25T10:12:00Z">
            <w:rPr>
              <w:color w:val="222222"/>
              <w:shd w:val="clear" w:color="auto" w:fill="FFFFFF"/>
            </w:rPr>
          </w:rPrChange>
        </w:rPr>
        <w:t>M. (2015)</w:t>
      </w:r>
      <w:ins w:id="302" w:author="Natasha" w:date="2022-10-25T10:03:00Z">
        <w:r w:rsidR="00CA54C4" w:rsidRPr="00E23E15">
          <w:rPr>
            <w:shd w:val="clear" w:color="auto" w:fill="FFFFFF"/>
          </w:rPr>
          <w:t>,</w:t>
        </w:r>
      </w:ins>
      <w:del w:id="303" w:author="Natasha" w:date="2022-10-25T10:03:00Z">
        <w:r w:rsidRPr="00E23E15" w:rsidDel="00CA54C4">
          <w:rPr>
            <w:shd w:val="clear" w:color="auto" w:fill="FFFFFF"/>
            <w:rPrChange w:id="304" w:author="Natasha" w:date="2022-10-25T10:12:00Z">
              <w:rPr>
                <w:color w:val="222222"/>
                <w:shd w:val="clear" w:color="auto" w:fill="FFFFFF"/>
              </w:rPr>
            </w:rPrChange>
          </w:rPr>
          <w:delText>.</w:delText>
        </w:r>
      </w:del>
      <w:r w:rsidRPr="00E23E15">
        <w:rPr>
          <w:shd w:val="clear" w:color="auto" w:fill="FFFFFF"/>
          <w:rPrChange w:id="305" w:author="Natasha" w:date="2022-10-25T10:12:00Z">
            <w:rPr>
              <w:color w:val="222222"/>
              <w:shd w:val="clear" w:color="auto" w:fill="FFFFFF"/>
            </w:rPr>
          </w:rPrChange>
        </w:rPr>
        <w:t xml:space="preserve"> </w:t>
      </w:r>
      <w:ins w:id="306" w:author="Natasha" w:date="2022-10-25T10:03:00Z">
        <w:r w:rsidR="00CA54C4" w:rsidRPr="00E23E15">
          <w:rPr>
            <w:shd w:val="clear" w:color="auto" w:fill="FFFFFF"/>
          </w:rPr>
          <w:t>"</w:t>
        </w:r>
      </w:ins>
      <w:r w:rsidRPr="00E23E15">
        <w:rPr>
          <w:shd w:val="clear" w:color="auto" w:fill="FFFFFF"/>
          <w:rPrChange w:id="307" w:author="Natasha" w:date="2022-10-25T10:12:00Z">
            <w:rPr>
              <w:color w:val="222222"/>
              <w:shd w:val="clear" w:color="auto" w:fill="FFFFFF"/>
            </w:rPr>
          </w:rPrChange>
        </w:rPr>
        <w:t>Managing disruption risk in express logistics via proactive planning</w:t>
      </w:r>
      <w:ins w:id="308" w:author="Natasha" w:date="2022-10-25T10:03:00Z">
        <w:r w:rsidR="00CA54C4" w:rsidRPr="00E23E15">
          <w:rPr>
            <w:shd w:val="clear" w:color="auto" w:fill="FFFFFF"/>
          </w:rPr>
          <w:t xml:space="preserve">", </w:t>
        </w:r>
      </w:ins>
      <w:del w:id="309" w:author="Natasha" w:date="2022-10-25T10:03:00Z">
        <w:r w:rsidRPr="00E23E15" w:rsidDel="00CA54C4">
          <w:rPr>
            <w:shd w:val="clear" w:color="auto" w:fill="FFFFFF"/>
            <w:rPrChange w:id="310" w:author="Natasha" w:date="2022-10-25T10:12:00Z">
              <w:rPr>
                <w:color w:val="222222"/>
                <w:shd w:val="clear" w:color="auto" w:fill="FFFFFF"/>
              </w:rPr>
            </w:rPrChange>
          </w:rPr>
          <w:delText>. </w:delText>
        </w:r>
      </w:del>
      <w:r w:rsidRPr="00E23E15">
        <w:rPr>
          <w:i/>
          <w:iCs/>
          <w:shd w:val="clear" w:color="auto" w:fill="FFFFFF"/>
          <w:rPrChange w:id="311" w:author="Natasha" w:date="2022-10-25T10:12:00Z">
            <w:rPr>
              <w:i/>
              <w:iCs/>
              <w:color w:val="222222"/>
              <w:shd w:val="clear" w:color="auto" w:fill="FFFFFF"/>
            </w:rPr>
          </w:rPrChange>
        </w:rPr>
        <w:t>Industrial Management &amp; Data Systems</w:t>
      </w:r>
      <w:ins w:id="312" w:author="Natasha" w:date="2022-10-25T10:03:00Z">
        <w:r w:rsidR="00CA54C4" w:rsidRPr="00E23E15">
          <w:rPr>
            <w:iCs/>
            <w:shd w:val="clear" w:color="auto" w:fill="FFFFFF"/>
          </w:rPr>
          <w:t xml:space="preserve">, </w:t>
        </w:r>
        <w:r w:rsidR="00CA54C4" w:rsidRPr="00E23E15">
          <w:rPr>
            <w:iCs/>
            <w:highlight w:val="yellow"/>
            <w:shd w:val="clear" w:color="auto" w:fill="FFFFFF"/>
            <w:rPrChange w:id="313" w:author="Natasha" w:date="2022-10-25T10:12:00Z">
              <w:rPr>
                <w:iCs/>
                <w:shd w:val="clear" w:color="auto" w:fill="FFFFFF"/>
              </w:rPr>
            </w:rPrChange>
          </w:rPr>
          <w:t>Vol. X No. X, pp.PAGES</w:t>
        </w:r>
      </w:ins>
      <w:r w:rsidRPr="00E23E15">
        <w:rPr>
          <w:shd w:val="clear" w:color="auto" w:fill="FFFFFF"/>
          <w:rPrChange w:id="314" w:author="Natasha" w:date="2022-10-25T10:12:00Z">
            <w:rPr>
              <w:color w:val="222222"/>
              <w:shd w:val="clear" w:color="auto" w:fill="FFFFFF"/>
            </w:rPr>
          </w:rPrChange>
        </w:rPr>
        <w:t>.</w:t>
      </w:r>
    </w:p>
    <w:p w14:paraId="518C569B" w14:textId="5FCBFBE3" w:rsidR="00A46745" w:rsidRPr="00E23E15" w:rsidRDefault="00A46745">
      <w:pPr>
        <w:widowControl w:val="0"/>
        <w:autoSpaceDE w:val="0"/>
        <w:autoSpaceDN w:val="0"/>
        <w:adjustRightInd w:val="0"/>
        <w:spacing w:line="360" w:lineRule="auto"/>
        <w:ind w:left="709" w:hanging="709"/>
        <w:contextualSpacing/>
        <w:rPr>
          <w:ins w:id="315" w:author="Natasha" w:date="2022-10-25T09:54:00Z"/>
          <w:shd w:val="clear" w:color="auto" w:fill="FFFFFF"/>
        </w:rPr>
        <w:pPrChange w:id="316" w:author="Natasha" w:date="2022-10-25T09:41:00Z">
          <w:pPr>
            <w:widowControl w:val="0"/>
            <w:autoSpaceDE w:val="0"/>
            <w:autoSpaceDN w:val="0"/>
            <w:adjustRightInd w:val="0"/>
            <w:spacing w:after="120" w:line="360" w:lineRule="auto"/>
          </w:pPr>
        </w:pPrChange>
      </w:pPr>
      <w:r w:rsidRPr="00E23E15">
        <w:rPr>
          <w:shd w:val="clear" w:color="auto" w:fill="FFFFFF"/>
          <w:rPrChange w:id="317" w:author="Natasha" w:date="2022-10-25T10:12:00Z">
            <w:rPr>
              <w:color w:val="222222"/>
              <w:shd w:val="clear" w:color="auto" w:fill="FFFFFF"/>
            </w:rPr>
          </w:rPrChange>
        </w:rPr>
        <w:t xml:space="preserve">Diaz, R., Phan, C., Golenbock, D., </w:t>
      </w:r>
      <w:del w:id="318" w:author="Natasha" w:date="2022-10-25T10:04:00Z">
        <w:r w:rsidRPr="00E23E15" w:rsidDel="00CA54C4">
          <w:rPr>
            <w:shd w:val="clear" w:color="auto" w:fill="FFFFFF"/>
            <w:rPrChange w:id="319" w:author="Natasha" w:date="2022-10-25T10:12:00Z">
              <w:rPr>
                <w:color w:val="222222"/>
                <w:shd w:val="clear" w:color="auto" w:fill="FFFFFF"/>
              </w:rPr>
            </w:rPrChange>
          </w:rPr>
          <w:delText xml:space="preserve">&amp; </w:delText>
        </w:r>
      </w:del>
      <w:ins w:id="320" w:author="Natasha" w:date="2022-10-25T10:04:00Z">
        <w:r w:rsidR="00CA54C4" w:rsidRPr="00E23E15">
          <w:rPr>
            <w:shd w:val="clear" w:color="auto" w:fill="FFFFFF"/>
          </w:rPr>
          <w:t>and</w:t>
        </w:r>
        <w:r w:rsidR="00CA54C4" w:rsidRPr="00E23E15">
          <w:rPr>
            <w:shd w:val="clear" w:color="auto" w:fill="FFFFFF"/>
            <w:rPrChange w:id="321" w:author="Natasha" w:date="2022-10-25T10:12:00Z">
              <w:rPr>
                <w:color w:val="222222"/>
                <w:shd w:val="clear" w:color="auto" w:fill="FFFFFF"/>
              </w:rPr>
            </w:rPrChange>
          </w:rPr>
          <w:t xml:space="preserve"> </w:t>
        </w:r>
      </w:ins>
      <w:r w:rsidRPr="00E23E15">
        <w:rPr>
          <w:shd w:val="clear" w:color="auto" w:fill="FFFFFF"/>
          <w:rPrChange w:id="322" w:author="Natasha" w:date="2022-10-25T10:12:00Z">
            <w:rPr>
              <w:color w:val="222222"/>
              <w:shd w:val="clear" w:color="auto" w:fill="FFFFFF"/>
            </w:rPr>
          </w:rPrChange>
        </w:rPr>
        <w:t>Sanford, B. (2022)</w:t>
      </w:r>
      <w:ins w:id="323" w:author="Natasha" w:date="2022-10-25T10:04:00Z">
        <w:r w:rsidR="00CA54C4" w:rsidRPr="00E23E15">
          <w:rPr>
            <w:shd w:val="clear" w:color="auto" w:fill="FFFFFF"/>
          </w:rPr>
          <w:t>,</w:t>
        </w:r>
      </w:ins>
      <w:del w:id="324" w:author="Natasha" w:date="2022-10-25T10:04:00Z">
        <w:r w:rsidRPr="00E23E15" w:rsidDel="00CA54C4">
          <w:rPr>
            <w:shd w:val="clear" w:color="auto" w:fill="FFFFFF"/>
            <w:rPrChange w:id="325" w:author="Natasha" w:date="2022-10-25T10:12:00Z">
              <w:rPr>
                <w:color w:val="222222"/>
                <w:shd w:val="clear" w:color="auto" w:fill="FFFFFF"/>
              </w:rPr>
            </w:rPrChange>
          </w:rPr>
          <w:delText>.</w:delText>
        </w:r>
      </w:del>
      <w:r w:rsidRPr="00E23E15">
        <w:rPr>
          <w:shd w:val="clear" w:color="auto" w:fill="FFFFFF"/>
          <w:rPrChange w:id="326" w:author="Natasha" w:date="2022-10-25T10:12:00Z">
            <w:rPr>
              <w:color w:val="222222"/>
              <w:shd w:val="clear" w:color="auto" w:fill="FFFFFF"/>
            </w:rPr>
          </w:rPrChange>
        </w:rPr>
        <w:t xml:space="preserve"> </w:t>
      </w:r>
      <w:ins w:id="327" w:author="Natasha" w:date="2022-10-25T10:04:00Z">
        <w:r w:rsidR="00CA54C4" w:rsidRPr="00E23E15">
          <w:rPr>
            <w:shd w:val="clear" w:color="auto" w:fill="FFFFFF"/>
          </w:rPr>
          <w:t>"</w:t>
        </w:r>
      </w:ins>
      <w:r w:rsidRPr="00E23E15">
        <w:rPr>
          <w:shd w:val="clear" w:color="auto" w:fill="FFFFFF"/>
          <w:rPrChange w:id="328" w:author="Natasha" w:date="2022-10-25T10:12:00Z">
            <w:rPr>
              <w:color w:val="222222"/>
              <w:shd w:val="clear" w:color="auto" w:fill="FFFFFF"/>
            </w:rPr>
          </w:rPrChange>
        </w:rPr>
        <w:t>A prescriptive framework to support express delivery supply chain expansions in highly urbanized environments</w:t>
      </w:r>
      <w:ins w:id="329" w:author="Natasha" w:date="2022-10-25T10:04:00Z">
        <w:r w:rsidR="00CA54C4" w:rsidRPr="00E23E15">
          <w:rPr>
            <w:shd w:val="clear" w:color="auto" w:fill="FFFFFF"/>
          </w:rPr>
          <w:t xml:space="preserve">", </w:t>
        </w:r>
      </w:ins>
      <w:del w:id="330" w:author="Natasha" w:date="2022-10-25T10:04:00Z">
        <w:r w:rsidRPr="00E23E15" w:rsidDel="00CA54C4">
          <w:rPr>
            <w:shd w:val="clear" w:color="auto" w:fill="FFFFFF"/>
            <w:rPrChange w:id="331" w:author="Natasha" w:date="2022-10-25T10:12:00Z">
              <w:rPr>
                <w:color w:val="222222"/>
                <w:shd w:val="clear" w:color="auto" w:fill="FFFFFF"/>
              </w:rPr>
            </w:rPrChange>
          </w:rPr>
          <w:delText>. </w:delText>
        </w:r>
      </w:del>
      <w:r w:rsidRPr="00E23E15">
        <w:rPr>
          <w:i/>
          <w:iCs/>
          <w:shd w:val="clear" w:color="auto" w:fill="FFFFFF"/>
          <w:rPrChange w:id="332" w:author="Natasha" w:date="2022-10-25T10:12:00Z">
            <w:rPr>
              <w:i/>
              <w:iCs/>
              <w:color w:val="222222"/>
              <w:shd w:val="clear" w:color="auto" w:fill="FFFFFF"/>
            </w:rPr>
          </w:rPrChange>
        </w:rPr>
        <w:t>Industrial Management &amp; Data Systems</w:t>
      </w:r>
      <w:r w:rsidRPr="00E23E15">
        <w:rPr>
          <w:shd w:val="clear" w:color="auto" w:fill="FFFFFF"/>
          <w:rPrChange w:id="333" w:author="Natasha" w:date="2022-10-25T10:12:00Z">
            <w:rPr>
              <w:color w:val="222222"/>
              <w:shd w:val="clear" w:color="auto" w:fill="FFFFFF"/>
            </w:rPr>
          </w:rPrChange>
        </w:rPr>
        <w:t xml:space="preserve">, </w:t>
      </w:r>
      <w:del w:id="334" w:author="Natasha" w:date="2022-10-25T10:04:00Z">
        <w:r w:rsidRPr="00E23E15" w:rsidDel="00CA54C4">
          <w:rPr>
            <w:shd w:val="clear" w:color="auto" w:fill="FFFFFF"/>
            <w:rPrChange w:id="335" w:author="Natasha" w:date="2022-10-25T10:12:00Z">
              <w:rPr>
                <w:color w:val="222222"/>
                <w:shd w:val="clear" w:color="auto" w:fill="FFFFFF"/>
              </w:rPr>
            </w:rPrChange>
          </w:rPr>
          <w:delText>(</w:delText>
        </w:r>
      </w:del>
      <w:r w:rsidRPr="00E23E15">
        <w:rPr>
          <w:shd w:val="clear" w:color="auto" w:fill="FFFFFF"/>
          <w:rPrChange w:id="336" w:author="Natasha" w:date="2022-10-25T10:12:00Z">
            <w:rPr>
              <w:color w:val="222222"/>
              <w:shd w:val="clear" w:color="auto" w:fill="FFFFFF"/>
            </w:rPr>
          </w:rPrChange>
        </w:rPr>
        <w:t>ahead-of-print</w:t>
      </w:r>
      <w:del w:id="337" w:author="Natasha" w:date="2022-10-25T10:04:00Z">
        <w:r w:rsidRPr="00E23E15" w:rsidDel="00CA54C4">
          <w:rPr>
            <w:shd w:val="clear" w:color="auto" w:fill="FFFFFF"/>
            <w:rPrChange w:id="338" w:author="Natasha" w:date="2022-10-25T10:12:00Z">
              <w:rPr>
                <w:color w:val="222222"/>
                <w:shd w:val="clear" w:color="auto" w:fill="FFFFFF"/>
              </w:rPr>
            </w:rPrChange>
          </w:rPr>
          <w:delText>)</w:delText>
        </w:r>
      </w:del>
      <w:r w:rsidRPr="00E23E15">
        <w:rPr>
          <w:shd w:val="clear" w:color="auto" w:fill="FFFFFF"/>
          <w:rPrChange w:id="339" w:author="Natasha" w:date="2022-10-25T10:12:00Z">
            <w:rPr>
              <w:color w:val="222222"/>
              <w:shd w:val="clear" w:color="auto" w:fill="FFFFFF"/>
            </w:rPr>
          </w:rPrChange>
        </w:rPr>
        <w:t>.</w:t>
      </w:r>
    </w:p>
    <w:p w14:paraId="3F2F5C8A" w14:textId="5FFF28A1" w:rsidR="00446BA9" w:rsidRPr="00E23E15" w:rsidRDefault="00446BA9">
      <w:pPr>
        <w:widowControl w:val="0"/>
        <w:autoSpaceDE w:val="0"/>
        <w:autoSpaceDN w:val="0"/>
        <w:adjustRightInd w:val="0"/>
        <w:spacing w:line="360" w:lineRule="auto"/>
        <w:ind w:left="709" w:hanging="709"/>
        <w:contextualSpacing/>
        <w:rPr>
          <w:rPrChange w:id="340" w:author="Natasha" w:date="2022-10-25T10:12:00Z">
            <w:rPr>
              <w:noProof/>
            </w:rPr>
          </w:rPrChange>
        </w:rPr>
        <w:pPrChange w:id="341" w:author="Natasha" w:date="2022-10-25T09:54:00Z">
          <w:pPr>
            <w:widowControl w:val="0"/>
            <w:autoSpaceDE w:val="0"/>
            <w:autoSpaceDN w:val="0"/>
            <w:adjustRightInd w:val="0"/>
            <w:spacing w:after="120" w:line="360" w:lineRule="auto"/>
          </w:pPr>
        </w:pPrChange>
      </w:pPr>
      <w:moveToRangeStart w:id="342" w:author="Natasha" w:date="2022-10-25T09:54:00Z" w:name="move117584068"/>
      <w:moveTo w:id="343" w:author="Natasha" w:date="2022-10-25T09:54:00Z">
        <w:r w:rsidRPr="00E23E15">
          <w:rPr>
            <w:rPrChange w:id="344" w:author="Natasha" w:date="2022-10-25T10:12:00Z">
              <w:rPr>
                <w:noProof/>
              </w:rPr>
            </w:rPrChange>
          </w:rPr>
          <w:t xml:space="preserve">Di Francesco, M. </w:t>
        </w:r>
        <w:r w:rsidRPr="003177D5">
          <w:rPr>
            <w:i/>
            <w:iCs/>
            <w:highlight w:val="yellow"/>
            <w:rPrChange w:id="345" w:author="Natasha" w:date="2022-10-25T10:23:00Z">
              <w:rPr>
                <w:i/>
                <w:iCs/>
                <w:noProof/>
              </w:rPr>
            </w:rPrChange>
          </w:rPr>
          <w:t>et al.</w:t>
        </w:r>
        <w:r w:rsidRPr="00E23E15">
          <w:rPr>
            <w:rPrChange w:id="346" w:author="Natasha" w:date="2022-10-25T10:12:00Z">
              <w:rPr>
                <w:noProof/>
              </w:rPr>
            </w:rPrChange>
          </w:rPr>
          <w:t xml:space="preserve"> (2016)</w:t>
        </w:r>
      </w:moveTo>
      <w:ins w:id="347" w:author="Natasha" w:date="2022-10-25T10:04:00Z">
        <w:r w:rsidR="00CA54C4" w:rsidRPr="00E23E15">
          <w:rPr>
            <w:rPrChange w:id="348" w:author="Natasha" w:date="2022-10-25T10:12:00Z">
              <w:rPr>
                <w:noProof/>
              </w:rPr>
            </w:rPrChange>
          </w:rPr>
          <w:t>,</w:t>
        </w:r>
      </w:ins>
      <w:moveTo w:id="349" w:author="Natasha" w:date="2022-10-25T09:54:00Z">
        <w:r w:rsidRPr="00E23E15">
          <w:rPr>
            <w:rPrChange w:id="350" w:author="Natasha" w:date="2022-10-25T10:12:00Z">
              <w:rPr>
                <w:noProof/>
              </w:rPr>
            </w:rPrChange>
          </w:rPr>
          <w:t xml:space="preserve"> </w:t>
        </w:r>
      </w:moveTo>
      <w:ins w:id="351" w:author="Natasha" w:date="2022-10-25T10:04:00Z">
        <w:r w:rsidR="00CA54C4" w:rsidRPr="00E23E15">
          <w:rPr>
            <w:rPrChange w:id="352" w:author="Natasha" w:date="2022-10-25T10:12:00Z">
              <w:rPr>
                <w:noProof/>
              </w:rPr>
            </w:rPrChange>
          </w:rPr>
          <w:t>"</w:t>
        </w:r>
      </w:ins>
      <w:moveTo w:id="353" w:author="Natasha" w:date="2022-10-25T09:54:00Z">
        <w:del w:id="354" w:author="Natasha" w:date="2022-10-25T10:04:00Z">
          <w:r w:rsidRPr="00E23E15" w:rsidDel="00CA54C4">
            <w:rPr>
              <w:rPrChange w:id="355" w:author="Natasha" w:date="2022-10-25T10:12:00Z">
                <w:rPr>
                  <w:noProof/>
                </w:rPr>
              </w:rPrChange>
            </w:rPr>
            <w:delText>‘</w:delText>
          </w:r>
        </w:del>
        <w:r w:rsidRPr="00E23E15">
          <w:rPr>
            <w:rPrChange w:id="356" w:author="Natasha" w:date="2022-10-25T10:12:00Z">
              <w:rPr>
                <w:noProof/>
              </w:rPr>
            </w:rPrChange>
          </w:rPr>
          <w:t>An optimization model for the short-term manpower planning problem in transhipment container terminals</w:t>
        </w:r>
      </w:moveTo>
      <w:ins w:id="357" w:author="Natasha" w:date="2022-10-25T10:04:00Z">
        <w:r w:rsidR="00CA54C4" w:rsidRPr="00E23E15">
          <w:rPr>
            <w:rPrChange w:id="358" w:author="Natasha" w:date="2022-10-25T10:12:00Z">
              <w:rPr>
                <w:noProof/>
              </w:rPr>
            </w:rPrChange>
          </w:rPr>
          <w:t>"</w:t>
        </w:r>
      </w:ins>
      <w:moveTo w:id="359" w:author="Natasha" w:date="2022-10-25T09:54:00Z">
        <w:del w:id="360" w:author="Natasha" w:date="2022-10-25T10:04:00Z">
          <w:r w:rsidRPr="00E23E15" w:rsidDel="00CA54C4">
            <w:rPr>
              <w:rPrChange w:id="361" w:author="Natasha" w:date="2022-10-25T10:12:00Z">
                <w:rPr>
                  <w:noProof/>
                </w:rPr>
              </w:rPrChange>
            </w:rPr>
            <w:delText>’</w:delText>
          </w:r>
        </w:del>
        <w:r w:rsidRPr="00E23E15">
          <w:rPr>
            <w:rPrChange w:id="362" w:author="Natasha" w:date="2022-10-25T10:12:00Z">
              <w:rPr>
                <w:noProof/>
              </w:rPr>
            </w:rPrChange>
          </w:rPr>
          <w:t xml:space="preserve">, </w:t>
        </w:r>
        <w:r w:rsidRPr="00E23E15">
          <w:rPr>
            <w:i/>
            <w:iCs/>
            <w:rPrChange w:id="363" w:author="Natasha" w:date="2022-10-25T10:12:00Z">
              <w:rPr>
                <w:i/>
                <w:iCs/>
                <w:noProof/>
              </w:rPr>
            </w:rPrChange>
          </w:rPr>
          <w:t>Computers and Industrial Engineering</w:t>
        </w:r>
        <w:r w:rsidRPr="00E23E15">
          <w:rPr>
            <w:rPrChange w:id="364" w:author="Natasha" w:date="2022-10-25T10:12:00Z">
              <w:rPr>
                <w:noProof/>
              </w:rPr>
            </w:rPrChange>
          </w:rPr>
          <w:t xml:space="preserve">, </w:t>
        </w:r>
      </w:moveTo>
      <w:ins w:id="365" w:author="Natasha" w:date="2022-10-25T10:04:00Z">
        <w:r w:rsidR="00CA54C4" w:rsidRPr="00E23E15">
          <w:rPr>
            <w:rPrChange w:id="366" w:author="Natasha" w:date="2022-10-25T10:12:00Z">
              <w:rPr>
                <w:noProof/>
              </w:rPr>
            </w:rPrChange>
          </w:rPr>
          <w:t xml:space="preserve">Vol. </w:t>
        </w:r>
      </w:ins>
      <w:moveTo w:id="367" w:author="Natasha" w:date="2022-10-25T09:54:00Z">
        <w:r w:rsidRPr="00E23E15">
          <w:rPr>
            <w:rPrChange w:id="368" w:author="Natasha" w:date="2022-10-25T10:12:00Z">
              <w:rPr>
                <w:noProof/>
              </w:rPr>
            </w:rPrChange>
          </w:rPr>
          <w:t>97, pp.</w:t>
        </w:r>
        <w:del w:id="369" w:author="Natasha" w:date="2022-10-25T10:04:00Z">
          <w:r w:rsidRPr="00E23E15" w:rsidDel="00CA54C4">
            <w:rPr>
              <w:rPrChange w:id="370" w:author="Natasha" w:date="2022-10-25T10:12:00Z">
                <w:rPr>
                  <w:noProof/>
                </w:rPr>
              </w:rPrChange>
            </w:rPr>
            <w:delText xml:space="preserve"> </w:delText>
          </w:r>
        </w:del>
        <w:r w:rsidRPr="00E23E15">
          <w:rPr>
            <w:rPrChange w:id="371" w:author="Natasha" w:date="2022-10-25T10:12:00Z">
              <w:rPr>
                <w:noProof/>
              </w:rPr>
            </w:rPrChange>
          </w:rPr>
          <w:t>183–190.</w:t>
        </w:r>
      </w:moveTo>
      <w:moveToRangeEnd w:id="342"/>
    </w:p>
    <w:p w14:paraId="58613E93" w14:textId="632F9A1C" w:rsidR="00B02A44" w:rsidRPr="00E23E15" w:rsidRDefault="00B02A44">
      <w:pPr>
        <w:widowControl w:val="0"/>
        <w:autoSpaceDE w:val="0"/>
        <w:autoSpaceDN w:val="0"/>
        <w:adjustRightInd w:val="0"/>
        <w:spacing w:line="360" w:lineRule="auto"/>
        <w:ind w:left="709" w:hanging="709"/>
        <w:contextualSpacing/>
        <w:rPr>
          <w:rPrChange w:id="372" w:author="Natasha" w:date="2022-10-25T10:12:00Z">
            <w:rPr>
              <w:noProof/>
            </w:rPr>
          </w:rPrChange>
        </w:rPr>
        <w:pPrChange w:id="373" w:author="Natasha" w:date="2022-10-25T09:41:00Z">
          <w:pPr>
            <w:widowControl w:val="0"/>
            <w:autoSpaceDE w:val="0"/>
            <w:autoSpaceDN w:val="0"/>
            <w:adjustRightInd w:val="0"/>
            <w:spacing w:after="120" w:line="360" w:lineRule="auto"/>
          </w:pPr>
        </w:pPrChange>
      </w:pPr>
      <w:r w:rsidRPr="00E23E15">
        <w:rPr>
          <w:rPrChange w:id="374" w:author="Natasha" w:date="2022-10-25T10:12:00Z">
            <w:rPr>
              <w:noProof/>
            </w:rPr>
          </w:rPrChange>
        </w:rPr>
        <w:t>Dijkstra, M.</w:t>
      </w:r>
      <w:del w:id="375" w:author="Natasha" w:date="2022-10-25T10:04:00Z">
        <w:r w:rsidRPr="00E23E15" w:rsidDel="00CA54C4">
          <w:rPr>
            <w:rPrChange w:id="376" w:author="Natasha" w:date="2022-10-25T10:12:00Z">
              <w:rPr>
                <w:noProof/>
              </w:rPr>
            </w:rPrChange>
          </w:rPr>
          <w:delText xml:space="preserve"> </w:delText>
        </w:r>
      </w:del>
      <w:r w:rsidRPr="00E23E15">
        <w:rPr>
          <w:rPrChange w:id="377" w:author="Natasha" w:date="2022-10-25T10:12:00Z">
            <w:rPr>
              <w:noProof/>
            </w:rPr>
          </w:rPrChange>
        </w:rPr>
        <w:t xml:space="preserve">C. </w:t>
      </w:r>
      <w:r w:rsidRPr="003177D5">
        <w:rPr>
          <w:i/>
          <w:iCs/>
          <w:highlight w:val="yellow"/>
          <w:rPrChange w:id="378" w:author="Natasha" w:date="2022-10-25T10:23:00Z">
            <w:rPr>
              <w:i/>
              <w:iCs/>
              <w:noProof/>
            </w:rPr>
          </w:rPrChange>
        </w:rPr>
        <w:t>et al.</w:t>
      </w:r>
      <w:r w:rsidRPr="00E23E15">
        <w:rPr>
          <w:rPrChange w:id="379" w:author="Natasha" w:date="2022-10-25T10:12:00Z">
            <w:rPr>
              <w:noProof/>
            </w:rPr>
          </w:rPrChange>
        </w:rPr>
        <w:t xml:space="preserve"> (1991)</w:t>
      </w:r>
      <w:ins w:id="380" w:author="Natasha" w:date="2022-10-25T10:04:00Z">
        <w:r w:rsidR="00CA54C4" w:rsidRPr="00E23E15">
          <w:rPr>
            <w:rPrChange w:id="381" w:author="Natasha" w:date="2022-10-25T10:12:00Z">
              <w:rPr>
                <w:noProof/>
              </w:rPr>
            </w:rPrChange>
          </w:rPr>
          <w:t>,</w:t>
        </w:r>
      </w:ins>
      <w:r w:rsidRPr="00E23E15">
        <w:rPr>
          <w:rPrChange w:id="382" w:author="Natasha" w:date="2022-10-25T10:12:00Z">
            <w:rPr>
              <w:noProof/>
            </w:rPr>
          </w:rPrChange>
        </w:rPr>
        <w:t xml:space="preserve"> </w:t>
      </w:r>
      <w:ins w:id="383" w:author="Natasha" w:date="2022-10-25T10:04:00Z">
        <w:r w:rsidR="00CA54C4" w:rsidRPr="00E23E15">
          <w:rPr>
            <w:rPrChange w:id="384" w:author="Natasha" w:date="2022-10-25T10:12:00Z">
              <w:rPr>
                <w:noProof/>
              </w:rPr>
            </w:rPrChange>
          </w:rPr>
          <w:t>"</w:t>
        </w:r>
      </w:ins>
      <w:del w:id="385" w:author="Natasha" w:date="2022-10-25T10:04:00Z">
        <w:r w:rsidRPr="00E23E15" w:rsidDel="00CA54C4">
          <w:rPr>
            <w:rPrChange w:id="386" w:author="Natasha" w:date="2022-10-25T10:12:00Z">
              <w:rPr>
                <w:noProof/>
              </w:rPr>
            </w:rPrChange>
          </w:rPr>
          <w:delText>‘</w:delText>
        </w:r>
      </w:del>
      <w:r w:rsidRPr="00E23E15">
        <w:rPr>
          <w:rPrChange w:id="387" w:author="Natasha" w:date="2022-10-25T10:12:00Z">
            <w:rPr>
              <w:noProof/>
            </w:rPr>
          </w:rPrChange>
        </w:rPr>
        <w:t>A DSS for capacity planning of aircraft maintenance personnel</w:t>
      </w:r>
      <w:ins w:id="388" w:author="Natasha" w:date="2022-10-25T10:04:00Z">
        <w:r w:rsidR="00CA54C4" w:rsidRPr="00E23E15">
          <w:rPr>
            <w:rPrChange w:id="389" w:author="Natasha" w:date="2022-10-25T10:12:00Z">
              <w:rPr>
                <w:noProof/>
              </w:rPr>
            </w:rPrChange>
          </w:rPr>
          <w:t>"</w:t>
        </w:r>
      </w:ins>
      <w:del w:id="390" w:author="Natasha" w:date="2022-10-25T10:04:00Z">
        <w:r w:rsidRPr="00E23E15" w:rsidDel="00CA54C4">
          <w:rPr>
            <w:rPrChange w:id="391" w:author="Natasha" w:date="2022-10-25T10:12:00Z">
              <w:rPr>
                <w:noProof/>
              </w:rPr>
            </w:rPrChange>
          </w:rPr>
          <w:delText>’</w:delText>
        </w:r>
      </w:del>
      <w:r w:rsidRPr="00E23E15">
        <w:rPr>
          <w:rPrChange w:id="392" w:author="Natasha" w:date="2022-10-25T10:12:00Z">
            <w:rPr>
              <w:noProof/>
            </w:rPr>
          </w:rPrChange>
        </w:rPr>
        <w:t xml:space="preserve">, </w:t>
      </w:r>
      <w:r w:rsidRPr="00E23E15">
        <w:rPr>
          <w:i/>
          <w:iCs/>
          <w:rPrChange w:id="393" w:author="Natasha" w:date="2022-10-25T10:12:00Z">
            <w:rPr>
              <w:i/>
              <w:iCs/>
              <w:noProof/>
            </w:rPr>
          </w:rPrChange>
        </w:rPr>
        <w:t>International Journal of Production Economics</w:t>
      </w:r>
      <w:r w:rsidRPr="00E23E15">
        <w:rPr>
          <w:rPrChange w:id="394" w:author="Natasha" w:date="2022-10-25T10:12:00Z">
            <w:rPr>
              <w:noProof/>
            </w:rPr>
          </w:rPrChange>
        </w:rPr>
        <w:t xml:space="preserve">, </w:t>
      </w:r>
      <w:ins w:id="395" w:author="Natasha" w:date="2022-10-25T10:04:00Z">
        <w:r w:rsidR="00CA54C4" w:rsidRPr="00E23E15">
          <w:rPr>
            <w:rPrChange w:id="396" w:author="Natasha" w:date="2022-10-25T10:12:00Z">
              <w:rPr>
                <w:noProof/>
              </w:rPr>
            </w:rPrChange>
          </w:rPr>
          <w:t xml:space="preserve">Vol. </w:t>
        </w:r>
      </w:ins>
      <w:r w:rsidRPr="00E23E15">
        <w:rPr>
          <w:rPrChange w:id="397" w:author="Natasha" w:date="2022-10-25T10:12:00Z">
            <w:rPr>
              <w:noProof/>
            </w:rPr>
          </w:rPrChange>
        </w:rPr>
        <w:t>23</w:t>
      </w:r>
      <w:ins w:id="398" w:author="Natasha" w:date="2022-10-25T10:04:00Z">
        <w:r w:rsidR="00CA54C4" w:rsidRPr="00E23E15">
          <w:rPr>
            <w:rPrChange w:id="399" w:author="Natasha" w:date="2022-10-25T10:12:00Z">
              <w:rPr>
                <w:noProof/>
              </w:rPr>
            </w:rPrChange>
          </w:rPr>
          <w:t xml:space="preserve"> No. </w:t>
        </w:r>
      </w:ins>
      <w:del w:id="400" w:author="Natasha" w:date="2022-10-25T10:04:00Z">
        <w:r w:rsidRPr="00E23E15" w:rsidDel="00CA54C4">
          <w:rPr>
            <w:rPrChange w:id="401" w:author="Natasha" w:date="2022-10-25T10:12:00Z">
              <w:rPr>
                <w:noProof/>
              </w:rPr>
            </w:rPrChange>
          </w:rPr>
          <w:delText>(</w:delText>
        </w:r>
      </w:del>
      <w:r w:rsidRPr="00E23E15">
        <w:rPr>
          <w:rPrChange w:id="402" w:author="Natasha" w:date="2022-10-25T10:12:00Z">
            <w:rPr>
              <w:noProof/>
            </w:rPr>
          </w:rPrChange>
        </w:rPr>
        <w:t>1–3</w:t>
      </w:r>
      <w:del w:id="403" w:author="Natasha" w:date="2022-10-25T10:05:00Z">
        <w:r w:rsidRPr="00E23E15" w:rsidDel="00CA54C4">
          <w:rPr>
            <w:rPrChange w:id="404" w:author="Natasha" w:date="2022-10-25T10:12:00Z">
              <w:rPr>
                <w:noProof/>
              </w:rPr>
            </w:rPrChange>
          </w:rPr>
          <w:delText>)</w:delText>
        </w:r>
      </w:del>
      <w:r w:rsidRPr="00E23E15">
        <w:rPr>
          <w:rPrChange w:id="405" w:author="Natasha" w:date="2022-10-25T10:12:00Z">
            <w:rPr>
              <w:noProof/>
            </w:rPr>
          </w:rPrChange>
        </w:rPr>
        <w:t>, pp.</w:t>
      </w:r>
      <w:del w:id="406" w:author="Natasha" w:date="2022-10-25T10:05:00Z">
        <w:r w:rsidRPr="00E23E15" w:rsidDel="00CA54C4">
          <w:rPr>
            <w:rPrChange w:id="407" w:author="Natasha" w:date="2022-10-25T10:12:00Z">
              <w:rPr>
                <w:noProof/>
              </w:rPr>
            </w:rPrChange>
          </w:rPr>
          <w:delText xml:space="preserve"> </w:delText>
        </w:r>
      </w:del>
      <w:r w:rsidRPr="00E23E15">
        <w:rPr>
          <w:rPrChange w:id="408" w:author="Natasha" w:date="2022-10-25T10:12:00Z">
            <w:rPr>
              <w:noProof/>
            </w:rPr>
          </w:rPrChange>
        </w:rPr>
        <w:t>69–78.</w:t>
      </w:r>
    </w:p>
    <w:p w14:paraId="57712541" w14:textId="77777777" w:rsidR="008A408E" w:rsidRDefault="008A408E" w:rsidP="008A408E">
      <w:pPr>
        <w:widowControl w:val="0"/>
        <w:autoSpaceDE w:val="0"/>
        <w:autoSpaceDN w:val="0"/>
        <w:adjustRightInd w:val="0"/>
        <w:spacing w:line="360" w:lineRule="auto"/>
        <w:ind w:left="709" w:hanging="709"/>
        <w:contextualSpacing/>
      </w:pPr>
    </w:p>
    <w:p w14:paraId="7374B0ED" w14:textId="34F0977F" w:rsidR="003177D5" w:rsidRDefault="00B02A44">
      <w:pPr>
        <w:widowControl w:val="0"/>
        <w:autoSpaceDE w:val="0"/>
        <w:autoSpaceDN w:val="0"/>
        <w:adjustRightInd w:val="0"/>
        <w:spacing w:line="360" w:lineRule="auto"/>
        <w:ind w:left="709" w:hanging="709"/>
        <w:contextualSpacing/>
        <w:rPr>
          <w:ins w:id="409" w:author="Natasha" w:date="2022-10-25T10:24:00Z"/>
        </w:rPr>
        <w:pPrChange w:id="410" w:author="Natasha" w:date="2022-10-25T09:41:00Z">
          <w:pPr>
            <w:widowControl w:val="0"/>
            <w:autoSpaceDE w:val="0"/>
            <w:autoSpaceDN w:val="0"/>
            <w:adjustRightInd w:val="0"/>
            <w:spacing w:after="120" w:line="360" w:lineRule="auto"/>
          </w:pPr>
        </w:pPrChange>
      </w:pPr>
      <w:r w:rsidRPr="00E23E15">
        <w:rPr>
          <w:rPrChange w:id="411" w:author="Natasha" w:date="2022-10-25T10:12:00Z">
            <w:rPr>
              <w:noProof/>
            </w:rPr>
          </w:rPrChange>
        </w:rPr>
        <w:lastRenderedPageBreak/>
        <w:t>Ding, R.</w:t>
      </w:r>
      <w:ins w:id="412" w:author="Natasha" w:date="2022-10-25T10:05:00Z">
        <w:r w:rsidR="00CA54C4" w:rsidRPr="00E23E15">
          <w:rPr>
            <w:rPrChange w:id="413" w:author="Natasha" w:date="2022-10-25T10:12:00Z">
              <w:rPr>
                <w:noProof/>
              </w:rPr>
            </w:rPrChange>
          </w:rPr>
          <w:t>,</w:t>
        </w:r>
      </w:ins>
      <w:r w:rsidRPr="00E23E15">
        <w:rPr>
          <w:rPrChange w:id="414" w:author="Natasha" w:date="2022-10-25T10:12:00Z">
            <w:rPr>
              <w:noProof/>
            </w:rPr>
          </w:rPrChange>
        </w:rPr>
        <w:t xml:space="preserve"> and Gao, M. (2012)</w:t>
      </w:r>
      <w:ins w:id="415" w:author="Natasha" w:date="2022-10-25T10:05:00Z">
        <w:r w:rsidR="00CA54C4" w:rsidRPr="00E23E15">
          <w:rPr>
            <w:rPrChange w:id="416" w:author="Natasha" w:date="2022-10-25T10:12:00Z">
              <w:rPr>
                <w:noProof/>
              </w:rPr>
            </w:rPrChange>
          </w:rPr>
          <w:t>,</w:t>
        </w:r>
      </w:ins>
      <w:r w:rsidRPr="00E23E15">
        <w:rPr>
          <w:rPrChange w:id="417" w:author="Natasha" w:date="2022-10-25T10:12:00Z">
            <w:rPr>
              <w:noProof/>
            </w:rPr>
          </w:rPrChange>
        </w:rPr>
        <w:t xml:space="preserve"> </w:t>
      </w:r>
      <w:ins w:id="418" w:author="Natasha" w:date="2022-10-25T10:05:00Z">
        <w:r w:rsidR="00CA54C4" w:rsidRPr="00E23E15">
          <w:rPr>
            <w:rPrChange w:id="419" w:author="Natasha" w:date="2022-10-25T10:12:00Z">
              <w:rPr>
                <w:noProof/>
              </w:rPr>
            </w:rPrChange>
          </w:rPr>
          <w:t>"</w:t>
        </w:r>
      </w:ins>
      <w:del w:id="420" w:author="Natasha" w:date="2022-10-25T10:05:00Z">
        <w:r w:rsidRPr="00E23E15" w:rsidDel="00CA54C4">
          <w:rPr>
            <w:rPrChange w:id="421" w:author="Natasha" w:date="2022-10-25T10:12:00Z">
              <w:rPr>
                <w:noProof/>
              </w:rPr>
            </w:rPrChange>
          </w:rPr>
          <w:delText>‘</w:delText>
        </w:r>
      </w:del>
      <w:r w:rsidRPr="00E23E15">
        <w:rPr>
          <w:rPrChange w:id="422" w:author="Natasha" w:date="2022-10-25T10:12:00Z">
            <w:rPr>
              <w:noProof/>
            </w:rPr>
          </w:rPrChange>
        </w:rPr>
        <w:t xml:space="preserve">Research on </w:t>
      </w:r>
      <w:ins w:id="423" w:author="Natasha" w:date="2022-10-25T10:05:00Z">
        <w:r w:rsidR="00CA54C4" w:rsidRPr="00E23E15">
          <w:rPr>
            <w:rPrChange w:id="424" w:author="Natasha" w:date="2022-10-25T10:12:00Z">
              <w:rPr>
                <w:noProof/>
              </w:rPr>
            </w:rPrChange>
          </w:rPr>
          <w:t>p</w:t>
        </w:r>
      </w:ins>
      <w:del w:id="425" w:author="Natasha" w:date="2022-10-25T10:05:00Z">
        <w:r w:rsidRPr="00E23E15" w:rsidDel="00CA54C4">
          <w:rPr>
            <w:rPrChange w:id="426" w:author="Natasha" w:date="2022-10-25T10:12:00Z">
              <w:rPr>
                <w:noProof/>
              </w:rPr>
            </w:rPrChange>
          </w:rPr>
          <w:delText>P</w:delText>
        </w:r>
      </w:del>
      <w:r w:rsidRPr="00E23E15">
        <w:rPr>
          <w:rPrChange w:id="427" w:author="Natasha" w:date="2022-10-25T10:12:00Z">
            <w:rPr>
              <w:noProof/>
            </w:rPr>
          </w:rPrChange>
        </w:rPr>
        <w:t>ilot</w:t>
      </w:r>
      <w:del w:id="428" w:author="Natasha" w:date="2022-10-25T10:05:00Z">
        <w:r w:rsidRPr="00E23E15" w:rsidDel="00CA54C4">
          <w:rPr>
            <w:rPrChange w:id="429" w:author="Natasha" w:date="2022-10-25T10:12:00Z">
              <w:rPr>
                <w:noProof/>
              </w:rPr>
            </w:rPrChange>
          </w:rPr>
          <w:delText>s</w:delText>
        </w:r>
      </w:del>
      <w:r w:rsidRPr="00E23E15">
        <w:rPr>
          <w:rPrChange w:id="430" w:author="Natasha" w:date="2022-10-25T10:12:00Z">
            <w:rPr>
              <w:noProof/>
            </w:rPr>
          </w:rPrChange>
        </w:rPr>
        <w:t xml:space="preserve"> </w:t>
      </w:r>
      <w:ins w:id="431" w:author="Natasha" w:date="2022-10-25T10:05:00Z">
        <w:r w:rsidR="00CA54C4" w:rsidRPr="00E23E15">
          <w:rPr>
            <w:rPrChange w:id="432" w:author="Natasha" w:date="2022-10-25T10:12:00Z">
              <w:rPr>
                <w:noProof/>
              </w:rPr>
            </w:rPrChange>
          </w:rPr>
          <w:t>d</w:t>
        </w:r>
      </w:ins>
      <w:del w:id="433" w:author="Natasha" w:date="2022-10-25T10:05:00Z">
        <w:r w:rsidRPr="00E23E15" w:rsidDel="00CA54C4">
          <w:rPr>
            <w:rPrChange w:id="434" w:author="Natasha" w:date="2022-10-25T10:12:00Z">
              <w:rPr>
                <w:noProof/>
              </w:rPr>
            </w:rPrChange>
          </w:rPr>
          <w:delText>D</w:delText>
        </w:r>
      </w:del>
      <w:r w:rsidRPr="00E23E15">
        <w:rPr>
          <w:rPrChange w:id="435" w:author="Natasha" w:date="2022-10-25T10:12:00Z">
            <w:rPr>
              <w:noProof/>
            </w:rPr>
          </w:rPrChange>
        </w:rPr>
        <w:t xml:space="preserve">evelopment </w:t>
      </w:r>
      <w:ins w:id="436" w:author="Natasha" w:date="2022-10-25T10:05:00Z">
        <w:r w:rsidR="00CA54C4" w:rsidRPr="00E23E15">
          <w:rPr>
            <w:rPrChange w:id="437" w:author="Natasha" w:date="2022-10-25T10:12:00Z">
              <w:rPr>
                <w:noProof/>
              </w:rPr>
            </w:rPrChange>
          </w:rPr>
          <w:t>p</w:t>
        </w:r>
      </w:ins>
      <w:del w:id="438" w:author="Natasha" w:date="2022-10-25T10:05:00Z">
        <w:r w:rsidRPr="00E23E15" w:rsidDel="00CA54C4">
          <w:rPr>
            <w:rPrChange w:id="439" w:author="Natasha" w:date="2022-10-25T10:12:00Z">
              <w:rPr>
                <w:noProof/>
              </w:rPr>
            </w:rPrChange>
          </w:rPr>
          <w:delText>P</w:delText>
        </w:r>
      </w:del>
      <w:r w:rsidRPr="00E23E15">
        <w:rPr>
          <w:rPrChange w:id="440" w:author="Natasha" w:date="2022-10-25T10:12:00Z">
            <w:rPr>
              <w:noProof/>
            </w:rPr>
          </w:rPrChange>
        </w:rPr>
        <w:t>lanning</w:t>
      </w:r>
      <w:del w:id="441" w:author="Natasha" w:date="2022-10-25T10:05:00Z">
        <w:r w:rsidRPr="00E23E15" w:rsidDel="00CA54C4">
          <w:rPr>
            <w:rPrChange w:id="442" w:author="Natasha" w:date="2022-10-25T10:12:00Z">
              <w:rPr>
                <w:noProof/>
              </w:rPr>
            </w:rPrChange>
          </w:rPr>
          <w:delText>’</w:delText>
        </w:r>
      </w:del>
      <w:ins w:id="443" w:author="Natasha" w:date="2022-10-25T10:05:00Z">
        <w:r w:rsidR="00CA54C4" w:rsidRPr="00E23E15">
          <w:rPr>
            <w:rPrChange w:id="444" w:author="Natasha" w:date="2022-10-25T10:12:00Z">
              <w:rPr>
                <w:noProof/>
              </w:rPr>
            </w:rPrChange>
          </w:rPr>
          <w:t>"</w:t>
        </w:r>
      </w:ins>
      <w:r w:rsidRPr="00E23E15">
        <w:rPr>
          <w:rPrChange w:id="445" w:author="Natasha" w:date="2022-10-25T10:12:00Z">
            <w:rPr>
              <w:noProof/>
            </w:rPr>
          </w:rPrChange>
        </w:rPr>
        <w:t xml:space="preserve">, </w:t>
      </w:r>
      <w:r w:rsidRPr="00E23E15">
        <w:rPr>
          <w:i/>
          <w:iCs/>
          <w:rPrChange w:id="446" w:author="Natasha" w:date="2022-10-25T10:12:00Z">
            <w:rPr>
              <w:i/>
              <w:iCs/>
              <w:noProof/>
            </w:rPr>
          </w:rPrChange>
        </w:rPr>
        <w:t>Journal of Software Engineering and Applications</w:t>
      </w:r>
      <w:r w:rsidRPr="00E23E15">
        <w:rPr>
          <w:rPrChange w:id="447" w:author="Natasha" w:date="2022-10-25T10:12:00Z">
            <w:rPr>
              <w:noProof/>
            </w:rPr>
          </w:rPrChange>
        </w:rPr>
        <w:t xml:space="preserve">, </w:t>
      </w:r>
      <w:ins w:id="448" w:author="Natasha" w:date="2022-10-25T10:05:00Z">
        <w:r w:rsidR="00CA54C4" w:rsidRPr="00E23E15">
          <w:rPr>
            <w:rPrChange w:id="449" w:author="Natasha" w:date="2022-10-25T10:12:00Z">
              <w:rPr>
                <w:noProof/>
              </w:rPr>
            </w:rPrChange>
          </w:rPr>
          <w:t xml:space="preserve">Vol. </w:t>
        </w:r>
      </w:ins>
      <w:del w:id="450" w:author="Natasha" w:date="2022-10-25T10:05:00Z">
        <w:r w:rsidRPr="00E23E15" w:rsidDel="00CA54C4">
          <w:rPr>
            <w:rPrChange w:id="451" w:author="Natasha" w:date="2022-10-25T10:12:00Z">
              <w:rPr>
                <w:noProof/>
              </w:rPr>
            </w:rPrChange>
          </w:rPr>
          <w:delText>0</w:delText>
        </w:r>
      </w:del>
      <w:r w:rsidRPr="00E23E15">
        <w:rPr>
          <w:rPrChange w:id="452" w:author="Natasha" w:date="2022-10-25T10:12:00Z">
            <w:rPr>
              <w:noProof/>
            </w:rPr>
          </w:rPrChange>
        </w:rPr>
        <w:t>5</w:t>
      </w:r>
      <w:ins w:id="453" w:author="Natasha" w:date="2022-10-25T10:05:00Z">
        <w:r w:rsidR="00CA54C4" w:rsidRPr="00E23E15">
          <w:rPr>
            <w:rPrChange w:id="454" w:author="Natasha" w:date="2022-10-25T10:12:00Z">
              <w:rPr>
                <w:noProof/>
              </w:rPr>
            </w:rPrChange>
          </w:rPr>
          <w:t xml:space="preserve"> No. </w:t>
        </w:r>
      </w:ins>
      <w:del w:id="455" w:author="Natasha" w:date="2022-10-25T10:05:00Z">
        <w:r w:rsidRPr="00E23E15" w:rsidDel="00CA54C4">
          <w:rPr>
            <w:rPrChange w:id="456" w:author="Natasha" w:date="2022-10-25T10:12:00Z">
              <w:rPr>
                <w:noProof/>
              </w:rPr>
            </w:rPrChange>
          </w:rPr>
          <w:delText>(</w:delText>
        </w:r>
      </w:del>
      <w:r w:rsidRPr="00E23E15">
        <w:rPr>
          <w:rPrChange w:id="457" w:author="Natasha" w:date="2022-10-25T10:12:00Z">
            <w:rPr>
              <w:noProof/>
            </w:rPr>
          </w:rPrChange>
        </w:rPr>
        <w:t>12</w:t>
      </w:r>
      <w:del w:id="458" w:author="Natasha" w:date="2022-10-25T10:05:00Z">
        <w:r w:rsidRPr="00E23E15" w:rsidDel="00CA54C4">
          <w:rPr>
            <w:rPrChange w:id="459" w:author="Natasha" w:date="2022-10-25T10:12:00Z">
              <w:rPr>
                <w:noProof/>
              </w:rPr>
            </w:rPrChange>
          </w:rPr>
          <w:delText>)</w:delText>
        </w:r>
      </w:del>
      <w:r w:rsidRPr="00E23E15">
        <w:rPr>
          <w:rPrChange w:id="460" w:author="Natasha" w:date="2022-10-25T10:12:00Z">
            <w:rPr>
              <w:noProof/>
            </w:rPr>
          </w:rPrChange>
        </w:rPr>
        <w:t>, pp.</w:t>
      </w:r>
      <w:del w:id="461" w:author="Natasha" w:date="2022-10-25T10:05:00Z">
        <w:r w:rsidRPr="00E23E15" w:rsidDel="00CA54C4">
          <w:rPr>
            <w:rPrChange w:id="462" w:author="Natasha" w:date="2022-10-25T10:12:00Z">
              <w:rPr>
                <w:noProof/>
              </w:rPr>
            </w:rPrChange>
          </w:rPr>
          <w:delText xml:space="preserve"> </w:delText>
        </w:r>
      </w:del>
      <w:r w:rsidRPr="00E23E15">
        <w:rPr>
          <w:rPrChange w:id="463" w:author="Natasha" w:date="2022-10-25T10:12:00Z">
            <w:rPr>
              <w:noProof/>
            </w:rPr>
          </w:rPrChange>
        </w:rPr>
        <w:t>1016–1022.</w:t>
      </w:r>
    </w:p>
    <w:p w14:paraId="16F6B3CD" w14:textId="2B082B5F" w:rsidR="00B02A44" w:rsidRPr="00E23E15" w:rsidRDefault="00B02A44">
      <w:pPr>
        <w:widowControl w:val="0"/>
        <w:autoSpaceDE w:val="0"/>
        <w:autoSpaceDN w:val="0"/>
        <w:adjustRightInd w:val="0"/>
        <w:spacing w:line="360" w:lineRule="auto"/>
        <w:ind w:left="709" w:hanging="709"/>
        <w:contextualSpacing/>
        <w:rPr>
          <w:rPrChange w:id="464" w:author="Natasha" w:date="2022-10-25T10:12:00Z">
            <w:rPr>
              <w:noProof/>
            </w:rPr>
          </w:rPrChange>
        </w:rPr>
        <w:pPrChange w:id="465" w:author="Natasha" w:date="2022-10-25T09:41:00Z">
          <w:pPr>
            <w:widowControl w:val="0"/>
            <w:autoSpaceDE w:val="0"/>
            <w:autoSpaceDN w:val="0"/>
            <w:adjustRightInd w:val="0"/>
            <w:spacing w:after="120" w:line="360" w:lineRule="auto"/>
          </w:pPr>
        </w:pPrChange>
      </w:pPr>
      <w:r w:rsidRPr="00E23E15">
        <w:rPr>
          <w:rPrChange w:id="466" w:author="Natasha" w:date="2022-10-25T10:12:00Z">
            <w:rPr>
              <w:noProof/>
            </w:rPr>
          </w:rPrChange>
        </w:rPr>
        <w:t>Egilmez, G., Erenay, B.</w:t>
      </w:r>
      <w:ins w:id="467" w:author="Natasha" w:date="2022-10-25T10:05:00Z">
        <w:r w:rsidR="00CA54C4" w:rsidRPr="00E23E15">
          <w:rPr>
            <w:rPrChange w:id="468" w:author="Natasha" w:date="2022-10-25T10:12:00Z">
              <w:rPr>
                <w:noProof/>
              </w:rPr>
            </w:rPrChange>
          </w:rPr>
          <w:t>,</w:t>
        </w:r>
      </w:ins>
      <w:r w:rsidRPr="00E23E15">
        <w:rPr>
          <w:rPrChange w:id="469" w:author="Natasha" w:date="2022-10-25T10:12:00Z">
            <w:rPr>
              <w:noProof/>
            </w:rPr>
          </w:rPrChange>
        </w:rPr>
        <w:t xml:space="preserve"> and Süer, G.</w:t>
      </w:r>
      <w:del w:id="470" w:author="Natasha" w:date="2022-10-25T10:05:00Z">
        <w:r w:rsidRPr="00E23E15" w:rsidDel="00CA54C4">
          <w:rPr>
            <w:rPrChange w:id="471" w:author="Natasha" w:date="2022-10-25T10:12:00Z">
              <w:rPr>
                <w:noProof/>
              </w:rPr>
            </w:rPrChange>
          </w:rPr>
          <w:delText xml:space="preserve"> </w:delText>
        </w:r>
      </w:del>
      <w:r w:rsidRPr="00E23E15">
        <w:rPr>
          <w:rPrChange w:id="472" w:author="Natasha" w:date="2022-10-25T10:12:00Z">
            <w:rPr>
              <w:noProof/>
            </w:rPr>
          </w:rPrChange>
        </w:rPr>
        <w:t>A. (2014)</w:t>
      </w:r>
      <w:ins w:id="473" w:author="Natasha" w:date="2022-10-25T10:05:00Z">
        <w:r w:rsidR="00CA54C4" w:rsidRPr="00E23E15">
          <w:rPr>
            <w:rPrChange w:id="474" w:author="Natasha" w:date="2022-10-25T10:12:00Z">
              <w:rPr>
                <w:noProof/>
              </w:rPr>
            </w:rPrChange>
          </w:rPr>
          <w:t>,</w:t>
        </w:r>
      </w:ins>
      <w:r w:rsidRPr="00E23E15">
        <w:rPr>
          <w:rPrChange w:id="475" w:author="Natasha" w:date="2022-10-25T10:12:00Z">
            <w:rPr>
              <w:noProof/>
            </w:rPr>
          </w:rPrChange>
        </w:rPr>
        <w:t xml:space="preserve"> </w:t>
      </w:r>
      <w:ins w:id="476" w:author="Natasha" w:date="2022-10-25T10:05:00Z">
        <w:r w:rsidR="00CA54C4" w:rsidRPr="00E23E15">
          <w:rPr>
            <w:rPrChange w:id="477" w:author="Natasha" w:date="2022-10-25T10:12:00Z">
              <w:rPr>
                <w:noProof/>
              </w:rPr>
            </w:rPrChange>
          </w:rPr>
          <w:t>"</w:t>
        </w:r>
      </w:ins>
      <w:del w:id="478" w:author="Natasha" w:date="2022-10-25T10:05:00Z">
        <w:r w:rsidRPr="00E23E15" w:rsidDel="00CA54C4">
          <w:rPr>
            <w:rPrChange w:id="479" w:author="Natasha" w:date="2022-10-25T10:12:00Z">
              <w:rPr>
                <w:noProof/>
              </w:rPr>
            </w:rPrChange>
          </w:rPr>
          <w:delText>‘</w:delText>
        </w:r>
      </w:del>
      <w:r w:rsidRPr="00E23E15">
        <w:rPr>
          <w:rPrChange w:id="480" w:author="Natasha" w:date="2022-10-25T10:12:00Z">
            <w:rPr>
              <w:noProof/>
            </w:rPr>
          </w:rPrChange>
        </w:rPr>
        <w:t>Stochastic skill-based manpower allocation in a cellular manufacturing system</w:t>
      </w:r>
      <w:ins w:id="481" w:author="Natasha" w:date="2022-10-25T10:05:00Z">
        <w:r w:rsidR="00CA54C4" w:rsidRPr="00E23E15">
          <w:rPr>
            <w:rPrChange w:id="482" w:author="Natasha" w:date="2022-10-25T10:12:00Z">
              <w:rPr>
                <w:noProof/>
              </w:rPr>
            </w:rPrChange>
          </w:rPr>
          <w:t>"</w:t>
        </w:r>
      </w:ins>
      <w:del w:id="483" w:author="Natasha" w:date="2022-10-25T10:05:00Z">
        <w:r w:rsidRPr="00E23E15" w:rsidDel="00CA54C4">
          <w:rPr>
            <w:rPrChange w:id="484" w:author="Natasha" w:date="2022-10-25T10:12:00Z">
              <w:rPr>
                <w:noProof/>
              </w:rPr>
            </w:rPrChange>
          </w:rPr>
          <w:delText>’</w:delText>
        </w:r>
      </w:del>
      <w:r w:rsidRPr="00E23E15">
        <w:rPr>
          <w:rPrChange w:id="485" w:author="Natasha" w:date="2022-10-25T10:12:00Z">
            <w:rPr>
              <w:noProof/>
            </w:rPr>
          </w:rPrChange>
        </w:rPr>
        <w:t xml:space="preserve">, </w:t>
      </w:r>
      <w:r w:rsidRPr="00E23E15">
        <w:rPr>
          <w:i/>
          <w:iCs/>
          <w:rPrChange w:id="486" w:author="Natasha" w:date="2022-10-25T10:12:00Z">
            <w:rPr>
              <w:i/>
              <w:iCs/>
              <w:noProof/>
            </w:rPr>
          </w:rPrChange>
        </w:rPr>
        <w:t xml:space="preserve">Journal of </w:t>
      </w:r>
      <w:r w:rsidRPr="00E23E15">
        <w:rPr>
          <w:bCs/>
          <w:i/>
          <w:iCs/>
          <w:rPrChange w:id="487" w:author="Natasha" w:date="2022-10-25T10:12:00Z">
            <w:rPr>
              <w:b/>
              <w:bCs/>
              <w:i/>
              <w:iCs/>
              <w:noProof/>
            </w:rPr>
          </w:rPrChange>
        </w:rPr>
        <w:t>Manufacturing</w:t>
      </w:r>
      <w:r w:rsidRPr="00E23E15">
        <w:rPr>
          <w:i/>
          <w:iCs/>
          <w:rPrChange w:id="488" w:author="Natasha" w:date="2022-10-25T10:12:00Z">
            <w:rPr>
              <w:i/>
              <w:iCs/>
              <w:noProof/>
            </w:rPr>
          </w:rPrChange>
        </w:rPr>
        <w:t xml:space="preserve"> Systems</w:t>
      </w:r>
      <w:r w:rsidRPr="00E23E15">
        <w:rPr>
          <w:rPrChange w:id="489" w:author="Natasha" w:date="2022-10-25T10:12:00Z">
            <w:rPr>
              <w:noProof/>
            </w:rPr>
          </w:rPrChange>
        </w:rPr>
        <w:t xml:space="preserve">, </w:t>
      </w:r>
      <w:ins w:id="490" w:author="Natasha" w:date="2022-10-25T10:05:00Z">
        <w:r w:rsidR="00CA54C4" w:rsidRPr="00E23E15">
          <w:rPr>
            <w:rPrChange w:id="491" w:author="Natasha" w:date="2022-10-25T10:12:00Z">
              <w:rPr>
                <w:noProof/>
              </w:rPr>
            </w:rPrChange>
          </w:rPr>
          <w:t xml:space="preserve">Vol. </w:t>
        </w:r>
      </w:ins>
      <w:r w:rsidRPr="00E23E15">
        <w:rPr>
          <w:rPrChange w:id="492" w:author="Natasha" w:date="2022-10-25T10:12:00Z">
            <w:rPr>
              <w:noProof/>
            </w:rPr>
          </w:rPrChange>
        </w:rPr>
        <w:t>33</w:t>
      </w:r>
      <w:ins w:id="493" w:author="Natasha" w:date="2022-10-25T10:05:00Z">
        <w:r w:rsidR="00CA54C4" w:rsidRPr="00E23E15">
          <w:rPr>
            <w:rPrChange w:id="494" w:author="Natasha" w:date="2022-10-25T10:12:00Z">
              <w:rPr>
                <w:noProof/>
              </w:rPr>
            </w:rPrChange>
          </w:rPr>
          <w:t xml:space="preserve"> No. </w:t>
        </w:r>
      </w:ins>
      <w:del w:id="495" w:author="Natasha" w:date="2022-10-25T10:05:00Z">
        <w:r w:rsidRPr="00E23E15" w:rsidDel="00CA54C4">
          <w:rPr>
            <w:rPrChange w:id="496" w:author="Natasha" w:date="2022-10-25T10:12:00Z">
              <w:rPr>
                <w:noProof/>
              </w:rPr>
            </w:rPrChange>
          </w:rPr>
          <w:delText>(</w:delText>
        </w:r>
      </w:del>
      <w:r w:rsidRPr="00E23E15">
        <w:rPr>
          <w:rPrChange w:id="497" w:author="Natasha" w:date="2022-10-25T10:12:00Z">
            <w:rPr>
              <w:noProof/>
            </w:rPr>
          </w:rPrChange>
        </w:rPr>
        <w:t>4</w:t>
      </w:r>
      <w:del w:id="498" w:author="Natasha" w:date="2022-10-25T10:06:00Z">
        <w:r w:rsidRPr="00E23E15" w:rsidDel="00CA54C4">
          <w:rPr>
            <w:rPrChange w:id="499" w:author="Natasha" w:date="2022-10-25T10:12:00Z">
              <w:rPr>
                <w:noProof/>
              </w:rPr>
            </w:rPrChange>
          </w:rPr>
          <w:delText>)</w:delText>
        </w:r>
      </w:del>
      <w:r w:rsidRPr="00E23E15">
        <w:rPr>
          <w:rPrChange w:id="500" w:author="Natasha" w:date="2022-10-25T10:12:00Z">
            <w:rPr>
              <w:noProof/>
            </w:rPr>
          </w:rPrChange>
        </w:rPr>
        <w:t>, pp.</w:t>
      </w:r>
      <w:del w:id="501" w:author="Natasha" w:date="2022-10-25T10:06:00Z">
        <w:r w:rsidRPr="00E23E15" w:rsidDel="00CA54C4">
          <w:rPr>
            <w:rPrChange w:id="502" w:author="Natasha" w:date="2022-10-25T10:12:00Z">
              <w:rPr>
                <w:noProof/>
              </w:rPr>
            </w:rPrChange>
          </w:rPr>
          <w:delText xml:space="preserve"> </w:delText>
        </w:r>
      </w:del>
      <w:r w:rsidRPr="00E23E15">
        <w:rPr>
          <w:rPrChange w:id="503" w:author="Natasha" w:date="2022-10-25T10:12:00Z">
            <w:rPr>
              <w:noProof/>
            </w:rPr>
          </w:rPrChange>
        </w:rPr>
        <w:t>578–588.</w:t>
      </w:r>
    </w:p>
    <w:p w14:paraId="33EEC735" w14:textId="2F5B7C53" w:rsidR="00A33941" w:rsidRPr="00D92A8A" w:rsidRDefault="00B02A44">
      <w:pPr>
        <w:widowControl w:val="0"/>
        <w:autoSpaceDE w:val="0"/>
        <w:autoSpaceDN w:val="0"/>
        <w:adjustRightInd w:val="0"/>
        <w:spacing w:line="360" w:lineRule="auto"/>
        <w:ind w:left="709" w:hanging="709"/>
        <w:contextualSpacing/>
        <w:rPr>
          <w:vertAlign w:val="superscript"/>
          <w:rPrChange w:id="504" w:author="Natasha" w:date="2022-10-25T10:12:00Z">
            <w:rPr>
              <w:noProof/>
            </w:rPr>
          </w:rPrChange>
        </w:rPr>
        <w:pPrChange w:id="505" w:author="Natasha" w:date="2022-10-25T09:54:00Z">
          <w:pPr>
            <w:widowControl w:val="0"/>
            <w:autoSpaceDE w:val="0"/>
            <w:autoSpaceDN w:val="0"/>
            <w:adjustRightInd w:val="0"/>
            <w:spacing w:after="120" w:line="360" w:lineRule="auto"/>
          </w:pPr>
        </w:pPrChange>
      </w:pPr>
      <w:r w:rsidRPr="00700FCA">
        <w:rPr>
          <w:highlight w:val="yellow"/>
          <w:rPrChange w:id="506" w:author="Natasha" w:date="2022-10-25T10:48:00Z">
            <w:rPr>
              <w:noProof/>
            </w:rPr>
          </w:rPrChange>
        </w:rPr>
        <w:t>Eltoukhy, A.</w:t>
      </w:r>
      <w:del w:id="507" w:author="Natasha" w:date="2022-10-25T10:06:00Z">
        <w:r w:rsidRPr="00700FCA" w:rsidDel="00F30717">
          <w:rPr>
            <w:highlight w:val="yellow"/>
            <w:rPrChange w:id="508" w:author="Natasha" w:date="2022-10-25T10:48:00Z">
              <w:rPr>
                <w:noProof/>
              </w:rPr>
            </w:rPrChange>
          </w:rPr>
          <w:delText xml:space="preserve"> </w:delText>
        </w:r>
      </w:del>
      <w:r w:rsidRPr="00700FCA">
        <w:rPr>
          <w:highlight w:val="yellow"/>
          <w:rPrChange w:id="509" w:author="Natasha" w:date="2022-10-25T10:48:00Z">
            <w:rPr>
              <w:noProof/>
            </w:rPr>
          </w:rPrChange>
        </w:rPr>
        <w:t>E.</w:t>
      </w:r>
      <w:del w:id="510" w:author="Natasha" w:date="2022-10-25T10:06:00Z">
        <w:r w:rsidRPr="00700FCA" w:rsidDel="00F30717">
          <w:rPr>
            <w:highlight w:val="yellow"/>
            <w:rPrChange w:id="511" w:author="Natasha" w:date="2022-10-25T10:48:00Z">
              <w:rPr>
                <w:noProof/>
              </w:rPr>
            </w:rPrChange>
          </w:rPr>
          <w:delText xml:space="preserve"> </w:delText>
        </w:r>
      </w:del>
      <w:r w:rsidRPr="00700FCA">
        <w:rPr>
          <w:highlight w:val="yellow"/>
          <w:rPrChange w:id="512" w:author="Natasha" w:date="2022-10-25T10:48:00Z">
            <w:rPr>
              <w:noProof/>
            </w:rPr>
          </w:rPrChange>
        </w:rPr>
        <w:t>E., Chan, F.</w:t>
      </w:r>
      <w:del w:id="513" w:author="Natasha" w:date="2022-10-25T10:06:00Z">
        <w:r w:rsidRPr="00700FCA" w:rsidDel="00F30717">
          <w:rPr>
            <w:highlight w:val="yellow"/>
            <w:rPrChange w:id="514" w:author="Natasha" w:date="2022-10-25T10:48:00Z">
              <w:rPr>
                <w:noProof/>
              </w:rPr>
            </w:rPrChange>
          </w:rPr>
          <w:delText xml:space="preserve"> </w:delText>
        </w:r>
      </w:del>
      <w:r w:rsidRPr="00700FCA">
        <w:rPr>
          <w:highlight w:val="yellow"/>
          <w:rPrChange w:id="515" w:author="Natasha" w:date="2022-10-25T10:48:00Z">
            <w:rPr>
              <w:noProof/>
            </w:rPr>
          </w:rPrChange>
        </w:rPr>
        <w:t>T.</w:t>
      </w:r>
      <w:del w:id="516" w:author="Natasha" w:date="2022-10-25T10:06:00Z">
        <w:r w:rsidRPr="00700FCA" w:rsidDel="00F30717">
          <w:rPr>
            <w:highlight w:val="yellow"/>
            <w:rPrChange w:id="517" w:author="Natasha" w:date="2022-10-25T10:48:00Z">
              <w:rPr>
                <w:noProof/>
              </w:rPr>
            </w:rPrChange>
          </w:rPr>
          <w:delText xml:space="preserve"> </w:delText>
        </w:r>
      </w:del>
      <w:r w:rsidRPr="00700FCA">
        <w:rPr>
          <w:highlight w:val="yellow"/>
          <w:rPrChange w:id="518" w:author="Natasha" w:date="2022-10-25T10:48:00Z">
            <w:rPr>
              <w:noProof/>
            </w:rPr>
          </w:rPrChange>
        </w:rPr>
        <w:t>S.</w:t>
      </w:r>
      <w:ins w:id="519" w:author="Natasha" w:date="2022-10-25T10:06:00Z">
        <w:r w:rsidR="00F30717" w:rsidRPr="00700FCA">
          <w:rPr>
            <w:highlight w:val="yellow"/>
            <w:rPrChange w:id="520" w:author="Natasha" w:date="2022-10-25T10:48:00Z">
              <w:rPr>
                <w:noProof/>
              </w:rPr>
            </w:rPrChange>
          </w:rPr>
          <w:t>,</w:t>
        </w:r>
      </w:ins>
      <w:r w:rsidRPr="00E23E15">
        <w:rPr>
          <w:rPrChange w:id="521" w:author="Natasha" w:date="2022-10-25T10:12:00Z">
            <w:rPr>
              <w:noProof/>
            </w:rPr>
          </w:rPrChange>
        </w:rPr>
        <w:t xml:space="preserve"> and Chung, S.</w:t>
      </w:r>
      <w:del w:id="522" w:author="Natasha" w:date="2022-10-25T10:06:00Z">
        <w:r w:rsidRPr="00E23E15" w:rsidDel="00F30717">
          <w:rPr>
            <w:rPrChange w:id="523" w:author="Natasha" w:date="2022-10-25T10:12:00Z">
              <w:rPr>
                <w:noProof/>
              </w:rPr>
            </w:rPrChange>
          </w:rPr>
          <w:delText xml:space="preserve"> </w:delText>
        </w:r>
      </w:del>
      <w:r w:rsidRPr="00E23E15">
        <w:rPr>
          <w:rPrChange w:id="524" w:author="Natasha" w:date="2022-10-25T10:12:00Z">
            <w:rPr>
              <w:noProof/>
            </w:rPr>
          </w:rPrChange>
        </w:rPr>
        <w:t>H. (2017)</w:t>
      </w:r>
      <w:ins w:id="525" w:author="Natasha" w:date="2022-10-25T10:06:00Z">
        <w:r w:rsidR="00F30717" w:rsidRPr="00E23E15">
          <w:rPr>
            <w:rPrChange w:id="526" w:author="Natasha" w:date="2022-10-25T10:12:00Z">
              <w:rPr>
                <w:noProof/>
              </w:rPr>
            </w:rPrChange>
          </w:rPr>
          <w:t>,</w:t>
        </w:r>
      </w:ins>
      <w:r w:rsidRPr="00E23E15">
        <w:rPr>
          <w:rPrChange w:id="527" w:author="Natasha" w:date="2022-10-25T10:12:00Z">
            <w:rPr>
              <w:noProof/>
            </w:rPr>
          </w:rPrChange>
        </w:rPr>
        <w:t xml:space="preserve"> </w:t>
      </w:r>
      <w:ins w:id="528" w:author="Natasha" w:date="2022-10-25T10:06:00Z">
        <w:r w:rsidR="00F30717" w:rsidRPr="00E23E15">
          <w:rPr>
            <w:rPrChange w:id="529" w:author="Natasha" w:date="2022-10-25T10:12:00Z">
              <w:rPr>
                <w:noProof/>
              </w:rPr>
            </w:rPrChange>
          </w:rPr>
          <w:t>"</w:t>
        </w:r>
      </w:ins>
      <w:del w:id="530" w:author="Natasha" w:date="2022-10-25T10:06:00Z">
        <w:r w:rsidRPr="00E23E15" w:rsidDel="00F30717">
          <w:rPr>
            <w:rPrChange w:id="531" w:author="Natasha" w:date="2022-10-25T10:12:00Z">
              <w:rPr>
                <w:noProof/>
              </w:rPr>
            </w:rPrChange>
          </w:rPr>
          <w:delText>‘</w:delText>
        </w:r>
      </w:del>
      <w:r w:rsidRPr="00E23E15">
        <w:rPr>
          <w:rPrChange w:id="532" w:author="Natasha" w:date="2022-10-25T10:12:00Z">
            <w:rPr>
              <w:noProof/>
            </w:rPr>
          </w:rPrChange>
        </w:rPr>
        <w:t>Airline schedule planning: A review and future directions</w:t>
      </w:r>
      <w:ins w:id="533" w:author="Natasha" w:date="2022-10-25T10:06:00Z">
        <w:r w:rsidR="00F30717" w:rsidRPr="00E23E15">
          <w:rPr>
            <w:rPrChange w:id="534" w:author="Natasha" w:date="2022-10-25T10:12:00Z">
              <w:rPr>
                <w:noProof/>
              </w:rPr>
            </w:rPrChange>
          </w:rPr>
          <w:t>"</w:t>
        </w:r>
      </w:ins>
      <w:del w:id="535" w:author="Natasha" w:date="2022-10-25T10:06:00Z">
        <w:r w:rsidRPr="00E23E15" w:rsidDel="00F30717">
          <w:rPr>
            <w:rPrChange w:id="536" w:author="Natasha" w:date="2022-10-25T10:12:00Z">
              <w:rPr>
                <w:noProof/>
              </w:rPr>
            </w:rPrChange>
          </w:rPr>
          <w:delText>’</w:delText>
        </w:r>
      </w:del>
      <w:r w:rsidRPr="00E23E15">
        <w:rPr>
          <w:rPrChange w:id="537" w:author="Natasha" w:date="2022-10-25T10:12:00Z">
            <w:rPr>
              <w:noProof/>
            </w:rPr>
          </w:rPrChange>
        </w:rPr>
        <w:t xml:space="preserve">, </w:t>
      </w:r>
      <w:r w:rsidRPr="00E23E15">
        <w:rPr>
          <w:i/>
          <w:iCs/>
          <w:rPrChange w:id="538" w:author="Natasha" w:date="2022-10-25T10:12:00Z">
            <w:rPr>
              <w:i/>
              <w:iCs/>
              <w:noProof/>
            </w:rPr>
          </w:rPrChange>
        </w:rPr>
        <w:t>Industrial Management and Data Systems</w:t>
      </w:r>
      <w:ins w:id="539" w:author="Natasha" w:date="2022-10-25T10:06:00Z">
        <w:r w:rsidR="00F30717" w:rsidRPr="00E23E15">
          <w:rPr>
            <w:rPrChange w:id="540" w:author="Natasha" w:date="2022-10-25T10:12:00Z">
              <w:rPr>
                <w:noProof/>
              </w:rPr>
            </w:rPrChange>
          </w:rPr>
          <w:t>,</w:t>
        </w:r>
        <w:r w:rsidR="00F30717" w:rsidRPr="00E23E15">
          <w:rPr>
            <w:iCs/>
            <w:highlight w:val="yellow"/>
            <w:shd w:val="clear" w:color="auto" w:fill="FFFFFF"/>
          </w:rPr>
          <w:t xml:space="preserve"> Vol. X No. X,</w:t>
        </w:r>
      </w:ins>
      <w:del w:id="541" w:author="Natasha" w:date="2022-10-25T10:06:00Z">
        <w:r w:rsidRPr="00E23E15" w:rsidDel="00F30717">
          <w:rPr>
            <w:rPrChange w:id="542" w:author="Natasha" w:date="2022-10-25T10:12:00Z">
              <w:rPr>
                <w:noProof/>
              </w:rPr>
            </w:rPrChange>
          </w:rPr>
          <w:delText>.</w:delText>
        </w:r>
      </w:del>
      <w:r w:rsidRPr="00E23E15">
        <w:rPr>
          <w:rPrChange w:id="543" w:author="Natasha" w:date="2022-10-25T10:12:00Z">
            <w:rPr>
              <w:noProof/>
            </w:rPr>
          </w:rPrChange>
        </w:rPr>
        <w:t xml:space="preserve"> </w:t>
      </w:r>
      <w:del w:id="544" w:author="Natasha" w:date="2022-10-25T10:06:00Z">
        <w:r w:rsidRPr="00E23E15" w:rsidDel="00F30717">
          <w:rPr>
            <w:rPrChange w:id="545" w:author="Natasha" w:date="2022-10-25T10:12:00Z">
              <w:rPr>
                <w:noProof/>
              </w:rPr>
            </w:rPrChange>
          </w:rPr>
          <w:delText xml:space="preserve">Emerald Group Publishing Ltd., </w:delText>
        </w:r>
      </w:del>
      <w:r w:rsidRPr="00E23E15">
        <w:rPr>
          <w:rPrChange w:id="546" w:author="Natasha" w:date="2022-10-25T10:12:00Z">
            <w:rPr>
              <w:noProof/>
            </w:rPr>
          </w:rPrChange>
        </w:rPr>
        <w:t>pp.</w:t>
      </w:r>
      <w:del w:id="547" w:author="Natasha" w:date="2022-10-25T10:06:00Z">
        <w:r w:rsidRPr="00E23E15" w:rsidDel="00F30717">
          <w:rPr>
            <w:rPrChange w:id="548" w:author="Natasha" w:date="2022-10-25T10:12:00Z">
              <w:rPr>
                <w:noProof/>
              </w:rPr>
            </w:rPrChange>
          </w:rPr>
          <w:delText xml:space="preserve"> </w:delText>
        </w:r>
      </w:del>
      <w:r w:rsidRPr="00E23E15">
        <w:rPr>
          <w:rPrChange w:id="549" w:author="Natasha" w:date="2022-10-25T10:12:00Z">
            <w:rPr>
              <w:noProof/>
            </w:rPr>
          </w:rPrChange>
        </w:rPr>
        <w:t>1201–1243.</w:t>
      </w:r>
      <w:del w:id="550" w:author="Natasha" w:date="2022-10-25T10:06:00Z">
        <w:r w:rsidR="00A33941" w:rsidRPr="00E23E15" w:rsidDel="00F30717">
          <w:rPr>
            <w:vertAlign w:val="superscript"/>
            <w:rPrChange w:id="551" w:author="Natasha" w:date="2022-10-25T10:12:00Z">
              <w:rPr>
                <w:noProof/>
                <w:vertAlign w:val="superscript"/>
              </w:rPr>
            </w:rPrChange>
          </w:rPr>
          <w:delText>1</w:delText>
        </w:r>
      </w:del>
    </w:p>
    <w:p w14:paraId="4FBA638C" w14:textId="4EED12A5" w:rsidR="00A33941" w:rsidRPr="00E23E15" w:rsidRDefault="00A33941">
      <w:pPr>
        <w:widowControl w:val="0"/>
        <w:autoSpaceDE w:val="0"/>
        <w:autoSpaceDN w:val="0"/>
        <w:adjustRightInd w:val="0"/>
        <w:spacing w:line="360" w:lineRule="auto"/>
        <w:ind w:left="709" w:hanging="709"/>
        <w:contextualSpacing/>
        <w:rPr>
          <w:shd w:val="clear" w:color="auto" w:fill="FFFFFF"/>
          <w:rPrChange w:id="552" w:author="Natasha" w:date="2022-10-25T10:12:00Z">
            <w:rPr>
              <w:noProof/>
              <w:sz w:val="22"/>
              <w:szCs w:val="22"/>
              <w:vertAlign w:val="superscript"/>
            </w:rPr>
          </w:rPrChange>
        </w:rPr>
        <w:pPrChange w:id="553" w:author="Natasha" w:date="2022-10-25T10:07:00Z">
          <w:pPr>
            <w:widowControl w:val="0"/>
            <w:autoSpaceDE w:val="0"/>
            <w:autoSpaceDN w:val="0"/>
            <w:adjustRightInd w:val="0"/>
            <w:spacing w:after="120" w:line="360" w:lineRule="auto"/>
          </w:pPr>
        </w:pPrChange>
      </w:pPr>
      <w:r w:rsidRPr="00E23E15">
        <w:rPr>
          <w:shd w:val="clear" w:color="auto" w:fill="FFFFFF"/>
          <w:rPrChange w:id="554" w:author="Natasha" w:date="2022-10-25T10:12:00Z">
            <w:rPr>
              <w:color w:val="222222"/>
              <w:sz w:val="22"/>
              <w:szCs w:val="22"/>
              <w:shd w:val="clear" w:color="auto" w:fill="FFFFFF"/>
            </w:rPr>
          </w:rPrChange>
        </w:rPr>
        <w:t>E</w:t>
      </w:r>
      <w:r w:rsidRPr="00700FCA">
        <w:rPr>
          <w:highlight w:val="yellow"/>
          <w:shd w:val="clear" w:color="auto" w:fill="FFFFFF"/>
          <w:rPrChange w:id="555" w:author="Natasha" w:date="2022-10-25T10:48:00Z">
            <w:rPr>
              <w:color w:val="222222"/>
              <w:sz w:val="22"/>
              <w:szCs w:val="22"/>
              <w:shd w:val="clear" w:color="auto" w:fill="FFFFFF"/>
            </w:rPr>
          </w:rPrChange>
        </w:rPr>
        <w:t>ltoukhy, A.</w:t>
      </w:r>
      <w:del w:id="556" w:author="Natasha" w:date="2022-10-25T10:07:00Z">
        <w:r w:rsidRPr="00700FCA" w:rsidDel="00F30717">
          <w:rPr>
            <w:highlight w:val="yellow"/>
            <w:shd w:val="clear" w:color="auto" w:fill="FFFFFF"/>
            <w:rPrChange w:id="557" w:author="Natasha" w:date="2022-10-25T10:48:00Z">
              <w:rPr>
                <w:color w:val="222222"/>
                <w:sz w:val="22"/>
                <w:szCs w:val="22"/>
                <w:shd w:val="clear" w:color="auto" w:fill="FFFFFF"/>
              </w:rPr>
            </w:rPrChange>
          </w:rPr>
          <w:delText xml:space="preserve"> </w:delText>
        </w:r>
      </w:del>
      <w:r w:rsidRPr="00700FCA">
        <w:rPr>
          <w:highlight w:val="yellow"/>
          <w:shd w:val="clear" w:color="auto" w:fill="FFFFFF"/>
          <w:rPrChange w:id="558" w:author="Natasha" w:date="2022-10-25T10:48:00Z">
            <w:rPr>
              <w:color w:val="222222"/>
              <w:sz w:val="22"/>
              <w:szCs w:val="22"/>
              <w:shd w:val="clear" w:color="auto" w:fill="FFFFFF"/>
            </w:rPr>
          </w:rPrChange>
        </w:rPr>
        <w:t>E., Chan, F.</w:t>
      </w:r>
      <w:del w:id="559" w:author="Natasha" w:date="2022-10-25T10:07:00Z">
        <w:r w:rsidRPr="00700FCA" w:rsidDel="00F30717">
          <w:rPr>
            <w:highlight w:val="yellow"/>
            <w:shd w:val="clear" w:color="auto" w:fill="FFFFFF"/>
            <w:rPrChange w:id="560" w:author="Natasha" w:date="2022-10-25T10:48:00Z">
              <w:rPr>
                <w:color w:val="222222"/>
                <w:sz w:val="22"/>
                <w:szCs w:val="22"/>
                <w:shd w:val="clear" w:color="auto" w:fill="FFFFFF"/>
              </w:rPr>
            </w:rPrChange>
          </w:rPr>
          <w:delText xml:space="preserve"> </w:delText>
        </w:r>
      </w:del>
      <w:r w:rsidRPr="00700FCA">
        <w:rPr>
          <w:highlight w:val="yellow"/>
          <w:shd w:val="clear" w:color="auto" w:fill="FFFFFF"/>
          <w:rPrChange w:id="561" w:author="Natasha" w:date="2022-10-25T10:48:00Z">
            <w:rPr>
              <w:color w:val="222222"/>
              <w:sz w:val="22"/>
              <w:szCs w:val="22"/>
              <w:shd w:val="clear" w:color="auto" w:fill="FFFFFF"/>
            </w:rPr>
          </w:rPrChange>
        </w:rPr>
        <w:t>T.,</w:t>
      </w:r>
      <w:r w:rsidRPr="00E23E15">
        <w:rPr>
          <w:shd w:val="clear" w:color="auto" w:fill="FFFFFF"/>
          <w:rPrChange w:id="562" w:author="Natasha" w:date="2022-10-25T10:12:00Z">
            <w:rPr>
              <w:color w:val="222222"/>
              <w:sz w:val="22"/>
              <w:szCs w:val="22"/>
              <w:shd w:val="clear" w:color="auto" w:fill="FFFFFF"/>
            </w:rPr>
          </w:rPrChange>
        </w:rPr>
        <w:t xml:space="preserve"> Chung, S.</w:t>
      </w:r>
      <w:del w:id="563" w:author="Natasha" w:date="2022-10-25T10:07:00Z">
        <w:r w:rsidRPr="00E23E15" w:rsidDel="00F30717">
          <w:rPr>
            <w:shd w:val="clear" w:color="auto" w:fill="FFFFFF"/>
            <w:rPrChange w:id="564" w:author="Natasha" w:date="2022-10-25T10:12:00Z">
              <w:rPr>
                <w:color w:val="222222"/>
                <w:sz w:val="22"/>
                <w:szCs w:val="22"/>
                <w:shd w:val="clear" w:color="auto" w:fill="FFFFFF"/>
              </w:rPr>
            </w:rPrChange>
          </w:rPr>
          <w:delText xml:space="preserve"> </w:delText>
        </w:r>
      </w:del>
      <w:r w:rsidRPr="00E23E15">
        <w:rPr>
          <w:shd w:val="clear" w:color="auto" w:fill="FFFFFF"/>
          <w:rPrChange w:id="565" w:author="Natasha" w:date="2022-10-25T10:12:00Z">
            <w:rPr>
              <w:color w:val="222222"/>
              <w:sz w:val="22"/>
              <w:szCs w:val="22"/>
              <w:shd w:val="clear" w:color="auto" w:fill="FFFFFF"/>
            </w:rPr>
          </w:rPrChange>
        </w:rPr>
        <w:t xml:space="preserve">H., Niu, B., </w:t>
      </w:r>
      <w:del w:id="566" w:author="Natasha" w:date="2022-10-25T10:07:00Z">
        <w:r w:rsidRPr="00E23E15" w:rsidDel="00F30717">
          <w:rPr>
            <w:shd w:val="clear" w:color="auto" w:fill="FFFFFF"/>
            <w:rPrChange w:id="567" w:author="Natasha" w:date="2022-10-25T10:12:00Z">
              <w:rPr>
                <w:color w:val="222222"/>
                <w:sz w:val="22"/>
                <w:szCs w:val="22"/>
                <w:shd w:val="clear" w:color="auto" w:fill="FFFFFF"/>
              </w:rPr>
            </w:rPrChange>
          </w:rPr>
          <w:delText xml:space="preserve">&amp; </w:delText>
        </w:r>
      </w:del>
      <w:ins w:id="568" w:author="Natasha" w:date="2022-10-25T10:07:00Z">
        <w:r w:rsidR="00F30717" w:rsidRPr="00E23E15">
          <w:rPr>
            <w:shd w:val="clear" w:color="auto" w:fill="FFFFFF"/>
          </w:rPr>
          <w:t>and</w:t>
        </w:r>
        <w:r w:rsidR="00F30717" w:rsidRPr="00E23E15">
          <w:rPr>
            <w:shd w:val="clear" w:color="auto" w:fill="FFFFFF"/>
            <w:rPrChange w:id="569" w:author="Natasha" w:date="2022-10-25T10:12:00Z">
              <w:rPr>
                <w:color w:val="222222"/>
                <w:sz w:val="22"/>
                <w:szCs w:val="22"/>
                <w:shd w:val="clear" w:color="auto" w:fill="FFFFFF"/>
              </w:rPr>
            </w:rPrChange>
          </w:rPr>
          <w:t xml:space="preserve"> </w:t>
        </w:r>
      </w:ins>
      <w:r w:rsidRPr="00E23E15">
        <w:rPr>
          <w:shd w:val="clear" w:color="auto" w:fill="FFFFFF"/>
          <w:rPrChange w:id="570" w:author="Natasha" w:date="2022-10-25T10:12:00Z">
            <w:rPr>
              <w:color w:val="222222"/>
              <w:sz w:val="22"/>
              <w:szCs w:val="22"/>
              <w:shd w:val="clear" w:color="auto" w:fill="FFFFFF"/>
            </w:rPr>
          </w:rPrChange>
        </w:rPr>
        <w:t>Wang, X.</w:t>
      </w:r>
      <w:del w:id="571" w:author="Natasha" w:date="2022-10-25T10:07:00Z">
        <w:r w:rsidRPr="00E23E15" w:rsidDel="00F30717">
          <w:rPr>
            <w:shd w:val="clear" w:color="auto" w:fill="FFFFFF"/>
            <w:rPrChange w:id="572" w:author="Natasha" w:date="2022-10-25T10:12:00Z">
              <w:rPr>
                <w:color w:val="222222"/>
                <w:sz w:val="22"/>
                <w:szCs w:val="22"/>
                <w:shd w:val="clear" w:color="auto" w:fill="FFFFFF"/>
              </w:rPr>
            </w:rPrChange>
          </w:rPr>
          <w:delText xml:space="preserve"> </w:delText>
        </w:r>
      </w:del>
      <w:r w:rsidRPr="00E23E15">
        <w:rPr>
          <w:shd w:val="clear" w:color="auto" w:fill="FFFFFF"/>
          <w:rPrChange w:id="573" w:author="Natasha" w:date="2022-10-25T10:12:00Z">
            <w:rPr>
              <w:color w:val="222222"/>
              <w:sz w:val="22"/>
              <w:szCs w:val="22"/>
              <w:shd w:val="clear" w:color="auto" w:fill="FFFFFF"/>
            </w:rPr>
          </w:rPrChange>
        </w:rPr>
        <w:t>P. (2017)</w:t>
      </w:r>
      <w:ins w:id="574" w:author="Natasha" w:date="2022-10-25T10:07:00Z">
        <w:r w:rsidR="00F30717" w:rsidRPr="00E23E15">
          <w:rPr>
            <w:shd w:val="clear" w:color="auto" w:fill="FFFFFF"/>
          </w:rPr>
          <w:t>,</w:t>
        </w:r>
      </w:ins>
      <w:del w:id="575" w:author="Natasha" w:date="2022-10-25T10:07:00Z">
        <w:r w:rsidRPr="00E23E15" w:rsidDel="00F30717">
          <w:rPr>
            <w:shd w:val="clear" w:color="auto" w:fill="FFFFFF"/>
            <w:rPrChange w:id="576" w:author="Natasha" w:date="2022-10-25T10:12:00Z">
              <w:rPr>
                <w:color w:val="222222"/>
                <w:sz w:val="22"/>
                <w:szCs w:val="22"/>
                <w:shd w:val="clear" w:color="auto" w:fill="FFFFFF"/>
              </w:rPr>
            </w:rPrChange>
          </w:rPr>
          <w:delText>.</w:delText>
        </w:r>
      </w:del>
      <w:r w:rsidRPr="00E23E15">
        <w:rPr>
          <w:shd w:val="clear" w:color="auto" w:fill="FFFFFF"/>
          <w:rPrChange w:id="577" w:author="Natasha" w:date="2022-10-25T10:12:00Z">
            <w:rPr>
              <w:color w:val="222222"/>
              <w:sz w:val="22"/>
              <w:szCs w:val="22"/>
              <w:shd w:val="clear" w:color="auto" w:fill="FFFFFF"/>
            </w:rPr>
          </w:rPrChange>
        </w:rPr>
        <w:t xml:space="preserve"> </w:t>
      </w:r>
      <w:ins w:id="578" w:author="Natasha" w:date="2022-10-25T10:07:00Z">
        <w:r w:rsidR="00F30717" w:rsidRPr="00E23E15">
          <w:rPr>
            <w:shd w:val="clear" w:color="auto" w:fill="FFFFFF"/>
          </w:rPr>
          <w:t>"</w:t>
        </w:r>
      </w:ins>
      <w:r w:rsidRPr="00E23E15">
        <w:rPr>
          <w:shd w:val="clear" w:color="auto" w:fill="FFFFFF"/>
          <w:rPrChange w:id="579" w:author="Natasha" w:date="2022-10-25T10:12:00Z">
            <w:rPr>
              <w:color w:val="222222"/>
              <w:sz w:val="22"/>
              <w:szCs w:val="22"/>
              <w:shd w:val="clear" w:color="auto" w:fill="FFFFFF"/>
            </w:rPr>
          </w:rPrChange>
        </w:rPr>
        <w:t>Heuristic approaches for operational aircraft maintenance routing problem with maximum flying hours and man-power availability considerations</w:t>
      </w:r>
      <w:ins w:id="580" w:author="Natasha" w:date="2022-10-25T10:07:00Z">
        <w:r w:rsidR="00F30717" w:rsidRPr="00E23E15">
          <w:rPr>
            <w:shd w:val="clear" w:color="auto" w:fill="FFFFFF"/>
          </w:rPr>
          <w:t xml:space="preserve">", </w:t>
        </w:r>
      </w:ins>
      <w:del w:id="581" w:author="Natasha" w:date="2022-10-25T10:07:00Z">
        <w:r w:rsidRPr="00E23E15" w:rsidDel="00F30717">
          <w:rPr>
            <w:shd w:val="clear" w:color="auto" w:fill="FFFFFF"/>
            <w:rPrChange w:id="582" w:author="Natasha" w:date="2022-10-25T10:12:00Z">
              <w:rPr>
                <w:color w:val="222222"/>
                <w:sz w:val="22"/>
                <w:szCs w:val="22"/>
                <w:shd w:val="clear" w:color="auto" w:fill="FFFFFF"/>
              </w:rPr>
            </w:rPrChange>
          </w:rPr>
          <w:delText>. </w:delText>
        </w:r>
      </w:del>
      <w:r w:rsidRPr="00E23E15">
        <w:rPr>
          <w:i/>
          <w:iCs/>
          <w:shd w:val="clear" w:color="auto" w:fill="FFFFFF"/>
          <w:rPrChange w:id="583" w:author="Natasha" w:date="2022-10-25T10:12:00Z">
            <w:rPr>
              <w:i/>
              <w:iCs/>
              <w:color w:val="222222"/>
              <w:sz w:val="22"/>
              <w:szCs w:val="22"/>
              <w:shd w:val="clear" w:color="auto" w:fill="FFFFFF"/>
            </w:rPr>
          </w:rPrChange>
        </w:rPr>
        <w:t>Industrial Management &amp; Data Systems</w:t>
      </w:r>
      <w:ins w:id="584" w:author="Natasha" w:date="2022-10-25T10:07:00Z">
        <w:r w:rsidR="00F30717" w:rsidRPr="00E23E15">
          <w:rPr>
            <w:iCs/>
            <w:shd w:val="clear" w:color="auto" w:fill="FFFFFF"/>
          </w:rPr>
          <w:t>,</w:t>
        </w:r>
        <w:r w:rsidR="00F30717" w:rsidRPr="00E23E15">
          <w:rPr>
            <w:iCs/>
            <w:highlight w:val="yellow"/>
            <w:shd w:val="clear" w:color="auto" w:fill="FFFFFF"/>
          </w:rPr>
          <w:t xml:space="preserve"> Vol. X No. X, pp.PAGES</w:t>
        </w:r>
      </w:ins>
      <w:r w:rsidRPr="00E23E15">
        <w:rPr>
          <w:shd w:val="clear" w:color="auto" w:fill="FFFFFF"/>
          <w:rPrChange w:id="585" w:author="Natasha" w:date="2022-10-25T10:12:00Z">
            <w:rPr>
              <w:color w:val="222222"/>
              <w:sz w:val="22"/>
              <w:szCs w:val="22"/>
              <w:shd w:val="clear" w:color="auto" w:fill="FFFFFF"/>
            </w:rPr>
          </w:rPrChange>
        </w:rPr>
        <w:t>.</w:t>
      </w:r>
      <w:del w:id="586" w:author="Natasha" w:date="2022-10-25T10:07:00Z">
        <w:r w:rsidRPr="00E23E15" w:rsidDel="00F30717">
          <w:rPr>
            <w:shd w:val="clear" w:color="auto" w:fill="FFFFFF"/>
            <w:vertAlign w:val="superscript"/>
            <w:rPrChange w:id="587" w:author="Natasha" w:date="2022-10-25T10:12:00Z">
              <w:rPr>
                <w:color w:val="222222"/>
                <w:sz w:val="22"/>
                <w:szCs w:val="22"/>
                <w:shd w:val="clear" w:color="auto" w:fill="FFFFFF"/>
                <w:vertAlign w:val="superscript"/>
              </w:rPr>
            </w:rPrChange>
          </w:rPr>
          <w:delText>2</w:delText>
        </w:r>
      </w:del>
    </w:p>
    <w:p w14:paraId="21FAAE3A" w14:textId="6926D101" w:rsidR="00B02A44" w:rsidRPr="00E23E15" w:rsidRDefault="00B02A44">
      <w:pPr>
        <w:widowControl w:val="0"/>
        <w:autoSpaceDE w:val="0"/>
        <w:autoSpaceDN w:val="0"/>
        <w:adjustRightInd w:val="0"/>
        <w:spacing w:line="360" w:lineRule="auto"/>
        <w:ind w:left="709" w:hanging="709"/>
        <w:contextualSpacing/>
        <w:rPr>
          <w:rPrChange w:id="588" w:author="Natasha" w:date="2022-10-25T10:12:00Z">
            <w:rPr>
              <w:noProof/>
            </w:rPr>
          </w:rPrChange>
        </w:rPr>
        <w:pPrChange w:id="589" w:author="Natasha" w:date="2022-10-25T09:41:00Z">
          <w:pPr>
            <w:widowControl w:val="0"/>
            <w:autoSpaceDE w:val="0"/>
            <w:autoSpaceDN w:val="0"/>
            <w:adjustRightInd w:val="0"/>
            <w:spacing w:after="120" w:line="360" w:lineRule="auto"/>
          </w:pPr>
        </w:pPrChange>
      </w:pPr>
      <w:r w:rsidRPr="00E23E15">
        <w:rPr>
          <w:rPrChange w:id="590" w:author="Natasha" w:date="2022-10-25T10:12:00Z">
            <w:rPr>
              <w:noProof/>
            </w:rPr>
          </w:rPrChange>
        </w:rPr>
        <w:t>Erenay, B. and Suer, G.</w:t>
      </w:r>
      <w:del w:id="591" w:author="Natasha" w:date="2022-10-25T10:07:00Z">
        <w:r w:rsidRPr="00E23E15" w:rsidDel="00C4487C">
          <w:rPr>
            <w:rPrChange w:id="592" w:author="Natasha" w:date="2022-10-25T10:12:00Z">
              <w:rPr>
                <w:noProof/>
              </w:rPr>
            </w:rPrChange>
          </w:rPr>
          <w:delText xml:space="preserve"> </w:delText>
        </w:r>
      </w:del>
      <w:r w:rsidRPr="00E23E15">
        <w:rPr>
          <w:rPrChange w:id="593" w:author="Natasha" w:date="2022-10-25T10:12:00Z">
            <w:rPr>
              <w:noProof/>
            </w:rPr>
          </w:rPrChange>
        </w:rPr>
        <w:t>A. (2018)</w:t>
      </w:r>
      <w:ins w:id="594" w:author="Natasha" w:date="2022-10-25T10:07:00Z">
        <w:r w:rsidR="00C4487C" w:rsidRPr="00E23E15">
          <w:rPr>
            <w:rPrChange w:id="595" w:author="Natasha" w:date="2022-10-25T10:12:00Z">
              <w:rPr>
                <w:noProof/>
              </w:rPr>
            </w:rPrChange>
          </w:rPr>
          <w:t>,</w:t>
        </w:r>
      </w:ins>
      <w:r w:rsidRPr="00E23E15">
        <w:rPr>
          <w:rPrChange w:id="596" w:author="Natasha" w:date="2022-10-25T10:12:00Z">
            <w:rPr>
              <w:noProof/>
            </w:rPr>
          </w:rPrChange>
        </w:rPr>
        <w:t xml:space="preserve"> </w:t>
      </w:r>
      <w:ins w:id="597" w:author="Natasha" w:date="2022-10-25T10:07:00Z">
        <w:r w:rsidR="00C4487C" w:rsidRPr="00E23E15">
          <w:rPr>
            <w:rPrChange w:id="598" w:author="Natasha" w:date="2022-10-25T10:12:00Z">
              <w:rPr>
                <w:noProof/>
              </w:rPr>
            </w:rPrChange>
          </w:rPr>
          <w:t>"</w:t>
        </w:r>
      </w:ins>
      <w:del w:id="599" w:author="Natasha" w:date="2022-10-25T10:07:00Z">
        <w:r w:rsidRPr="00E23E15" w:rsidDel="00C4487C">
          <w:rPr>
            <w:rPrChange w:id="600" w:author="Natasha" w:date="2022-10-25T10:12:00Z">
              <w:rPr>
                <w:noProof/>
              </w:rPr>
            </w:rPrChange>
          </w:rPr>
          <w:delText>‘</w:delText>
        </w:r>
      </w:del>
      <w:r w:rsidRPr="00E23E15">
        <w:rPr>
          <w:rPrChange w:id="601" w:author="Natasha" w:date="2022-10-25T10:12:00Z">
            <w:rPr>
              <w:noProof/>
            </w:rPr>
          </w:rPrChange>
        </w:rPr>
        <w:t xml:space="preserve">Heuristic and </w:t>
      </w:r>
      <w:ins w:id="602" w:author="Natasha" w:date="2022-10-25T10:07:00Z">
        <w:r w:rsidR="00C4487C" w:rsidRPr="00E23E15">
          <w:rPr>
            <w:rPrChange w:id="603" w:author="Natasha" w:date="2022-10-25T10:12:00Z">
              <w:rPr>
                <w:noProof/>
              </w:rPr>
            </w:rPrChange>
          </w:rPr>
          <w:t>m</w:t>
        </w:r>
      </w:ins>
      <w:del w:id="604" w:author="Natasha" w:date="2022-10-25T10:07:00Z">
        <w:r w:rsidRPr="00E23E15" w:rsidDel="00C4487C">
          <w:rPr>
            <w:rPrChange w:id="605" w:author="Natasha" w:date="2022-10-25T10:12:00Z">
              <w:rPr>
                <w:noProof/>
              </w:rPr>
            </w:rPrChange>
          </w:rPr>
          <w:delText>M</w:delText>
        </w:r>
      </w:del>
      <w:r w:rsidRPr="00E23E15">
        <w:rPr>
          <w:rPrChange w:id="606" w:author="Natasha" w:date="2022-10-25T10:12:00Z">
            <w:rPr>
              <w:noProof/>
            </w:rPr>
          </w:rPrChange>
        </w:rPr>
        <w:t xml:space="preserve">athematical </w:t>
      </w:r>
      <w:ins w:id="607" w:author="Natasha" w:date="2022-10-25T10:07:00Z">
        <w:r w:rsidR="00C4487C" w:rsidRPr="00E23E15">
          <w:rPr>
            <w:rPrChange w:id="608" w:author="Natasha" w:date="2022-10-25T10:12:00Z">
              <w:rPr>
                <w:noProof/>
              </w:rPr>
            </w:rPrChange>
          </w:rPr>
          <w:t>m</w:t>
        </w:r>
      </w:ins>
      <w:del w:id="609" w:author="Natasha" w:date="2022-10-25T10:07:00Z">
        <w:r w:rsidRPr="00E23E15" w:rsidDel="00C4487C">
          <w:rPr>
            <w:rPrChange w:id="610" w:author="Natasha" w:date="2022-10-25T10:12:00Z">
              <w:rPr>
                <w:noProof/>
              </w:rPr>
            </w:rPrChange>
          </w:rPr>
          <w:delText>M</w:delText>
        </w:r>
      </w:del>
      <w:r w:rsidRPr="00E23E15">
        <w:rPr>
          <w:rPrChange w:id="611" w:author="Natasha" w:date="2022-10-25T10:12:00Z">
            <w:rPr>
              <w:noProof/>
            </w:rPr>
          </w:rPrChange>
        </w:rPr>
        <w:t xml:space="preserve">odelling </w:t>
      </w:r>
      <w:ins w:id="612" w:author="Natasha" w:date="2022-10-25T10:07:00Z">
        <w:r w:rsidR="00C4487C" w:rsidRPr="00E23E15">
          <w:rPr>
            <w:rPrChange w:id="613" w:author="Natasha" w:date="2022-10-25T10:12:00Z">
              <w:rPr>
                <w:noProof/>
              </w:rPr>
            </w:rPrChange>
          </w:rPr>
          <w:t>a</w:t>
        </w:r>
      </w:ins>
      <w:del w:id="614" w:author="Natasha" w:date="2022-10-25T10:07:00Z">
        <w:r w:rsidRPr="00E23E15" w:rsidDel="00C4487C">
          <w:rPr>
            <w:rPrChange w:id="615" w:author="Natasha" w:date="2022-10-25T10:12:00Z">
              <w:rPr>
                <w:noProof/>
              </w:rPr>
            </w:rPrChange>
          </w:rPr>
          <w:delText>A</w:delText>
        </w:r>
      </w:del>
      <w:r w:rsidRPr="00E23E15">
        <w:rPr>
          <w:rPrChange w:id="616" w:author="Natasha" w:date="2022-10-25T10:12:00Z">
            <w:rPr>
              <w:noProof/>
            </w:rPr>
          </w:rPrChange>
        </w:rPr>
        <w:t xml:space="preserve">pproaches for </w:t>
      </w:r>
      <w:ins w:id="617" w:author="Natasha" w:date="2022-10-25T10:07:00Z">
        <w:r w:rsidR="00C4487C" w:rsidRPr="00E23E15">
          <w:rPr>
            <w:rPrChange w:id="618" w:author="Natasha" w:date="2022-10-25T10:12:00Z">
              <w:rPr>
                <w:noProof/>
              </w:rPr>
            </w:rPrChange>
          </w:rPr>
          <w:t>o</w:t>
        </w:r>
      </w:ins>
      <w:del w:id="619" w:author="Natasha" w:date="2022-10-25T10:07:00Z">
        <w:r w:rsidRPr="00E23E15" w:rsidDel="00C4487C">
          <w:rPr>
            <w:rPrChange w:id="620" w:author="Natasha" w:date="2022-10-25T10:12:00Z">
              <w:rPr>
                <w:noProof/>
              </w:rPr>
            </w:rPrChange>
          </w:rPr>
          <w:delText>O</w:delText>
        </w:r>
      </w:del>
      <w:r w:rsidRPr="00E23E15">
        <w:rPr>
          <w:rPrChange w:id="621" w:author="Natasha" w:date="2022-10-25T10:12:00Z">
            <w:rPr>
              <w:noProof/>
            </w:rPr>
          </w:rPrChange>
        </w:rPr>
        <w:t xml:space="preserve">ptimal </w:t>
      </w:r>
      <w:ins w:id="622" w:author="Natasha" w:date="2022-10-25T10:07:00Z">
        <w:r w:rsidR="00C4487C" w:rsidRPr="00E23E15">
          <w:rPr>
            <w:rPrChange w:id="623" w:author="Natasha" w:date="2022-10-25T10:12:00Z">
              <w:rPr>
                <w:noProof/>
              </w:rPr>
            </w:rPrChange>
          </w:rPr>
          <w:t>m</w:t>
        </w:r>
      </w:ins>
      <w:del w:id="624" w:author="Natasha" w:date="2022-10-25T10:07:00Z">
        <w:r w:rsidRPr="00E23E15" w:rsidDel="00C4487C">
          <w:rPr>
            <w:rPrChange w:id="625" w:author="Natasha" w:date="2022-10-25T10:12:00Z">
              <w:rPr>
                <w:noProof/>
              </w:rPr>
            </w:rPrChange>
          </w:rPr>
          <w:delText>M</w:delText>
        </w:r>
      </w:del>
      <w:r w:rsidRPr="00E23E15">
        <w:rPr>
          <w:rPrChange w:id="626" w:author="Natasha" w:date="2022-10-25T10:12:00Z">
            <w:rPr>
              <w:noProof/>
            </w:rPr>
          </w:rPrChange>
        </w:rPr>
        <w:t xml:space="preserve">anpower </w:t>
      </w:r>
      <w:ins w:id="627" w:author="Natasha" w:date="2022-10-25T10:07:00Z">
        <w:r w:rsidR="00C4487C" w:rsidRPr="00E23E15">
          <w:rPr>
            <w:rPrChange w:id="628" w:author="Natasha" w:date="2022-10-25T10:12:00Z">
              <w:rPr>
                <w:noProof/>
              </w:rPr>
            </w:rPrChange>
          </w:rPr>
          <w:t>a</w:t>
        </w:r>
      </w:ins>
      <w:del w:id="629" w:author="Natasha" w:date="2022-10-25T10:07:00Z">
        <w:r w:rsidRPr="00E23E15" w:rsidDel="00C4487C">
          <w:rPr>
            <w:rPrChange w:id="630" w:author="Natasha" w:date="2022-10-25T10:12:00Z">
              <w:rPr>
                <w:noProof/>
              </w:rPr>
            </w:rPrChange>
          </w:rPr>
          <w:delText>A</w:delText>
        </w:r>
      </w:del>
      <w:r w:rsidRPr="00E23E15">
        <w:rPr>
          <w:rPrChange w:id="631" w:author="Natasha" w:date="2022-10-25T10:12:00Z">
            <w:rPr>
              <w:noProof/>
            </w:rPr>
          </w:rPrChange>
        </w:rPr>
        <w:t xml:space="preserve">llocation and </w:t>
      </w:r>
      <w:ins w:id="632" w:author="Natasha" w:date="2022-10-25T10:07:00Z">
        <w:r w:rsidR="00C4487C" w:rsidRPr="00E23E15">
          <w:rPr>
            <w:rPrChange w:id="633" w:author="Natasha" w:date="2022-10-25T10:12:00Z">
              <w:rPr>
                <w:noProof/>
              </w:rPr>
            </w:rPrChange>
          </w:rPr>
          <w:t>c</w:t>
        </w:r>
      </w:ins>
      <w:del w:id="634" w:author="Natasha" w:date="2022-10-25T10:07:00Z">
        <w:r w:rsidRPr="00E23E15" w:rsidDel="00C4487C">
          <w:rPr>
            <w:rPrChange w:id="635" w:author="Natasha" w:date="2022-10-25T10:12:00Z">
              <w:rPr>
                <w:noProof/>
              </w:rPr>
            </w:rPrChange>
          </w:rPr>
          <w:delText>C</w:delText>
        </w:r>
      </w:del>
      <w:r w:rsidRPr="00E23E15">
        <w:rPr>
          <w:rPrChange w:id="636" w:author="Natasha" w:date="2022-10-25T10:12:00Z">
            <w:rPr>
              <w:noProof/>
            </w:rPr>
          </w:rPrChange>
        </w:rPr>
        <w:t xml:space="preserve">ell </w:t>
      </w:r>
      <w:ins w:id="637" w:author="Natasha" w:date="2022-10-25T10:08:00Z">
        <w:r w:rsidR="00C4487C" w:rsidRPr="00E23E15">
          <w:rPr>
            <w:rPrChange w:id="638" w:author="Natasha" w:date="2022-10-25T10:12:00Z">
              <w:rPr>
                <w:noProof/>
              </w:rPr>
            </w:rPrChange>
          </w:rPr>
          <w:t>s</w:t>
        </w:r>
      </w:ins>
      <w:del w:id="639" w:author="Natasha" w:date="2022-10-25T10:08:00Z">
        <w:r w:rsidRPr="00E23E15" w:rsidDel="00C4487C">
          <w:rPr>
            <w:rPrChange w:id="640" w:author="Natasha" w:date="2022-10-25T10:12:00Z">
              <w:rPr>
                <w:noProof/>
              </w:rPr>
            </w:rPrChange>
          </w:rPr>
          <w:delText>S</w:delText>
        </w:r>
      </w:del>
      <w:r w:rsidRPr="00E23E15">
        <w:rPr>
          <w:rPrChange w:id="641" w:author="Natasha" w:date="2022-10-25T10:12:00Z">
            <w:rPr>
              <w:noProof/>
            </w:rPr>
          </w:rPrChange>
        </w:rPr>
        <w:t xml:space="preserve">ize </w:t>
      </w:r>
      <w:ins w:id="642" w:author="Natasha" w:date="2022-10-25T10:08:00Z">
        <w:r w:rsidR="00C4487C" w:rsidRPr="00E23E15">
          <w:rPr>
            <w:rPrChange w:id="643" w:author="Natasha" w:date="2022-10-25T10:12:00Z">
              <w:rPr>
                <w:noProof/>
              </w:rPr>
            </w:rPrChange>
          </w:rPr>
          <w:t>d</w:t>
        </w:r>
      </w:ins>
      <w:del w:id="644" w:author="Natasha" w:date="2022-10-25T10:08:00Z">
        <w:r w:rsidRPr="00E23E15" w:rsidDel="00C4487C">
          <w:rPr>
            <w:rPrChange w:id="645" w:author="Natasha" w:date="2022-10-25T10:12:00Z">
              <w:rPr>
                <w:noProof/>
              </w:rPr>
            </w:rPrChange>
          </w:rPr>
          <w:delText>D</w:delText>
        </w:r>
      </w:del>
      <w:r w:rsidRPr="00E23E15">
        <w:rPr>
          <w:rPrChange w:id="646" w:author="Natasha" w:date="2022-10-25T10:12:00Z">
            <w:rPr>
              <w:noProof/>
            </w:rPr>
          </w:rPrChange>
        </w:rPr>
        <w:t>etermination</w:t>
      </w:r>
      <w:ins w:id="647" w:author="Natasha" w:date="2022-10-25T10:08:00Z">
        <w:r w:rsidR="00C4487C" w:rsidRPr="00E23E15">
          <w:rPr>
            <w:rPrChange w:id="648" w:author="Natasha" w:date="2022-10-25T10:12:00Z">
              <w:rPr>
                <w:noProof/>
              </w:rPr>
            </w:rPrChange>
          </w:rPr>
          <w:t>"</w:t>
        </w:r>
      </w:ins>
      <w:del w:id="649" w:author="Natasha" w:date="2022-10-25T10:08:00Z">
        <w:r w:rsidRPr="00E23E15" w:rsidDel="00C4487C">
          <w:rPr>
            <w:rPrChange w:id="650" w:author="Natasha" w:date="2022-10-25T10:12:00Z">
              <w:rPr>
                <w:noProof/>
              </w:rPr>
            </w:rPrChange>
          </w:rPr>
          <w:delText>’</w:delText>
        </w:r>
      </w:del>
      <w:r w:rsidRPr="00E23E15">
        <w:rPr>
          <w:rPrChange w:id="651" w:author="Natasha" w:date="2022-10-25T10:12:00Z">
            <w:rPr>
              <w:noProof/>
            </w:rPr>
          </w:rPrChange>
        </w:rPr>
        <w:t xml:space="preserve">, </w:t>
      </w:r>
      <w:ins w:id="652" w:author="Natasha" w:date="2022-10-25T10:08:00Z">
        <w:r w:rsidR="00560504" w:rsidRPr="00E23E15">
          <w:rPr>
            <w:highlight w:val="yellow"/>
            <w:rPrChange w:id="653" w:author="Natasha" w:date="2022-10-25T10:12:00Z">
              <w:rPr>
                <w:noProof/>
              </w:rPr>
            </w:rPrChange>
          </w:rPr>
          <w:t>EDITOR</w:t>
        </w:r>
        <w:r w:rsidR="00560504" w:rsidRPr="00E23E15">
          <w:rPr>
            <w:rPrChange w:id="654" w:author="Natasha" w:date="2022-10-25T10:12:00Z">
              <w:rPr>
                <w:noProof/>
              </w:rPr>
            </w:rPrChange>
          </w:rPr>
          <w:t xml:space="preserve"> </w:t>
        </w:r>
        <w:r w:rsidR="00560504" w:rsidRPr="00E23E15">
          <w:t xml:space="preserve">(Ed.), </w:t>
        </w:r>
      </w:ins>
      <w:del w:id="655" w:author="Natasha" w:date="2022-10-25T10:08:00Z">
        <w:r w:rsidRPr="00E23E15" w:rsidDel="00560504">
          <w:rPr>
            <w:rPrChange w:id="656" w:author="Natasha" w:date="2022-10-25T10:12:00Z">
              <w:rPr>
                <w:noProof/>
              </w:rPr>
            </w:rPrChange>
          </w:rPr>
          <w:delText xml:space="preserve">in </w:delText>
        </w:r>
      </w:del>
      <w:r w:rsidRPr="00E23E15">
        <w:rPr>
          <w:i/>
          <w:iCs/>
          <w:rPrChange w:id="657" w:author="Natasha" w:date="2022-10-25T10:12:00Z">
            <w:rPr>
              <w:i/>
              <w:iCs/>
              <w:noProof/>
            </w:rPr>
          </w:rPrChange>
        </w:rPr>
        <w:t>Cellular Manufacturing Systems: Recent Developments, Analysis and Case Studies</w:t>
      </w:r>
      <w:ins w:id="658" w:author="Natasha" w:date="2022-10-25T10:24:00Z">
        <w:r w:rsidR="003177D5">
          <w:t>,</w:t>
        </w:r>
      </w:ins>
      <w:del w:id="659" w:author="Natasha" w:date="2022-10-25T10:24:00Z">
        <w:r w:rsidRPr="00E23E15" w:rsidDel="003177D5">
          <w:rPr>
            <w:rPrChange w:id="660" w:author="Natasha" w:date="2022-10-25T10:12:00Z">
              <w:rPr>
                <w:noProof/>
              </w:rPr>
            </w:rPrChange>
          </w:rPr>
          <w:delText>.</w:delText>
        </w:r>
      </w:del>
      <w:r w:rsidRPr="00E23E15">
        <w:rPr>
          <w:rPrChange w:id="661" w:author="Natasha" w:date="2022-10-25T10:12:00Z">
            <w:rPr>
              <w:noProof/>
            </w:rPr>
          </w:rPrChange>
        </w:rPr>
        <w:t xml:space="preserve"> Nova Science Publishers, </w:t>
      </w:r>
      <w:ins w:id="662" w:author="Natasha" w:date="2022-10-25T10:24:00Z">
        <w:r w:rsidR="003177D5" w:rsidRPr="003177D5">
          <w:rPr>
            <w:highlight w:val="yellow"/>
            <w:rPrChange w:id="663" w:author="Natasha" w:date="2022-10-25T10:24:00Z">
              <w:rPr/>
            </w:rPrChange>
          </w:rPr>
          <w:t>CITY, STATE,</w:t>
        </w:r>
        <w:r w:rsidR="003177D5">
          <w:t xml:space="preserve"> </w:t>
        </w:r>
      </w:ins>
      <w:r w:rsidRPr="00E23E15">
        <w:rPr>
          <w:rPrChange w:id="664" w:author="Natasha" w:date="2022-10-25T10:12:00Z">
            <w:rPr>
              <w:noProof/>
            </w:rPr>
          </w:rPrChange>
        </w:rPr>
        <w:t>pp.</w:t>
      </w:r>
      <w:del w:id="665" w:author="Natasha" w:date="2022-10-25T10:08:00Z">
        <w:r w:rsidRPr="00E23E15" w:rsidDel="00560504">
          <w:rPr>
            <w:rPrChange w:id="666" w:author="Natasha" w:date="2022-10-25T10:12:00Z">
              <w:rPr>
                <w:noProof/>
              </w:rPr>
            </w:rPrChange>
          </w:rPr>
          <w:delText xml:space="preserve"> </w:delText>
        </w:r>
      </w:del>
      <w:r w:rsidRPr="00E23E15">
        <w:rPr>
          <w:rPrChange w:id="667" w:author="Natasha" w:date="2022-10-25T10:12:00Z">
            <w:rPr>
              <w:noProof/>
            </w:rPr>
          </w:rPrChange>
        </w:rPr>
        <w:t>347–380.</w:t>
      </w:r>
    </w:p>
    <w:p w14:paraId="28FABBAB" w14:textId="01685BBD" w:rsidR="00B02A44" w:rsidRPr="00E23E15" w:rsidRDefault="00B02A44">
      <w:pPr>
        <w:widowControl w:val="0"/>
        <w:autoSpaceDE w:val="0"/>
        <w:autoSpaceDN w:val="0"/>
        <w:adjustRightInd w:val="0"/>
        <w:spacing w:line="360" w:lineRule="auto"/>
        <w:ind w:left="709" w:hanging="709"/>
        <w:contextualSpacing/>
        <w:rPr>
          <w:rPrChange w:id="668" w:author="Natasha" w:date="2022-10-25T10:12:00Z">
            <w:rPr>
              <w:noProof/>
            </w:rPr>
          </w:rPrChange>
        </w:rPr>
        <w:pPrChange w:id="669" w:author="Natasha" w:date="2022-10-25T09:41:00Z">
          <w:pPr>
            <w:widowControl w:val="0"/>
            <w:autoSpaceDE w:val="0"/>
            <w:autoSpaceDN w:val="0"/>
            <w:adjustRightInd w:val="0"/>
            <w:spacing w:after="120" w:line="360" w:lineRule="auto"/>
          </w:pPr>
        </w:pPrChange>
      </w:pPr>
      <w:r w:rsidRPr="00E23E15">
        <w:rPr>
          <w:rPrChange w:id="670" w:author="Natasha" w:date="2022-10-25T10:12:00Z">
            <w:rPr>
              <w:noProof/>
            </w:rPr>
          </w:rPrChange>
        </w:rPr>
        <w:t>Erjavac, A.</w:t>
      </w:r>
      <w:del w:id="671" w:author="Natasha" w:date="2022-10-25T10:08:00Z">
        <w:r w:rsidRPr="00E23E15" w:rsidDel="00560504">
          <w:rPr>
            <w:rPrChange w:id="672" w:author="Natasha" w:date="2022-10-25T10:12:00Z">
              <w:rPr>
                <w:noProof/>
              </w:rPr>
            </w:rPrChange>
          </w:rPr>
          <w:delText xml:space="preserve"> </w:delText>
        </w:r>
      </w:del>
      <w:r w:rsidRPr="00E23E15">
        <w:rPr>
          <w:rPrChange w:id="673" w:author="Natasha" w:date="2022-10-25T10:12:00Z">
            <w:rPr>
              <w:noProof/>
            </w:rPr>
          </w:rPrChange>
        </w:rPr>
        <w:t>J., Iammartino, R.</w:t>
      </w:r>
      <w:ins w:id="674" w:author="Natasha" w:date="2022-10-25T10:08:00Z">
        <w:r w:rsidR="00560504" w:rsidRPr="00E23E15">
          <w:rPr>
            <w:rPrChange w:id="675" w:author="Natasha" w:date="2022-10-25T10:12:00Z">
              <w:rPr>
                <w:noProof/>
              </w:rPr>
            </w:rPrChange>
          </w:rPr>
          <w:t>,</w:t>
        </w:r>
      </w:ins>
      <w:r w:rsidRPr="00E23E15">
        <w:rPr>
          <w:rPrChange w:id="676" w:author="Natasha" w:date="2022-10-25T10:12:00Z">
            <w:rPr>
              <w:noProof/>
            </w:rPr>
          </w:rPrChange>
        </w:rPr>
        <w:t xml:space="preserve"> and Fossaceca, J.</w:t>
      </w:r>
      <w:del w:id="677" w:author="Natasha" w:date="2022-10-25T10:08:00Z">
        <w:r w:rsidRPr="00E23E15" w:rsidDel="00560504">
          <w:rPr>
            <w:rPrChange w:id="678" w:author="Natasha" w:date="2022-10-25T10:12:00Z">
              <w:rPr>
                <w:noProof/>
              </w:rPr>
            </w:rPrChange>
          </w:rPr>
          <w:delText xml:space="preserve"> </w:delText>
        </w:r>
      </w:del>
      <w:r w:rsidRPr="00E23E15">
        <w:rPr>
          <w:rPrChange w:id="679" w:author="Natasha" w:date="2022-10-25T10:12:00Z">
            <w:rPr>
              <w:noProof/>
            </w:rPr>
          </w:rPrChange>
        </w:rPr>
        <w:t>M. (2018)</w:t>
      </w:r>
      <w:ins w:id="680" w:author="Natasha" w:date="2022-10-25T10:08:00Z">
        <w:r w:rsidR="00560504" w:rsidRPr="00E23E15">
          <w:rPr>
            <w:rPrChange w:id="681" w:author="Natasha" w:date="2022-10-25T10:12:00Z">
              <w:rPr>
                <w:noProof/>
              </w:rPr>
            </w:rPrChange>
          </w:rPr>
          <w:t>,</w:t>
        </w:r>
      </w:ins>
      <w:r w:rsidRPr="00E23E15">
        <w:rPr>
          <w:rPrChange w:id="682" w:author="Natasha" w:date="2022-10-25T10:12:00Z">
            <w:rPr>
              <w:noProof/>
            </w:rPr>
          </w:rPrChange>
        </w:rPr>
        <w:t xml:space="preserve"> </w:t>
      </w:r>
      <w:ins w:id="683" w:author="Natasha" w:date="2022-10-25T10:08:00Z">
        <w:r w:rsidR="00560504" w:rsidRPr="00E23E15">
          <w:rPr>
            <w:rPrChange w:id="684" w:author="Natasha" w:date="2022-10-25T10:12:00Z">
              <w:rPr>
                <w:noProof/>
              </w:rPr>
            </w:rPrChange>
          </w:rPr>
          <w:t>"</w:t>
        </w:r>
      </w:ins>
      <w:del w:id="685" w:author="Natasha" w:date="2022-10-25T10:08:00Z">
        <w:r w:rsidRPr="00E23E15" w:rsidDel="00560504">
          <w:rPr>
            <w:rPrChange w:id="686" w:author="Natasha" w:date="2022-10-25T10:12:00Z">
              <w:rPr>
                <w:noProof/>
              </w:rPr>
            </w:rPrChange>
          </w:rPr>
          <w:delText>‘</w:delText>
        </w:r>
      </w:del>
      <w:r w:rsidRPr="00E23E15">
        <w:rPr>
          <w:rPrChange w:id="687" w:author="Natasha" w:date="2022-10-25T10:12:00Z">
            <w:rPr>
              <w:noProof/>
            </w:rPr>
          </w:rPrChange>
        </w:rPr>
        <w:t>Evaluation of preconditions affecting symptomatic human error in general aviation and air carrier aviation accidents</w:t>
      </w:r>
      <w:ins w:id="688" w:author="Natasha" w:date="2022-10-25T10:08:00Z">
        <w:r w:rsidR="00560504" w:rsidRPr="00E23E15">
          <w:rPr>
            <w:rPrChange w:id="689" w:author="Natasha" w:date="2022-10-25T10:12:00Z">
              <w:rPr>
                <w:noProof/>
              </w:rPr>
            </w:rPrChange>
          </w:rPr>
          <w:t>"</w:t>
        </w:r>
      </w:ins>
      <w:del w:id="690" w:author="Natasha" w:date="2022-10-25T10:08:00Z">
        <w:r w:rsidRPr="00E23E15" w:rsidDel="00560504">
          <w:rPr>
            <w:rPrChange w:id="691" w:author="Natasha" w:date="2022-10-25T10:12:00Z">
              <w:rPr>
                <w:noProof/>
              </w:rPr>
            </w:rPrChange>
          </w:rPr>
          <w:delText>’</w:delText>
        </w:r>
      </w:del>
      <w:r w:rsidRPr="00E23E15">
        <w:rPr>
          <w:rPrChange w:id="692" w:author="Natasha" w:date="2022-10-25T10:12:00Z">
            <w:rPr>
              <w:noProof/>
            </w:rPr>
          </w:rPrChange>
        </w:rPr>
        <w:t xml:space="preserve">, </w:t>
      </w:r>
      <w:r w:rsidRPr="00E23E15">
        <w:rPr>
          <w:i/>
          <w:iCs/>
          <w:rPrChange w:id="693" w:author="Natasha" w:date="2022-10-25T10:12:00Z">
            <w:rPr>
              <w:i/>
              <w:iCs/>
              <w:noProof/>
            </w:rPr>
          </w:rPrChange>
        </w:rPr>
        <w:t>Reliability Engineering and System Safety</w:t>
      </w:r>
      <w:r w:rsidRPr="00E23E15">
        <w:rPr>
          <w:rPrChange w:id="694" w:author="Natasha" w:date="2022-10-25T10:12:00Z">
            <w:rPr>
              <w:noProof/>
            </w:rPr>
          </w:rPrChange>
        </w:rPr>
        <w:t xml:space="preserve">, </w:t>
      </w:r>
      <w:ins w:id="695" w:author="Natasha" w:date="2022-10-25T10:08:00Z">
        <w:r w:rsidR="00560504" w:rsidRPr="00E23E15">
          <w:rPr>
            <w:rPrChange w:id="696" w:author="Natasha" w:date="2022-10-25T10:12:00Z">
              <w:rPr>
                <w:noProof/>
              </w:rPr>
            </w:rPrChange>
          </w:rPr>
          <w:t xml:space="preserve">Vol. </w:t>
        </w:r>
      </w:ins>
      <w:r w:rsidRPr="00E23E15">
        <w:rPr>
          <w:rPrChange w:id="697" w:author="Natasha" w:date="2022-10-25T10:12:00Z">
            <w:rPr>
              <w:noProof/>
            </w:rPr>
          </w:rPrChange>
        </w:rPr>
        <w:t>178, pp.</w:t>
      </w:r>
      <w:del w:id="698" w:author="Natasha" w:date="2022-10-25T10:09:00Z">
        <w:r w:rsidRPr="00E23E15" w:rsidDel="00560504">
          <w:rPr>
            <w:rPrChange w:id="699" w:author="Natasha" w:date="2022-10-25T10:12:00Z">
              <w:rPr>
                <w:noProof/>
              </w:rPr>
            </w:rPrChange>
          </w:rPr>
          <w:delText xml:space="preserve"> </w:delText>
        </w:r>
      </w:del>
      <w:r w:rsidRPr="00E23E15">
        <w:rPr>
          <w:rPrChange w:id="700" w:author="Natasha" w:date="2022-10-25T10:12:00Z">
            <w:rPr>
              <w:noProof/>
            </w:rPr>
          </w:rPrChange>
        </w:rPr>
        <w:t>156–163.</w:t>
      </w:r>
    </w:p>
    <w:p w14:paraId="35FE455F" w14:textId="7EFCDE6A" w:rsidR="00B02A44" w:rsidRPr="00E23E15" w:rsidDel="00446BA9" w:rsidRDefault="00B02A44">
      <w:pPr>
        <w:widowControl w:val="0"/>
        <w:autoSpaceDE w:val="0"/>
        <w:autoSpaceDN w:val="0"/>
        <w:adjustRightInd w:val="0"/>
        <w:spacing w:line="360" w:lineRule="auto"/>
        <w:ind w:left="709" w:hanging="709"/>
        <w:contextualSpacing/>
        <w:rPr>
          <w:moveFrom w:id="701" w:author="Natasha" w:date="2022-10-25T09:54:00Z"/>
          <w:rPrChange w:id="702" w:author="Natasha" w:date="2022-10-25T10:12:00Z">
            <w:rPr>
              <w:moveFrom w:id="703" w:author="Natasha" w:date="2022-10-25T09:54:00Z"/>
              <w:noProof/>
            </w:rPr>
          </w:rPrChange>
        </w:rPr>
        <w:pPrChange w:id="704" w:author="Natasha" w:date="2022-10-25T09:41:00Z">
          <w:pPr>
            <w:widowControl w:val="0"/>
            <w:autoSpaceDE w:val="0"/>
            <w:autoSpaceDN w:val="0"/>
            <w:adjustRightInd w:val="0"/>
            <w:spacing w:after="120" w:line="360" w:lineRule="auto"/>
          </w:pPr>
        </w:pPrChange>
      </w:pPr>
      <w:moveFromRangeStart w:id="705" w:author="Natasha" w:date="2022-10-25T09:54:00Z" w:name="move117584068"/>
      <w:moveFrom w:id="706" w:author="Natasha" w:date="2022-10-25T09:54:00Z">
        <w:r w:rsidRPr="00E23E15" w:rsidDel="00446BA9">
          <w:rPr>
            <w:rPrChange w:id="707" w:author="Natasha" w:date="2022-10-25T10:12:00Z">
              <w:rPr>
                <w:noProof/>
              </w:rPr>
            </w:rPrChange>
          </w:rPr>
          <w:t xml:space="preserve">Di Francesco, M. </w:t>
        </w:r>
        <w:r w:rsidRPr="00E23E15" w:rsidDel="00446BA9">
          <w:rPr>
            <w:i/>
            <w:iCs/>
            <w:rPrChange w:id="708" w:author="Natasha" w:date="2022-10-25T10:12:00Z">
              <w:rPr>
                <w:i/>
                <w:iCs/>
                <w:noProof/>
              </w:rPr>
            </w:rPrChange>
          </w:rPr>
          <w:t>et al.</w:t>
        </w:r>
        <w:r w:rsidRPr="00E23E15" w:rsidDel="00446BA9">
          <w:rPr>
            <w:rPrChange w:id="709" w:author="Natasha" w:date="2022-10-25T10:12:00Z">
              <w:rPr>
                <w:noProof/>
              </w:rPr>
            </w:rPrChange>
          </w:rPr>
          <w:t xml:space="preserve"> (2016) ‘An optimization model for the short-term manpower planning problem in transhipment container terminals’, </w:t>
        </w:r>
        <w:r w:rsidRPr="00E23E15" w:rsidDel="00446BA9">
          <w:rPr>
            <w:i/>
            <w:iCs/>
            <w:rPrChange w:id="710" w:author="Natasha" w:date="2022-10-25T10:12:00Z">
              <w:rPr>
                <w:i/>
                <w:iCs/>
                <w:noProof/>
              </w:rPr>
            </w:rPrChange>
          </w:rPr>
          <w:t>Computers and Industrial Engineering</w:t>
        </w:r>
        <w:r w:rsidRPr="00E23E15" w:rsidDel="00446BA9">
          <w:rPr>
            <w:rPrChange w:id="711" w:author="Natasha" w:date="2022-10-25T10:12:00Z">
              <w:rPr>
                <w:noProof/>
              </w:rPr>
            </w:rPrChange>
          </w:rPr>
          <w:t>, 97, pp. 183–190.</w:t>
        </w:r>
      </w:moveFrom>
    </w:p>
    <w:moveFromRangeEnd w:id="705"/>
    <w:p w14:paraId="76B81477" w14:textId="5B893AD3" w:rsidR="00B02A44" w:rsidRPr="00E23E15" w:rsidRDefault="00B02A44">
      <w:pPr>
        <w:widowControl w:val="0"/>
        <w:autoSpaceDE w:val="0"/>
        <w:autoSpaceDN w:val="0"/>
        <w:adjustRightInd w:val="0"/>
        <w:spacing w:line="360" w:lineRule="auto"/>
        <w:ind w:left="709" w:hanging="709"/>
        <w:contextualSpacing/>
        <w:rPr>
          <w:rPrChange w:id="712" w:author="Natasha" w:date="2022-10-25T10:12:00Z">
            <w:rPr>
              <w:noProof/>
            </w:rPr>
          </w:rPrChange>
        </w:rPr>
        <w:pPrChange w:id="713" w:author="Natasha" w:date="2022-10-25T09:41:00Z">
          <w:pPr>
            <w:widowControl w:val="0"/>
            <w:autoSpaceDE w:val="0"/>
            <w:autoSpaceDN w:val="0"/>
            <w:adjustRightInd w:val="0"/>
            <w:spacing w:after="120" w:line="360" w:lineRule="auto"/>
          </w:pPr>
        </w:pPrChange>
      </w:pPr>
      <w:r w:rsidRPr="00E23E15">
        <w:rPr>
          <w:rPrChange w:id="714" w:author="Natasha" w:date="2022-10-25T10:12:00Z">
            <w:rPr>
              <w:noProof/>
            </w:rPr>
          </w:rPrChange>
        </w:rPr>
        <w:t>Holm, Å. (2008)</w:t>
      </w:r>
      <w:ins w:id="715" w:author="Natasha" w:date="2022-10-25T10:09:00Z">
        <w:r w:rsidR="00560504" w:rsidRPr="00E23E15">
          <w:rPr>
            <w:rPrChange w:id="716" w:author="Natasha" w:date="2022-10-25T10:12:00Z">
              <w:rPr>
                <w:noProof/>
              </w:rPr>
            </w:rPrChange>
          </w:rPr>
          <w:t>,</w:t>
        </w:r>
      </w:ins>
      <w:r w:rsidRPr="00E23E15">
        <w:rPr>
          <w:rPrChange w:id="717" w:author="Natasha" w:date="2022-10-25T10:12:00Z">
            <w:rPr>
              <w:noProof/>
            </w:rPr>
          </w:rPrChange>
        </w:rPr>
        <w:t xml:space="preserve"> </w:t>
      </w:r>
      <w:r w:rsidRPr="00E23E15">
        <w:rPr>
          <w:i/>
          <w:iCs/>
          <w:rPrChange w:id="718" w:author="Natasha" w:date="2022-10-25T10:12:00Z">
            <w:rPr>
              <w:i/>
              <w:iCs/>
              <w:noProof/>
            </w:rPr>
          </w:rPrChange>
        </w:rPr>
        <w:t>Manpower planning in airlines: Modeling and optimization</w:t>
      </w:r>
      <w:ins w:id="719" w:author="Natasha" w:date="2022-10-25T10:25:00Z">
        <w:r w:rsidR="003177D5">
          <w:t>,</w:t>
        </w:r>
      </w:ins>
      <w:del w:id="720" w:author="Natasha" w:date="2022-10-25T10:25:00Z">
        <w:r w:rsidRPr="00E23E15" w:rsidDel="003177D5">
          <w:rPr>
            <w:rPrChange w:id="721" w:author="Natasha" w:date="2022-10-25T10:12:00Z">
              <w:rPr>
                <w:noProof/>
              </w:rPr>
            </w:rPrChange>
          </w:rPr>
          <w:delText>.</w:delText>
        </w:r>
      </w:del>
      <w:r w:rsidRPr="00E23E15">
        <w:rPr>
          <w:rPrChange w:id="722" w:author="Natasha" w:date="2022-10-25T10:12:00Z">
            <w:rPr>
              <w:noProof/>
            </w:rPr>
          </w:rPrChange>
        </w:rPr>
        <w:t xml:space="preserve"> Linköping University</w:t>
      </w:r>
      <w:ins w:id="723" w:author="Natasha" w:date="2022-10-25T10:25:00Z">
        <w:r w:rsidR="003177D5">
          <w:t>,</w:t>
        </w:r>
        <w:r w:rsidR="003177D5" w:rsidRPr="003177D5">
          <w:rPr>
            <w:highlight w:val="yellow"/>
          </w:rPr>
          <w:t xml:space="preserve"> </w:t>
        </w:r>
        <w:r w:rsidR="003177D5" w:rsidRPr="00650C09">
          <w:rPr>
            <w:highlight w:val="yellow"/>
          </w:rPr>
          <w:t>CITY, STATE</w:t>
        </w:r>
      </w:ins>
      <w:r w:rsidRPr="00E23E15">
        <w:rPr>
          <w:rPrChange w:id="724" w:author="Natasha" w:date="2022-10-25T10:12:00Z">
            <w:rPr>
              <w:noProof/>
            </w:rPr>
          </w:rPrChange>
        </w:rPr>
        <w:t>.</w:t>
      </w:r>
    </w:p>
    <w:p w14:paraId="0EF619F6" w14:textId="62D4EE39" w:rsidR="00B02A44" w:rsidRPr="00E23E15" w:rsidRDefault="00B02A44">
      <w:pPr>
        <w:widowControl w:val="0"/>
        <w:autoSpaceDE w:val="0"/>
        <w:autoSpaceDN w:val="0"/>
        <w:adjustRightInd w:val="0"/>
        <w:spacing w:line="360" w:lineRule="auto"/>
        <w:ind w:left="709" w:hanging="709"/>
        <w:contextualSpacing/>
        <w:rPr>
          <w:rPrChange w:id="725" w:author="Natasha" w:date="2022-10-25T10:12:00Z">
            <w:rPr>
              <w:noProof/>
            </w:rPr>
          </w:rPrChange>
        </w:rPr>
        <w:pPrChange w:id="726" w:author="Natasha" w:date="2022-10-25T09:41:00Z">
          <w:pPr>
            <w:widowControl w:val="0"/>
            <w:autoSpaceDE w:val="0"/>
            <w:autoSpaceDN w:val="0"/>
            <w:adjustRightInd w:val="0"/>
            <w:spacing w:after="120" w:line="360" w:lineRule="auto"/>
          </w:pPr>
        </w:pPrChange>
      </w:pPr>
      <w:r w:rsidRPr="00E23E15">
        <w:rPr>
          <w:rPrChange w:id="727" w:author="Natasha" w:date="2022-10-25T10:12:00Z">
            <w:rPr>
              <w:noProof/>
            </w:rPr>
          </w:rPrChange>
        </w:rPr>
        <w:t xml:space="preserve">Jin, Y. </w:t>
      </w:r>
      <w:r w:rsidRPr="003177D5">
        <w:rPr>
          <w:i/>
          <w:iCs/>
          <w:highlight w:val="yellow"/>
          <w:rPrChange w:id="728" w:author="Natasha" w:date="2022-10-25T10:25:00Z">
            <w:rPr>
              <w:i/>
              <w:iCs/>
              <w:noProof/>
            </w:rPr>
          </w:rPrChange>
        </w:rPr>
        <w:t>et al.</w:t>
      </w:r>
      <w:r w:rsidRPr="00E23E15">
        <w:rPr>
          <w:rPrChange w:id="729" w:author="Natasha" w:date="2022-10-25T10:12:00Z">
            <w:rPr>
              <w:noProof/>
            </w:rPr>
          </w:rPrChange>
        </w:rPr>
        <w:t xml:space="preserve"> (2019)</w:t>
      </w:r>
      <w:ins w:id="730" w:author="Natasha" w:date="2022-10-25T10:09:00Z">
        <w:r w:rsidR="00560504" w:rsidRPr="00E23E15">
          <w:rPr>
            <w:rPrChange w:id="731" w:author="Natasha" w:date="2022-10-25T10:12:00Z">
              <w:rPr>
                <w:noProof/>
              </w:rPr>
            </w:rPrChange>
          </w:rPr>
          <w:t>,</w:t>
        </w:r>
      </w:ins>
      <w:r w:rsidRPr="00E23E15">
        <w:rPr>
          <w:rPrChange w:id="732" w:author="Natasha" w:date="2022-10-25T10:12:00Z">
            <w:rPr>
              <w:noProof/>
            </w:rPr>
          </w:rPrChange>
        </w:rPr>
        <w:t xml:space="preserve"> </w:t>
      </w:r>
      <w:ins w:id="733" w:author="Natasha" w:date="2022-10-25T10:09:00Z">
        <w:r w:rsidR="00560504" w:rsidRPr="00E23E15">
          <w:rPr>
            <w:rPrChange w:id="734" w:author="Natasha" w:date="2022-10-25T10:12:00Z">
              <w:rPr>
                <w:noProof/>
              </w:rPr>
            </w:rPrChange>
          </w:rPr>
          <w:t>"</w:t>
        </w:r>
      </w:ins>
      <w:del w:id="735" w:author="Natasha" w:date="2022-10-25T10:09:00Z">
        <w:r w:rsidRPr="00E23E15" w:rsidDel="00560504">
          <w:rPr>
            <w:rPrChange w:id="736" w:author="Natasha" w:date="2022-10-25T10:12:00Z">
              <w:rPr>
                <w:noProof/>
              </w:rPr>
            </w:rPrChange>
          </w:rPr>
          <w:delText>‘</w:delText>
        </w:r>
      </w:del>
      <w:r w:rsidRPr="00E23E15">
        <w:rPr>
          <w:rPrChange w:id="737" w:author="Natasha" w:date="2022-10-25T10:12:00Z">
            <w:rPr>
              <w:noProof/>
            </w:rPr>
          </w:rPrChange>
        </w:rPr>
        <w:t>Improved manpower planning based on traffic flow forecast using a historical queuing model</w:t>
      </w:r>
      <w:del w:id="738" w:author="Natasha" w:date="2022-10-25T10:09:00Z">
        <w:r w:rsidRPr="00E23E15" w:rsidDel="00560504">
          <w:rPr>
            <w:rPrChange w:id="739" w:author="Natasha" w:date="2022-10-25T10:12:00Z">
              <w:rPr>
                <w:noProof/>
              </w:rPr>
            </w:rPrChange>
          </w:rPr>
          <w:delText>’</w:delText>
        </w:r>
      </w:del>
      <w:ins w:id="740" w:author="Natasha" w:date="2022-10-25T10:09:00Z">
        <w:r w:rsidR="00560504" w:rsidRPr="00E23E15">
          <w:rPr>
            <w:rPrChange w:id="741" w:author="Natasha" w:date="2022-10-25T10:12:00Z">
              <w:rPr>
                <w:noProof/>
              </w:rPr>
            </w:rPrChange>
          </w:rPr>
          <w:t>"</w:t>
        </w:r>
      </w:ins>
      <w:r w:rsidRPr="00E23E15">
        <w:rPr>
          <w:rPrChange w:id="742" w:author="Natasha" w:date="2022-10-25T10:12:00Z">
            <w:rPr>
              <w:noProof/>
            </w:rPr>
          </w:rPrChange>
        </w:rPr>
        <w:t xml:space="preserve">, </w:t>
      </w:r>
      <w:r w:rsidRPr="00E23E15">
        <w:rPr>
          <w:i/>
          <w:iCs/>
          <w:rPrChange w:id="743" w:author="Natasha" w:date="2022-10-25T10:12:00Z">
            <w:rPr>
              <w:i/>
              <w:iCs/>
              <w:noProof/>
            </w:rPr>
          </w:rPrChange>
        </w:rPr>
        <w:t>IEEE Access</w:t>
      </w:r>
      <w:r w:rsidRPr="00E23E15">
        <w:rPr>
          <w:rPrChange w:id="744" w:author="Natasha" w:date="2022-10-25T10:12:00Z">
            <w:rPr>
              <w:noProof/>
            </w:rPr>
          </w:rPrChange>
        </w:rPr>
        <w:t xml:space="preserve">, </w:t>
      </w:r>
      <w:ins w:id="745" w:author="Natasha" w:date="2022-10-25T10:09:00Z">
        <w:r w:rsidR="00560504" w:rsidRPr="00E23E15">
          <w:rPr>
            <w:rPrChange w:id="746" w:author="Natasha" w:date="2022-10-25T10:12:00Z">
              <w:rPr>
                <w:noProof/>
              </w:rPr>
            </w:rPrChange>
          </w:rPr>
          <w:t xml:space="preserve">Vol. </w:t>
        </w:r>
      </w:ins>
      <w:r w:rsidRPr="00E23E15">
        <w:rPr>
          <w:rPrChange w:id="747" w:author="Natasha" w:date="2022-10-25T10:12:00Z">
            <w:rPr>
              <w:noProof/>
            </w:rPr>
          </w:rPrChange>
        </w:rPr>
        <w:t>7, pp.</w:t>
      </w:r>
      <w:del w:id="748" w:author="Natasha" w:date="2022-10-25T10:09:00Z">
        <w:r w:rsidRPr="00E23E15" w:rsidDel="00560504">
          <w:rPr>
            <w:rPrChange w:id="749" w:author="Natasha" w:date="2022-10-25T10:12:00Z">
              <w:rPr>
                <w:noProof/>
              </w:rPr>
            </w:rPrChange>
          </w:rPr>
          <w:delText xml:space="preserve"> </w:delText>
        </w:r>
      </w:del>
      <w:r w:rsidRPr="00E23E15">
        <w:rPr>
          <w:rPrChange w:id="750" w:author="Natasha" w:date="2022-10-25T10:12:00Z">
            <w:rPr>
              <w:noProof/>
            </w:rPr>
          </w:rPrChange>
        </w:rPr>
        <w:t>125101–125112.</w:t>
      </w:r>
    </w:p>
    <w:p w14:paraId="124EA83E" w14:textId="31227D65" w:rsidR="00B02A44" w:rsidRPr="00E23E15" w:rsidRDefault="00B02A44">
      <w:pPr>
        <w:widowControl w:val="0"/>
        <w:autoSpaceDE w:val="0"/>
        <w:autoSpaceDN w:val="0"/>
        <w:adjustRightInd w:val="0"/>
        <w:spacing w:line="360" w:lineRule="auto"/>
        <w:ind w:left="709" w:hanging="709"/>
        <w:contextualSpacing/>
        <w:rPr>
          <w:rPrChange w:id="751" w:author="Natasha" w:date="2022-10-25T10:12:00Z">
            <w:rPr>
              <w:noProof/>
            </w:rPr>
          </w:rPrChange>
        </w:rPr>
        <w:pPrChange w:id="752" w:author="Natasha" w:date="2022-10-25T09:41:00Z">
          <w:pPr>
            <w:widowControl w:val="0"/>
            <w:autoSpaceDE w:val="0"/>
            <w:autoSpaceDN w:val="0"/>
            <w:adjustRightInd w:val="0"/>
            <w:spacing w:after="120" w:line="360" w:lineRule="auto"/>
          </w:pPr>
        </w:pPrChange>
      </w:pPr>
      <w:r w:rsidRPr="00E23E15">
        <w:rPr>
          <w:rPrChange w:id="753" w:author="Natasha" w:date="2022-10-25T10:12:00Z">
            <w:rPr>
              <w:noProof/>
            </w:rPr>
          </w:rPrChange>
        </w:rPr>
        <w:t>Kangis, P. and O’Reilly, M.</w:t>
      </w:r>
      <w:del w:id="754" w:author="Natasha" w:date="2022-10-25T10:09:00Z">
        <w:r w:rsidRPr="00E23E15" w:rsidDel="00560504">
          <w:rPr>
            <w:rPrChange w:id="755" w:author="Natasha" w:date="2022-10-25T10:12:00Z">
              <w:rPr>
                <w:noProof/>
              </w:rPr>
            </w:rPrChange>
          </w:rPr>
          <w:delText xml:space="preserve"> </w:delText>
        </w:r>
      </w:del>
      <w:r w:rsidRPr="00E23E15">
        <w:rPr>
          <w:rPrChange w:id="756" w:author="Natasha" w:date="2022-10-25T10:12:00Z">
            <w:rPr>
              <w:noProof/>
            </w:rPr>
          </w:rPrChange>
        </w:rPr>
        <w:t>D. (2003)</w:t>
      </w:r>
      <w:ins w:id="757" w:author="Natasha" w:date="2022-10-25T10:09:00Z">
        <w:r w:rsidR="00560504" w:rsidRPr="00E23E15">
          <w:rPr>
            <w:rPrChange w:id="758" w:author="Natasha" w:date="2022-10-25T10:12:00Z">
              <w:rPr>
                <w:noProof/>
              </w:rPr>
            </w:rPrChange>
          </w:rPr>
          <w:t>,</w:t>
        </w:r>
      </w:ins>
      <w:r w:rsidRPr="00E23E15">
        <w:rPr>
          <w:rPrChange w:id="759" w:author="Natasha" w:date="2022-10-25T10:12:00Z">
            <w:rPr>
              <w:noProof/>
            </w:rPr>
          </w:rPrChange>
        </w:rPr>
        <w:t xml:space="preserve"> </w:t>
      </w:r>
      <w:ins w:id="760" w:author="Natasha" w:date="2022-10-25T10:09:00Z">
        <w:r w:rsidR="00CA4F81" w:rsidRPr="00E23E15">
          <w:rPr>
            <w:rPrChange w:id="761" w:author="Natasha" w:date="2022-10-25T10:12:00Z">
              <w:rPr>
                <w:noProof/>
              </w:rPr>
            </w:rPrChange>
          </w:rPr>
          <w:t>"</w:t>
        </w:r>
      </w:ins>
      <w:del w:id="762" w:author="Natasha" w:date="2022-10-25T10:09:00Z">
        <w:r w:rsidRPr="00E23E15" w:rsidDel="00CA4F81">
          <w:rPr>
            <w:rPrChange w:id="763" w:author="Natasha" w:date="2022-10-25T10:12:00Z">
              <w:rPr>
                <w:noProof/>
              </w:rPr>
            </w:rPrChange>
          </w:rPr>
          <w:delText>‘</w:delText>
        </w:r>
      </w:del>
      <w:r w:rsidRPr="00E23E15">
        <w:rPr>
          <w:rPrChange w:id="764" w:author="Natasha" w:date="2022-10-25T10:12:00Z">
            <w:rPr>
              <w:noProof/>
            </w:rPr>
          </w:rPrChange>
        </w:rPr>
        <w:t>Strategies in a dynamic marketplace. A case study in the airline industry</w:t>
      </w:r>
      <w:ins w:id="765" w:author="Natasha" w:date="2022-10-25T10:09:00Z">
        <w:r w:rsidR="0054234E" w:rsidRPr="00E23E15">
          <w:rPr>
            <w:rPrChange w:id="766" w:author="Natasha" w:date="2022-10-25T10:12:00Z">
              <w:rPr>
                <w:noProof/>
              </w:rPr>
            </w:rPrChange>
          </w:rPr>
          <w:t>"</w:t>
        </w:r>
      </w:ins>
      <w:del w:id="767" w:author="Natasha" w:date="2022-10-25T10:09:00Z">
        <w:r w:rsidRPr="00E23E15" w:rsidDel="0054234E">
          <w:rPr>
            <w:rPrChange w:id="768" w:author="Natasha" w:date="2022-10-25T10:12:00Z">
              <w:rPr>
                <w:noProof/>
              </w:rPr>
            </w:rPrChange>
          </w:rPr>
          <w:delText>’</w:delText>
        </w:r>
      </w:del>
      <w:r w:rsidRPr="00E23E15">
        <w:rPr>
          <w:rPrChange w:id="769" w:author="Natasha" w:date="2022-10-25T10:12:00Z">
            <w:rPr>
              <w:noProof/>
            </w:rPr>
          </w:rPrChange>
        </w:rPr>
        <w:t xml:space="preserve">, </w:t>
      </w:r>
      <w:r w:rsidRPr="00E23E15">
        <w:rPr>
          <w:i/>
          <w:iCs/>
          <w:rPrChange w:id="770" w:author="Natasha" w:date="2022-10-25T10:12:00Z">
            <w:rPr>
              <w:i/>
              <w:iCs/>
              <w:noProof/>
            </w:rPr>
          </w:rPrChange>
        </w:rPr>
        <w:t>Journal of Business Research</w:t>
      </w:r>
      <w:r w:rsidRPr="00E23E15">
        <w:rPr>
          <w:rPrChange w:id="771" w:author="Natasha" w:date="2022-10-25T10:12:00Z">
            <w:rPr>
              <w:noProof/>
            </w:rPr>
          </w:rPrChange>
        </w:rPr>
        <w:t xml:space="preserve">, </w:t>
      </w:r>
      <w:ins w:id="772" w:author="Natasha" w:date="2022-10-25T10:09:00Z">
        <w:r w:rsidR="0054234E" w:rsidRPr="00E23E15">
          <w:rPr>
            <w:rPrChange w:id="773" w:author="Natasha" w:date="2022-10-25T10:12:00Z">
              <w:rPr>
                <w:noProof/>
              </w:rPr>
            </w:rPrChange>
          </w:rPr>
          <w:t xml:space="preserve">Vol. </w:t>
        </w:r>
      </w:ins>
      <w:r w:rsidRPr="00E23E15">
        <w:rPr>
          <w:rPrChange w:id="774" w:author="Natasha" w:date="2022-10-25T10:12:00Z">
            <w:rPr>
              <w:noProof/>
            </w:rPr>
          </w:rPrChange>
        </w:rPr>
        <w:t>56</w:t>
      </w:r>
      <w:ins w:id="775" w:author="Natasha" w:date="2022-10-25T10:09:00Z">
        <w:r w:rsidR="0054234E" w:rsidRPr="00E23E15">
          <w:rPr>
            <w:rPrChange w:id="776" w:author="Natasha" w:date="2022-10-25T10:12:00Z">
              <w:rPr>
                <w:noProof/>
              </w:rPr>
            </w:rPrChange>
          </w:rPr>
          <w:t xml:space="preserve"> No. </w:t>
        </w:r>
      </w:ins>
      <w:del w:id="777" w:author="Natasha" w:date="2022-10-25T10:09:00Z">
        <w:r w:rsidRPr="00E23E15" w:rsidDel="0054234E">
          <w:rPr>
            <w:rPrChange w:id="778" w:author="Natasha" w:date="2022-10-25T10:12:00Z">
              <w:rPr>
                <w:noProof/>
              </w:rPr>
            </w:rPrChange>
          </w:rPr>
          <w:delText>(</w:delText>
        </w:r>
      </w:del>
      <w:r w:rsidRPr="00E23E15">
        <w:rPr>
          <w:rPrChange w:id="779" w:author="Natasha" w:date="2022-10-25T10:12:00Z">
            <w:rPr>
              <w:noProof/>
            </w:rPr>
          </w:rPrChange>
        </w:rPr>
        <w:t>2</w:t>
      </w:r>
      <w:del w:id="780" w:author="Natasha" w:date="2022-10-25T10:09:00Z">
        <w:r w:rsidRPr="00E23E15" w:rsidDel="0054234E">
          <w:rPr>
            <w:rPrChange w:id="781" w:author="Natasha" w:date="2022-10-25T10:12:00Z">
              <w:rPr>
                <w:noProof/>
              </w:rPr>
            </w:rPrChange>
          </w:rPr>
          <w:delText>)</w:delText>
        </w:r>
      </w:del>
      <w:r w:rsidRPr="00E23E15">
        <w:rPr>
          <w:rPrChange w:id="782" w:author="Natasha" w:date="2022-10-25T10:12:00Z">
            <w:rPr>
              <w:noProof/>
            </w:rPr>
          </w:rPrChange>
        </w:rPr>
        <w:t>, pp.</w:t>
      </w:r>
      <w:del w:id="783" w:author="Natasha" w:date="2022-10-25T10:09:00Z">
        <w:r w:rsidRPr="00E23E15" w:rsidDel="0054234E">
          <w:rPr>
            <w:rPrChange w:id="784" w:author="Natasha" w:date="2022-10-25T10:12:00Z">
              <w:rPr>
                <w:noProof/>
              </w:rPr>
            </w:rPrChange>
          </w:rPr>
          <w:delText xml:space="preserve"> </w:delText>
        </w:r>
      </w:del>
      <w:r w:rsidRPr="00E23E15">
        <w:rPr>
          <w:rPrChange w:id="785" w:author="Natasha" w:date="2022-10-25T10:12:00Z">
            <w:rPr>
              <w:noProof/>
            </w:rPr>
          </w:rPrChange>
        </w:rPr>
        <w:t>105–111.</w:t>
      </w:r>
    </w:p>
    <w:p w14:paraId="03701C8F" w14:textId="77777777" w:rsidR="008A408E" w:rsidRDefault="008A408E" w:rsidP="008A408E">
      <w:pPr>
        <w:widowControl w:val="0"/>
        <w:autoSpaceDE w:val="0"/>
        <w:autoSpaceDN w:val="0"/>
        <w:adjustRightInd w:val="0"/>
        <w:spacing w:line="360" w:lineRule="auto"/>
        <w:ind w:left="709" w:hanging="709"/>
        <w:contextualSpacing/>
        <w:rPr>
          <w:shd w:val="clear" w:color="auto" w:fill="FFFFFF"/>
        </w:rPr>
      </w:pPr>
    </w:p>
    <w:p w14:paraId="4AA8E125" w14:textId="77777777" w:rsidR="008A408E" w:rsidRDefault="008A408E" w:rsidP="008A408E">
      <w:pPr>
        <w:widowControl w:val="0"/>
        <w:autoSpaceDE w:val="0"/>
        <w:autoSpaceDN w:val="0"/>
        <w:adjustRightInd w:val="0"/>
        <w:spacing w:line="360" w:lineRule="auto"/>
        <w:ind w:left="709" w:hanging="709"/>
        <w:contextualSpacing/>
        <w:rPr>
          <w:shd w:val="clear" w:color="auto" w:fill="FFFFFF"/>
        </w:rPr>
      </w:pPr>
    </w:p>
    <w:p w14:paraId="6FFF2DCF" w14:textId="77777777" w:rsidR="008A408E" w:rsidRDefault="008A408E" w:rsidP="008A408E">
      <w:pPr>
        <w:widowControl w:val="0"/>
        <w:autoSpaceDE w:val="0"/>
        <w:autoSpaceDN w:val="0"/>
        <w:adjustRightInd w:val="0"/>
        <w:spacing w:line="360" w:lineRule="auto"/>
        <w:ind w:left="709" w:hanging="709"/>
        <w:contextualSpacing/>
        <w:rPr>
          <w:shd w:val="clear" w:color="auto" w:fill="FFFFFF"/>
        </w:rPr>
      </w:pPr>
    </w:p>
    <w:p w14:paraId="37DA3ADB" w14:textId="2EAAF82A" w:rsidR="00E20843" w:rsidRPr="00E23E15" w:rsidRDefault="00E20843">
      <w:pPr>
        <w:widowControl w:val="0"/>
        <w:autoSpaceDE w:val="0"/>
        <w:autoSpaceDN w:val="0"/>
        <w:adjustRightInd w:val="0"/>
        <w:spacing w:line="360" w:lineRule="auto"/>
        <w:ind w:left="709" w:hanging="709"/>
        <w:contextualSpacing/>
        <w:rPr>
          <w:rPrChange w:id="786" w:author="Natasha" w:date="2022-10-25T10:12:00Z">
            <w:rPr>
              <w:noProof/>
            </w:rPr>
          </w:rPrChange>
        </w:rPr>
        <w:pPrChange w:id="787" w:author="Natasha" w:date="2022-10-25T09:41:00Z">
          <w:pPr>
            <w:widowControl w:val="0"/>
            <w:autoSpaceDE w:val="0"/>
            <w:autoSpaceDN w:val="0"/>
            <w:adjustRightInd w:val="0"/>
            <w:spacing w:after="120" w:line="360" w:lineRule="auto"/>
          </w:pPr>
        </w:pPrChange>
      </w:pPr>
      <w:r w:rsidRPr="00E23E15">
        <w:rPr>
          <w:shd w:val="clear" w:color="auto" w:fill="FFFFFF"/>
          <w:rPrChange w:id="788" w:author="Natasha" w:date="2022-10-25T10:12:00Z">
            <w:rPr>
              <w:color w:val="222222"/>
              <w:shd w:val="clear" w:color="auto" w:fill="FFFFFF"/>
            </w:rPr>
          </w:rPrChange>
        </w:rPr>
        <w:lastRenderedPageBreak/>
        <w:t>Kıbıs, E.</w:t>
      </w:r>
      <w:del w:id="789" w:author="Natasha" w:date="2022-10-25T10:10:00Z">
        <w:r w:rsidRPr="00E23E15" w:rsidDel="0054234E">
          <w:rPr>
            <w:shd w:val="clear" w:color="auto" w:fill="FFFFFF"/>
            <w:rPrChange w:id="790" w:author="Natasha" w:date="2022-10-25T10:12:00Z">
              <w:rPr>
                <w:color w:val="222222"/>
                <w:shd w:val="clear" w:color="auto" w:fill="FFFFFF"/>
              </w:rPr>
            </w:rPrChange>
          </w:rPr>
          <w:delText xml:space="preserve"> </w:delText>
        </w:r>
      </w:del>
      <w:r w:rsidRPr="00E23E15">
        <w:rPr>
          <w:shd w:val="clear" w:color="auto" w:fill="FFFFFF"/>
          <w:rPrChange w:id="791" w:author="Natasha" w:date="2022-10-25T10:12:00Z">
            <w:rPr>
              <w:color w:val="222222"/>
              <w:shd w:val="clear" w:color="auto" w:fill="FFFFFF"/>
            </w:rPr>
          </w:rPrChange>
        </w:rPr>
        <w:t>Y., Büyüktahtakın, İ.</w:t>
      </w:r>
      <w:del w:id="792" w:author="Natasha" w:date="2022-10-25T10:10:00Z">
        <w:r w:rsidRPr="00E23E15" w:rsidDel="0054234E">
          <w:rPr>
            <w:shd w:val="clear" w:color="auto" w:fill="FFFFFF"/>
            <w:rPrChange w:id="793" w:author="Natasha" w:date="2022-10-25T10:12:00Z">
              <w:rPr>
                <w:color w:val="222222"/>
                <w:shd w:val="clear" w:color="auto" w:fill="FFFFFF"/>
              </w:rPr>
            </w:rPrChange>
          </w:rPr>
          <w:delText xml:space="preserve"> </w:delText>
        </w:r>
      </w:del>
      <w:r w:rsidRPr="00E23E15">
        <w:rPr>
          <w:shd w:val="clear" w:color="auto" w:fill="FFFFFF"/>
          <w:rPrChange w:id="794" w:author="Natasha" w:date="2022-10-25T10:12:00Z">
            <w:rPr>
              <w:color w:val="222222"/>
              <w:shd w:val="clear" w:color="auto" w:fill="FFFFFF"/>
            </w:rPr>
          </w:rPrChange>
        </w:rPr>
        <w:t>E., Haight, R.</w:t>
      </w:r>
      <w:del w:id="795" w:author="Natasha" w:date="2022-10-25T10:10:00Z">
        <w:r w:rsidRPr="00E23E15" w:rsidDel="0054234E">
          <w:rPr>
            <w:shd w:val="clear" w:color="auto" w:fill="FFFFFF"/>
            <w:rPrChange w:id="796" w:author="Natasha" w:date="2022-10-25T10:12:00Z">
              <w:rPr>
                <w:color w:val="222222"/>
                <w:shd w:val="clear" w:color="auto" w:fill="FFFFFF"/>
              </w:rPr>
            </w:rPrChange>
          </w:rPr>
          <w:delText xml:space="preserve"> </w:delText>
        </w:r>
      </w:del>
      <w:r w:rsidRPr="00E23E15">
        <w:rPr>
          <w:shd w:val="clear" w:color="auto" w:fill="FFFFFF"/>
          <w:rPrChange w:id="797" w:author="Natasha" w:date="2022-10-25T10:12:00Z">
            <w:rPr>
              <w:color w:val="222222"/>
              <w:shd w:val="clear" w:color="auto" w:fill="FFFFFF"/>
            </w:rPr>
          </w:rPrChange>
        </w:rPr>
        <w:t xml:space="preserve">G., Akhundov, N., Knight, K., </w:t>
      </w:r>
      <w:del w:id="798" w:author="Natasha" w:date="2022-10-25T10:10:00Z">
        <w:r w:rsidRPr="00E23E15" w:rsidDel="0054234E">
          <w:rPr>
            <w:shd w:val="clear" w:color="auto" w:fill="FFFFFF"/>
            <w:rPrChange w:id="799" w:author="Natasha" w:date="2022-10-25T10:12:00Z">
              <w:rPr>
                <w:color w:val="222222"/>
                <w:shd w:val="clear" w:color="auto" w:fill="FFFFFF"/>
              </w:rPr>
            </w:rPrChange>
          </w:rPr>
          <w:delText xml:space="preserve">&amp; </w:delText>
        </w:r>
      </w:del>
      <w:ins w:id="800" w:author="Natasha" w:date="2022-10-25T10:10:00Z">
        <w:r w:rsidR="0054234E" w:rsidRPr="00E23E15">
          <w:rPr>
            <w:shd w:val="clear" w:color="auto" w:fill="FFFFFF"/>
          </w:rPr>
          <w:t>and</w:t>
        </w:r>
        <w:r w:rsidR="0054234E" w:rsidRPr="00E23E15">
          <w:rPr>
            <w:shd w:val="clear" w:color="auto" w:fill="FFFFFF"/>
            <w:rPrChange w:id="801" w:author="Natasha" w:date="2022-10-25T10:12:00Z">
              <w:rPr>
                <w:color w:val="222222"/>
                <w:shd w:val="clear" w:color="auto" w:fill="FFFFFF"/>
              </w:rPr>
            </w:rPrChange>
          </w:rPr>
          <w:t xml:space="preserve"> </w:t>
        </w:r>
      </w:ins>
      <w:r w:rsidRPr="00E23E15">
        <w:rPr>
          <w:shd w:val="clear" w:color="auto" w:fill="FFFFFF"/>
          <w:rPrChange w:id="802" w:author="Natasha" w:date="2022-10-25T10:12:00Z">
            <w:rPr>
              <w:color w:val="222222"/>
              <w:shd w:val="clear" w:color="auto" w:fill="FFFFFF"/>
            </w:rPr>
          </w:rPrChange>
        </w:rPr>
        <w:t>Flower, C.</w:t>
      </w:r>
      <w:del w:id="803" w:author="Natasha" w:date="2022-10-25T10:10:00Z">
        <w:r w:rsidRPr="00E23E15" w:rsidDel="0054234E">
          <w:rPr>
            <w:shd w:val="clear" w:color="auto" w:fill="FFFFFF"/>
            <w:rPrChange w:id="804" w:author="Natasha" w:date="2022-10-25T10:12:00Z">
              <w:rPr>
                <w:color w:val="222222"/>
                <w:shd w:val="clear" w:color="auto" w:fill="FFFFFF"/>
              </w:rPr>
            </w:rPrChange>
          </w:rPr>
          <w:delText xml:space="preserve"> </w:delText>
        </w:r>
      </w:del>
      <w:r w:rsidRPr="00E23E15">
        <w:rPr>
          <w:shd w:val="clear" w:color="auto" w:fill="FFFFFF"/>
          <w:rPrChange w:id="805" w:author="Natasha" w:date="2022-10-25T10:12:00Z">
            <w:rPr>
              <w:color w:val="222222"/>
              <w:shd w:val="clear" w:color="auto" w:fill="FFFFFF"/>
            </w:rPr>
          </w:rPrChange>
        </w:rPr>
        <w:t>E. (2021)</w:t>
      </w:r>
      <w:ins w:id="806" w:author="Natasha" w:date="2022-10-25T10:10:00Z">
        <w:r w:rsidR="0054234E" w:rsidRPr="00E23E15">
          <w:rPr>
            <w:shd w:val="clear" w:color="auto" w:fill="FFFFFF"/>
          </w:rPr>
          <w:t>,</w:t>
        </w:r>
      </w:ins>
      <w:del w:id="807" w:author="Natasha" w:date="2022-10-25T10:10:00Z">
        <w:r w:rsidRPr="00E23E15" w:rsidDel="0054234E">
          <w:rPr>
            <w:shd w:val="clear" w:color="auto" w:fill="FFFFFF"/>
            <w:rPrChange w:id="808" w:author="Natasha" w:date="2022-10-25T10:12:00Z">
              <w:rPr>
                <w:color w:val="222222"/>
                <w:shd w:val="clear" w:color="auto" w:fill="FFFFFF"/>
              </w:rPr>
            </w:rPrChange>
          </w:rPr>
          <w:delText>.</w:delText>
        </w:r>
      </w:del>
      <w:r w:rsidRPr="00E23E15">
        <w:rPr>
          <w:shd w:val="clear" w:color="auto" w:fill="FFFFFF"/>
          <w:rPrChange w:id="809" w:author="Natasha" w:date="2022-10-25T10:12:00Z">
            <w:rPr>
              <w:color w:val="222222"/>
              <w:shd w:val="clear" w:color="auto" w:fill="FFFFFF"/>
            </w:rPr>
          </w:rPrChange>
        </w:rPr>
        <w:t xml:space="preserve"> </w:t>
      </w:r>
      <w:ins w:id="810" w:author="Natasha" w:date="2022-10-25T10:10:00Z">
        <w:r w:rsidR="0054234E" w:rsidRPr="00E23E15">
          <w:rPr>
            <w:shd w:val="clear" w:color="auto" w:fill="FFFFFF"/>
          </w:rPr>
          <w:t>"</w:t>
        </w:r>
      </w:ins>
      <w:r w:rsidRPr="00E23E15">
        <w:rPr>
          <w:shd w:val="clear" w:color="auto" w:fill="FFFFFF"/>
          <w:rPrChange w:id="811" w:author="Natasha" w:date="2022-10-25T10:12:00Z">
            <w:rPr>
              <w:color w:val="222222"/>
              <w:shd w:val="clear" w:color="auto" w:fill="FFFFFF"/>
            </w:rPr>
          </w:rPrChange>
        </w:rPr>
        <w:t>A multistage stochastic programming approach to the optimal surveillance and control of the emerald ash borer in cities</w:t>
      </w:r>
      <w:ins w:id="812" w:author="Natasha" w:date="2022-10-25T10:10:00Z">
        <w:r w:rsidR="0054234E" w:rsidRPr="00E23E15">
          <w:rPr>
            <w:shd w:val="clear" w:color="auto" w:fill="FFFFFF"/>
          </w:rPr>
          <w:t xml:space="preserve">", </w:t>
        </w:r>
      </w:ins>
      <w:del w:id="813" w:author="Natasha" w:date="2022-10-25T10:10:00Z">
        <w:r w:rsidRPr="00E23E15" w:rsidDel="0054234E">
          <w:rPr>
            <w:shd w:val="clear" w:color="auto" w:fill="FFFFFF"/>
            <w:rPrChange w:id="814" w:author="Natasha" w:date="2022-10-25T10:12:00Z">
              <w:rPr>
                <w:color w:val="222222"/>
                <w:shd w:val="clear" w:color="auto" w:fill="FFFFFF"/>
              </w:rPr>
            </w:rPrChange>
          </w:rPr>
          <w:delText>. </w:delText>
        </w:r>
      </w:del>
      <w:r w:rsidRPr="00E23E15">
        <w:rPr>
          <w:i/>
          <w:iCs/>
          <w:shd w:val="clear" w:color="auto" w:fill="FFFFFF"/>
          <w:rPrChange w:id="815" w:author="Natasha" w:date="2022-10-25T10:12:00Z">
            <w:rPr>
              <w:i/>
              <w:iCs/>
              <w:color w:val="222222"/>
              <w:shd w:val="clear" w:color="auto" w:fill="FFFFFF"/>
            </w:rPr>
          </w:rPrChange>
        </w:rPr>
        <w:t>INFORMS Journal on Computing</w:t>
      </w:r>
      <w:r w:rsidRPr="00E23E15">
        <w:rPr>
          <w:shd w:val="clear" w:color="auto" w:fill="FFFFFF"/>
          <w:rPrChange w:id="816" w:author="Natasha" w:date="2022-10-25T10:12:00Z">
            <w:rPr>
              <w:color w:val="222222"/>
              <w:shd w:val="clear" w:color="auto" w:fill="FFFFFF"/>
            </w:rPr>
          </w:rPrChange>
        </w:rPr>
        <w:t>,</w:t>
      </w:r>
      <w:ins w:id="817" w:author="Natasha" w:date="2022-10-25T10:10:00Z">
        <w:r w:rsidR="0054234E" w:rsidRPr="00E23E15">
          <w:rPr>
            <w:shd w:val="clear" w:color="auto" w:fill="FFFFFF"/>
          </w:rPr>
          <w:t xml:space="preserve"> Vol. </w:t>
        </w:r>
      </w:ins>
      <w:del w:id="818" w:author="Natasha" w:date="2022-10-25T10:10:00Z">
        <w:r w:rsidRPr="00E23E15" w:rsidDel="0054234E">
          <w:rPr>
            <w:shd w:val="clear" w:color="auto" w:fill="FFFFFF"/>
            <w:rPrChange w:id="819" w:author="Natasha" w:date="2022-10-25T10:12:00Z">
              <w:rPr>
                <w:color w:val="222222"/>
                <w:shd w:val="clear" w:color="auto" w:fill="FFFFFF"/>
              </w:rPr>
            </w:rPrChange>
          </w:rPr>
          <w:delText> </w:delText>
        </w:r>
      </w:del>
      <w:r w:rsidRPr="00E23E15">
        <w:rPr>
          <w:iCs/>
          <w:shd w:val="clear" w:color="auto" w:fill="FFFFFF"/>
          <w:rPrChange w:id="820" w:author="Natasha" w:date="2022-10-25T10:12:00Z">
            <w:rPr>
              <w:i/>
              <w:iCs/>
              <w:color w:val="222222"/>
              <w:shd w:val="clear" w:color="auto" w:fill="FFFFFF"/>
            </w:rPr>
          </w:rPrChange>
        </w:rPr>
        <w:t>33</w:t>
      </w:r>
      <w:ins w:id="821" w:author="Natasha" w:date="2022-10-25T10:10:00Z">
        <w:r w:rsidR="0054234E" w:rsidRPr="00E23E15">
          <w:rPr>
            <w:shd w:val="clear" w:color="auto" w:fill="FFFFFF"/>
          </w:rPr>
          <w:t xml:space="preserve"> No. </w:t>
        </w:r>
      </w:ins>
      <w:del w:id="822" w:author="Natasha" w:date="2022-10-25T10:10:00Z">
        <w:r w:rsidRPr="00E23E15" w:rsidDel="0054234E">
          <w:rPr>
            <w:shd w:val="clear" w:color="auto" w:fill="FFFFFF"/>
            <w:rPrChange w:id="823" w:author="Natasha" w:date="2022-10-25T10:12:00Z">
              <w:rPr>
                <w:color w:val="222222"/>
                <w:shd w:val="clear" w:color="auto" w:fill="FFFFFF"/>
              </w:rPr>
            </w:rPrChange>
          </w:rPr>
          <w:delText>(</w:delText>
        </w:r>
      </w:del>
      <w:r w:rsidRPr="00E23E15">
        <w:rPr>
          <w:shd w:val="clear" w:color="auto" w:fill="FFFFFF"/>
          <w:rPrChange w:id="824" w:author="Natasha" w:date="2022-10-25T10:12:00Z">
            <w:rPr>
              <w:color w:val="222222"/>
              <w:shd w:val="clear" w:color="auto" w:fill="FFFFFF"/>
            </w:rPr>
          </w:rPrChange>
        </w:rPr>
        <w:t>2</w:t>
      </w:r>
      <w:del w:id="825" w:author="Natasha" w:date="2022-10-25T10:10:00Z">
        <w:r w:rsidRPr="00E23E15" w:rsidDel="0054234E">
          <w:rPr>
            <w:shd w:val="clear" w:color="auto" w:fill="FFFFFF"/>
            <w:rPrChange w:id="826" w:author="Natasha" w:date="2022-10-25T10:12:00Z">
              <w:rPr>
                <w:color w:val="222222"/>
                <w:shd w:val="clear" w:color="auto" w:fill="FFFFFF"/>
              </w:rPr>
            </w:rPrChange>
          </w:rPr>
          <w:delText>)</w:delText>
        </w:r>
      </w:del>
      <w:r w:rsidRPr="00E23E15">
        <w:rPr>
          <w:shd w:val="clear" w:color="auto" w:fill="FFFFFF"/>
          <w:rPrChange w:id="827" w:author="Natasha" w:date="2022-10-25T10:12:00Z">
            <w:rPr>
              <w:color w:val="222222"/>
              <w:shd w:val="clear" w:color="auto" w:fill="FFFFFF"/>
            </w:rPr>
          </w:rPrChange>
        </w:rPr>
        <w:t xml:space="preserve">, </w:t>
      </w:r>
      <w:ins w:id="828" w:author="Natasha" w:date="2022-10-25T10:10:00Z">
        <w:r w:rsidR="0054234E" w:rsidRPr="00E23E15">
          <w:rPr>
            <w:shd w:val="clear" w:color="auto" w:fill="FFFFFF"/>
          </w:rPr>
          <w:t>pp.</w:t>
        </w:r>
      </w:ins>
      <w:r w:rsidRPr="00E23E15">
        <w:rPr>
          <w:shd w:val="clear" w:color="auto" w:fill="FFFFFF"/>
          <w:rPrChange w:id="829" w:author="Natasha" w:date="2022-10-25T10:12:00Z">
            <w:rPr>
              <w:color w:val="222222"/>
              <w:shd w:val="clear" w:color="auto" w:fill="FFFFFF"/>
            </w:rPr>
          </w:rPrChange>
        </w:rPr>
        <w:t>808</w:t>
      </w:r>
      <w:ins w:id="830" w:author="Natasha" w:date="2022-10-25T10:10:00Z">
        <w:r w:rsidR="0054234E" w:rsidRPr="00E23E15">
          <w:rPr>
            <w:rPrChange w:id="831" w:author="Natasha" w:date="2022-10-25T10:12:00Z">
              <w:rPr>
                <w:noProof/>
              </w:rPr>
            </w:rPrChange>
          </w:rPr>
          <w:t>–</w:t>
        </w:r>
      </w:ins>
      <w:del w:id="832" w:author="Natasha" w:date="2022-10-25T10:10:00Z">
        <w:r w:rsidRPr="00E23E15" w:rsidDel="0054234E">
          <w:rPr>
            <w:shd w:val="clear" w:color="auto" w:fill="FFFFFF"/>
            <w:rPrChange w:id="833" w:author="Natasha" w:date="2022-10-25T10:12:00Z">
              <w:rPr>
                <w:color w:val="222222"/>
                <w:shd w:val="clear" w:color="auto" w:fill="FFFFFF"/>
              </w:rPr>
            </w:rPrChange>
          </w:rPr>
          <w:delText>-</w:delText>
        </w:r>
      </w:del>
      <w:r w:rsidRPr="00E23E15">
        <w:rPr>
          <w:shd w:val="clear" w:color="auto" w:fill="FFFFFF"/>
          <w:rPrChange w:id="834" w:author="Natasha" w:date="2022-10-25T10:12:00Z">
            <w:rPr>
              <w:color w:val="222222"/>
              <w:shd w:val="clear" w:color="auto" w:fill="FFFFFF"/>
            </w:rPr>
          </w:rPrChange>
        </w:rPr>
        <w:t>834.</w:t>
      </w:r>
    </w:p>
    <w:p w14:paraId="721B550D" w14:textId="667876CC" w:rsidR="003177D5" w:rsidRDefault="00B02A44">
      <w:pPr>
        <w:widowControl w:val="0"/>
        <w:autoSpaceDE w:val="0"/>
        <w:autoSpaceDN w:val="0"/>
        <w:adjustRightInd w:val="0"/>
        <w:spacing w:line="360" w:lineRule="auto"/>
        <w:ind w:left="709" w:hanging="709"/>
        <w:contextualSpacing/>
        <w:rPr>
          <w:ins w:id="835" w:author="Natasha" w:date="2022-10-25T10:25:00Z"/>
        </w:rPr>
        <w:pPrChange w:id="836" w:author="Natasha" w:date="2022-10-25T09:41:00Z">
          <w:pPr>
            <w:widowControl w:val="0"/>
            <w:autoSpaceDE w:val="0"/>
            <w:autoSpaceDN w:val="0"/>
            <w:adjustRightInd w:val="0"/>
            <w:spacing w:after="120" w:line="360" w:lineRule="auto"/>
          </w:pPr>
        </w:pPrChange>
      </w:pPr>
      <w:r w:rsidRPr="00E23E15">
        <w:rPr>
          <w:rPrChange w:id="837" w:author="Natasha" w:date="2022-10-25T10:12:00Z">
            <w:rPr>
              <w:noProof/>
            </w:rPr>
          </w:rPrChange>
        </w:rPr>
        <w:t xml:space="preserve">Li, X. </w:t>
      </w:r>
      <w:r w:rsidRPr="00E23E15">
        <w:rPr>
          <w:i/>
          <w:iCs/>
          <w:highlight w:val="yellow"/>
          <w:rPrChange w:id="838" w:author="Natasha" w:date="2022-10-25T10:12:00Z">
            <w:rPr>
              <w:i/>
              <w:iCs/>
              <w:noProof/>
            </w:rPr>
          </w:rPrChange>
        </w:rPr>
        <w:t>et al.</w:t>
      </w:r>
      <w:r w:rsidRPr="00E23E15">
        <w:rPr>
          <w:rPrChange w:id="839" w:author="Natasha" w:date="2022-10-25T10:12:00Z">
            <w:rPr>
              <w:noProof/>
            </w:rPr>
          </w:rPrChange>
        </w:rPr>
        <w:t xml:space="preserve"> (2004)</w:t>
      </w:r>
      <w:ins w:id="840" w:author="Natasha" w:date="2022-10-25T10:10:00Z">
        <w:r w:rsidR="0054234E" w:rsidRPr="00E23E15">
          <w:rPr>
            <w:rPrChange w:id="841" w:author="Natasha" w:date="2022-10-25T10:12:00Z">
              <w:rPr>
                <w:noProof/>
              </w:rPr>
            </w:rPrChange>
          </w:rPr>
          <w:t>,</w:t>
        </w:r>
      </w:ins>
      <w:r w:rsidRPr="00E23E15">
        <w:rPr>
          <w:rPrChange w:id="842" w:author="Natasha" w:date="2022-10-25T10:12:00Z">
            <w:rPr>
              <w:noProof/>
            </w:rPr>
          </w:rPrChange>
        </w:rPr>
        <w:t xml:space="preserve"> </w:t>
      </w:r>
      <w:ins w:id="843" w:author="Natasha" w:date="2022-10-25T10:10:00Z">
        <w:r w:rsidR="0054234E" w:rsidRPr="00E23E15">
          <w:rPr>
            <w:rPrChange w:id="844" w:author="Natasha" w:date="2022-10-25T10:12:00Z">
              <w:rPr>
                <w:noProof/>
              </w:rPr>
            </w:rPrChange>
          </w:rPr>
          <w:t>"</w:t>
        </w:r>
      </w:ins>
      <w:del w:id="845" w:author="Natasha" w:date="2022-10-25T10:10:00Z">
        <w:r w:rsidRPr="00E23E15" w:rsidDel="0054234E">
          <w:rPr>
            <w:rPrChange w:id="846" w:author="Natasha" w:date="2022-10-25T10:12:00Z">
              <w:rPr>
                <w:noProof/>
              </w:rPr>
            </w:rPrChange>
          </w:rPr>
          <w:delText>‘</w:delText>
        </w:r>
      </w:del>
      <w:r w:rsidRPr="00E23E15">
        <w:rPr>
          <w:rPrChange w:id="847" w:author="Natasha" w:date="2022-10-25T10:12:00Z">
            <w:rPr>
              <w:noProof/>
            </w:rPr>
          </w:rPrChange>
        </w:rPr>
        <w:t xml:space="preserve">Optimal </w:t>
      </w:r>
      <w:ins w:id="848" w:author="Natasha" w:date="2022-10-25T10:10:00Z">
        <w:r w:rsidR="0054234E" w:rsidRPr="00E23E15">
          <w:rPr>
            <w:rPrChange w:id="849" w:author="Natasha" w:date="2022-10-25T10:12:00Z">
              <w:rPr>
                <w:noProof/>
              </w:rPr>
            </w:rPrChange>
          </w:rPr>
          <w:t>m</w:t>
        </w:r>
      </w:ins>
      <w:del w:id="850" w:author="Natasha" w:date="2022-10-25T10:10:00Z">
        <w:r w:rsidRPr="00E23E15" w:rsidDel="0054234E">
          <w:rPr>
            <w:rPrChange w:id="851" w:author="Natasha" w:date="2022-10-25T10:12:00Z">
              <w:rPr>
                <w:noProof/>
              </w:rPr>
            </w:rPrChange>
          </w:rPr>
          <w:delText>M</w:delText>
        </w:r>
      </w:del>
      <w:r w:rsidRPr="00E23E15">
        <w:rPr>
          <w:rPrChange w:id="852" w:author="Natasha" w:date="2022-10-25T10:12:00Z">
            <w:rPr>
              <w:noProof/>
            </w:rPr>
          </w:rPrChange>
        </w:rPr>
        <w:t xml:space="preserve">anpower </w:t>
      </w:r>
      <w:ins w:id="853" w:author="Natasha" w:date="2022-10-25T10:10:00Z">
        <w:r w:rsidR="0054234E" w:rsidRPr="00E23E15">
          <w:rPr>
            <w:rPrChange w:id="854" w:author="Natasha" w:date="2022-10-25T10:12:00Z">
              <w:rPr>
                <w:noProof/>
              </w:rPr>
            </w:rPrChange>
          </w:rPr>
          <w:t>r</w:t>
        </w:r>
      </w:ins>
      <w:del w:id="855" w:author="Natasha" w:date="2022-10-25T10:10:00Z">
        <w:r w:rsidRPr="00E23E15" w:rsidDel="0054234E">
          <w:rPr>
            <w:rPrChange w:id="856" w:author="Natasha" w:date="2022-10-25T10:12:00Z">
              <w:rPr>
                <w:noProof/>
              </w:rPr>
            </w:rPrChange>
          </w:rPr>
          <w:delText>R</w:delText>
        </w:r>
      </w:del>
      <w:r w:rsidRPr="00E23E15">
        <w:rPr>
          <w:rPrChange w:id="857" w:author="Natasha" w:date="2022-10-25T10:12:00Z">
            <w:rPr>
              <w:noProof/>
            </w:rPr>
          </w:rPrChange>
        </w:rPr>
        <w:t xml:space="preserve">ecruitment and </w:t>
      </w:r>
      <w:ins w:id="858" w:author="Natasha" w:date="2022-10-25T10:10:00Z">
        <w:r w:rsidR="0054234E" w:rsidRPr="00E23E15">
          <w:rPr>
            <w:rPrChange w:id="859" w:author="Natasha" w:date="2022-10-25T10:12:00Z">
              <w:rPr>
                <w:noProof/>
              </w:rPr>
            </w:rPrChange>
          </w:rPr>
          <w:t>d</w:t>
        </w:r>
      </w:ins>
      <w:del w:id="860" w:author="Natasha" w:date="2022-10-25T10:10:00Z">
        <w:r w:rsidRPr="00E23E15" w:rsidDel="0054234E">
          <w:rPr>
            <w:rPrChange w:id="861" w:author="Natasha" w:date="2022-10-25T10:12:00Z">
              <w:rPr>
                <w:noProof/>
              </w:rPr>
            </w:rPrChange>
          </w:rPr>
          <w:delText>D</w:delText>
        </w:r>
      </w:del>
      <w:r w:rsidRPr="00E23E15">
        <w:rPr>
          <w:rPrChange w:id="862" w:author="Natasha" w:date="2022-10-25T10:12:00Z">
            <w:rPr>
              <w:noProof/>
            </w:rPr>
          </w:rPrChange>
        </w:rPr>
        <w:t xml:space="preserve">ismissal </w:t>
      </w:r>
      <w:ins w:id="863" w:author="Natasha" w:date="2022-10-25T10:10:00Z">
        <w:r w:rsidR="0054234E" w:rsidRPr="00E23E15">
          <w:rPr>
            <w:rPrChange w:id="864" w:author="Natasha" w:date="2022-10-25T10:12:00Z">
              <w:rPr>
                <w:noProof/>
              </w:rPr>
            </w:rPrChange>
          </w:rPr>
          <w:t>d</w:t>
        </w:r>
      </w:ins>
      <w:del w:id="865" w:author="Natasha" w:date="2022-10-25T10:10:00Z">
        <w:r w:rsidRPr="00E23E15" w:rsidDel="0054234E">
          <w:rPr>
            <w:rPrChange w:id="866" w:author="Natasha" w:date="2022-10-25T10:12:00Z">
              <w:rPr>
                <w:noProof/>
              </w:rPr>
            </w:rPrChange>
          </w:rPr>
          <w:delText>D</w:delText>
        </w:r>
      </w:del>
      <w:r w:rsidRPr="00E23E15">
        <w:rPr>
          <w:rPrChange w:id="867" w:author="Natasha" w:date="2022-10-25T10:12:00Z">
            <w:rPr>
              <w:noProof/>
            </w:rPr>
          </w:rPrChange>
        </w:rPr>
        <w:t xml:space="preserve">ecision for </w:t>
      </w:r>
      <w:ins w:id="868" w:author="Natasha" w:date="2022-10-25T10:10:00Z">
        <w:r w:rsidR="0054234E" w:rsidRPr="00E23E15">
          <w:rPr>
            <w:rPrChange w:id="869" w:author="Natasha" w:date="2022-10-25T10:12:00Z">
              <w:rPr>
                <w:noProof/>
              </w:rPr>
            </w:rPrChange>
          </w:rPr>
          <w:t>s</w:t>
        </w:r>
      </w:ins>
      <w:del w:id="870" w:author="Natasha" w:date="2022-10-25T10:10:00Z">
        <w:r w:rsidRPr="00E23E15" w:rsidDel="0054234E">
          <w:rPr>
            <w:rPrChange w:id="871" w:author="Natasha" w:date="2022-10-25T10:12:00Z">
              <w:rPr>
                <w:noProof/>
              </w:rPr>
            </w:rPrChange>
          </w:rPr>
          <w:delText>S</w:delText>
        </w:r>
      </w:del>
      <w:r w:rsidRPr="00E23E15">
        <w:rPr>
          <w:rPrChange w:id="872" w:author="Natasha" w:date="2022-10-25T10:12:00Z">
            <w:rPr>
              <w:noProof/>
            </w:rPr>
          </w:rPrChange>
        </w:rPr>
        <w:t xml:space="preserve">ingle-type </w:t>
      </w:r>
      <w:ins w:id="873" w:author="Natasha" w:date="2022-10-25T10:10:00Z">
        <w:r w:rsidR="0054234E" w:rsidRPr="00E23E15">
          <w:rPr>
            <w:rPrChange w:id="874" w:author="Natasha" w:date="2022-10-25T10:12:00Z">
              <w:rPr>
                <w:noProof/>
              </w:rPr>
            </w:rPrChange>
          </w:rPr>
          <w:t>j</w:t>
        </w:r>
      </w:ins>
      <w:del w:id="875" w:author="Natasha" w:date="2022-10-25T10:10:00Z">
        <w:r w:rsidRPr="00E23E15" w:rsidDel="0054234E">
          <w:rPr>
            <w:rPrChange w:id="876" w:author="Natasha" w:date="2022-10-25T10:12:00Z">
              <w:rPr>
                <w:noProof/>
              </w:rPr>
            </w:rPrChange>
          </w:rPr>
          <w:delText>J</w:delText>
        </w:r>
      </w:del>
      <w:r w:rsidRPr="00E23E15">
        <w:rPr>
          <w:rPrChange w:id="877" w:author="Natasha" w:date="2022-10-25T10:12:00Z">
            <w:rPr>
              <w:noProof/>
            </w:rPr>
          </w:rPrChange>
        </w:rPr>
        <w:t>ob</w:t>
      </w:r>
      <w:del w:id="878" w:author="Natasha" w:date="2022-10-25T10:10:00Z">
        <w:r w:rsidRPr="00E23E15" w:rsidDel="0054234E">
          <w:rPr>
            <w:rPrChange w:id="879" w:author="Natasha" w:date="2022-10-25T10:12:00Z">
              <w:rPr>
                <w:noProof/>
              </w:rPr>
            </w:rPrChange>
          </w:rPr>
          <w:delText>.</w:delText>
        </w:r>
      </w:del>
      <w:ins w:id="880" w:author="Natasha" w:date="2022-10-25T10:10:00Z">
        <w:r w:rsidR="0054234E" w:rsidRPr="00E23E15">
          <w:rPr>
            <w:rPrChange w:id="881" w:author="Natasha" w:date="2022-10-25T10:12:00Z">
              <w:rPr>
                <w:noProof/>
              </w:rPr>
            </w:rPrChange>
          </w:rPr>
          <w:t>"</w:t>
        </w:r>
      </w:ins>
      <w:del w:id="882" w:author="Natasha" w:date="2022-10-25T10:10:00Z">
        <w:r w:rsidRPr="00E23E15" w:rsidDel="0054234E">
          <w:rPr>
            <w:rPrChange w:id="883" w:author="Natasha" w:date="2022-10-25T10:12:00Z">
              <w:rPr>
                <w:noProof/>
              </w:rPr>
            </w:rPrChange>
          </w:rPr>
          <w:delText>’</w:delText>
        </w:r>
      </w:del>
      <w:r w:rsidRPr="00E23E15">
        <w:rPr>
          <w:rPrChange w:id="884" w:author="Natasha" w:date="2022-10-25T10:12:00Z">
            <w:rPr>
              <w:noProof/>
            </w:rPr>
          </w:rPrChange>
        </w:rPr>
        <w:t xml:space="preserve">, </w:t>
      </w:r>
      <w:r w:rsidRPr="00E23E15">
        <w:rPr>
          <w:i/>
          <w:iCs/>
          <w:rPrChange w:id="885" w:author="Natasha" w:date="2022-10-25T10:12:00Z">
            <w:rPr>
              <w:i/>
              <w:iCs/>
              <w:noProof/>
            </w:rPr>
          </w:rPrChange>
        </w:rPr>
        <w:t>Journal of Systems Science &amp; Information</w:t>
      </w:r>
      <w:r w:rsidRPr="00E23E15">
        <w:rPr>
          <w:rPrChange w:id="886" w:author="Natasha" w:date="2022-10-25T10:12:00Z">
            <w:rPr>
              <w:noProof/>
            </w:rPr>
          </w:rPrChange>
        </w:rPr>
        <w:t xml:space="preserve">, </w:t>
      </w:r>
      <w:ins w:id="887" w:author="Natasha" w:date="2022-10-25T10:11:00Z">
        <w:r w:rsidR="0054234E" w:rsidRPr="00E23E15">
          <w:rPr>
            <w:rPrChange w:id="888" w:author="Natasha" w:date="2022-10-25T10:12:00Z">
              <w:rPr>
                <w:noProof/>
              </w:rPr>
            </w:rPrChange>
          </w:rPr>
          <w:t>V</w:t>
        </w:r>
      </w:ins>
      <w:ins w:id="889" w:author="Natasha" w:date="2022-10-25T10:10:00Z">
        <w:r w:rsidR="0054234E" w:rsidRPr="00E23E15">
          <w:rPr>
            <w:rPrChange w:id="890" w:author="Natasha" w:date="2022-10-25T10:12:00Z">
              <w:rPr>
                <w:noProof/>
              </w:rPr>
            </w:rPrChange>
          </w:rPr>
          <w:t xml:space="preserve">ol. </w:t>
        </w:r>
      </w:ins>
      <w:r w:rsidRPr="00E23E15">
        <w:rPr>
          <w:rPrChange w:id="891" w:author="Natasha" w:date="2022-10-25T10:12:00Z">
            <w:rPr>
              <w:noProof/>
            </w:rPr>
          </w:rPrChange>
        </w:rPr>
        <w:t>2</w:t>
      </w:r>
      <w:ins w:id="892" w:author="Natasha" w:date="2022-10-25T10:11:00Z">
        <w:r w:rsidR="0054234E" w:rsidRPr="00E23E15">
          <w:rPr>
            <w:rPrChange w:id="893" w:author="Natasha" w:date="2022-10-25T10:12:00Z">
              <w:rPr>
                <w:noProof/>
              </w:rPr>
            </w:rPrChange>
          </w:rPr>
          <w:t xml:space="preserve"> No. </w:t>
        </w:r>
      </w:ins>
      <w:del w:id="894" w:author="Natasha" w:date="2022-10-25T10:11:00Z">
        <w:r w:rsidRPr="00E23E15" w:rsidDel="0054234E">
          <w:rPr>
            <w:rPrChange w:id="895" w:author="Natasha" w:date="2022-10-25T10:12:00Z">
              <w:rPr>
                <w:noProof/>
              </w:rPr>
            </w:rPrChange>
          </w:rPr>
          <w:delText>(</w:delText>
        </w:r>
      </w:del>
      <w:r w:rsidRPr="00E23E15">
        <w:rPr>
          <w:rPrChange w:id="896" w:author="Natasha" w:date="2022-10-25T10:12:00Z">
            <w:rPr>
              <w:noProof/>
            </w:rPr>
          </w:rPrChange>
        </w:rPr>
        <w:t>3</w:t>
      </w:r>
      <w:ins w:id="897" w:author="Natasha" w:date="2022-10-25T10:11:00Z">
        <w:r w:rsidR="0054234E" w:rsidRPr="00E23E15">
          <w:rPr>
            <w:rPrChange w:id="898" w:author="Natasha" w:date="2022-10-25T10:12:00Z">
              <w:rPr>
                <w:noProof/>
              </w:rPr>
            </w:rPrChange>
          </w:rPr>
          <w:t>, pp.</w:t>
        </w:r>
        <w:r w:rsidR="0054234E" w:rsidRPr="00E23E15">
          <w:rPr>
            <w:highlight w:val="yellow"/>
            <w:rPrChange w:id="899" w:author="Natasha" w:date="2022-10-25T10:12:00Z">
              <w:rPr>
                <w:noProof/>
              </w:rPr>
            </w:rPrChange>
          </w:rPr>
          <w:t>PAGES</w:t>
        </w:r>
      </w:ins>
      <w:del w:id="900" w:author="Natasha" w:date="2022-10-25T10:11:00Z">
        <w:r w:rsidRPr="00E23E15" w:rsidDel="0054234E">
          <w:rPr>
            <w:rPrChange w:id="901" w:author="Natasha" w:date="2022-10-25T10:12:00Z">
              <w:rPr>
                <w:noProof/>
              </w:rPr>
            </w:rPrChange>
          </w:rPr>
          <w:delText>)</w:delText>
        </w:r>
      </w:del>
      <w:r w:rsidRPr="00E23E15">
        <w:rPr>
          <w:rPrChange w:id="902" w:author="Natasha" w:date="2022-10-25T10:12:00Z">
            <w:rPr>
              <w:noProof/>
            </w:rPr>
          </w:rPrChange>
        </w:rPr>
        <w:t>.</w:t>
      </w:r>
    </w:p>
    <w:p w14:paraId="02FA77F9" w14:textId="06CFEF48" w:rsidR="00B02A44" w:rsidRPr="00E23E15" w:rsidRDefault="00B02A44">
      <w:pPr>
        <w:widowControl w:val="0"/>
        <w:autoSpaceDE w:val="0"/>
        <w:autoSpaceDN w:val="0"/>
        <w:adjustRightInd w:val="0"/>
        <w:spacing w:line="360" w:lineRule="auto"/>
        <w:ind w:left="709" w:hanging="709"/>
        <w:contextualSpacing/>
        <w:rPr>
          <w:rPrChange w:id="903" w:author="Natasha" w:date="2022-10-25T10:12:00Z">
            <w:rPr>
              <w:noProof/>
            </w:rPr>
          </w:rPrChange>
        </w:rPr>
        <w:pPrChange w:id="904" w:author="Natasha" w:date="2022-10-25T09:41:00Z">
          <w:pPr>
            <w:widowControl w:val="0"/>
            <w:autoSpaceDE w:val="0"/>
            <w:autoSpaceDN w:val="0"/>
            <w:adjustRightInd w:val="0"/>
            <w:spacing w:after="120" w:line="360" w:lineRule="auto"/>
          </w:pPr>
        </w:pPrChange>
      </w:pPr>
      <w:r w:rsidRPr="00E23E15">
        <w:rPr>
          <w:rPrChange w:id="905" w:author="Natasha" w:date="2022-10-25T10:12:00Z">
            <w:rPr>
              <w:noProof/>
            </w:rPr>
          </w:rPrChange>
        </w:rPr>
        <w:t>Liu, S.</w:t>
      </w:r>
      <w:del w:id="906" w:author="Natasha" w:date="2022-10-25T10:11:00Z">
        <w:r w:rsidRPr="00E23E15" w:rsidDel="0054234E">
          <w:rPr>
            <w:rPrChange w:id="907" w:author="Natasha" w:date="2022-10-25T10:12:00Z">
              <w:rPr>
                <w:noProof/>
              </w:rPr>
            </w:rPrChange>
          </w:rPr>
          <w:delText xml:space="preserve"> </w:delText>
        </w:r>
      </w:del>
      <w:r w:rsidRPr="00E23E15">
        <w:rPr>
          <w:rPrChange w:id="908" w:author="Natasha" w:date="2022-10-25T10:12:00Z">
            <w:rPr>
              <w:noProof/>
            </w:rPr>
          </w:rPrChange>
        </w:rPr>
        <w:t xml:space="preserve">Q. </w:t>
      </w:r>
      <w:r w:rsidRPr="00E23E15">
        <w:rPr>
          <w:i/>
          <w:iCs/>
          <w:highlight w:val="yellow"/>
          <w:rPrChange w:id="909" w:author="Natasha" w:date="2022-10-25T10:12:00Z">
            <w:rPr>
              <w:i/>
              <w:iCs/>
              <w:noProof/>
            </w:rPr>
          </w:rPrChange>
        </w:rPr>
        <w:t>et al.</w:t>
      </w:r>
      <w:r w:rsidRPr="00E23E15">
        <w:rPr>
          <w:rPrChange w:id="910" w:author="Natasha" w:date="2022-10-25T10:12:00Z">
            <w:rPr>
              <w:noProof/>
            </w:rPr>
          </w:rPrChange>
        </w:rPr>
        <w:t xml:space="preserve"> (2019)</w:t>
      </w:r>
      <w:ins w:id="911" w:author="Natasha" w:date="2022-10-25T10:11:00Z">
        <w:r w:rsidR="0054234E" w:rsidRPr="00E23E15">
          <w:rPr>
            <w:rPrChange w:id="912" w:author="Natasha" w:date="2022-10-25T10:12:00Z">
              <w:rPr>
                <w:noProof/>
              </w:rPr>
            </w:rPrChange>
          </w:rPr>
          <w:t>,</w:t>
        </w:r>
      </w:ins>
      <w:r w:rsidRPr="00E23E15">
        <w:rPr>
          <w:rPrChange w:id="913" w:author="Natasha" w:date="2022-10-25T10:12:00Z">
            <w:rPr>
              <w:noProof/>
            </w:rPr>
          </w:rPrChange>
        </w:rPr>
        <w:t xml:space="preserve"> </w:t>
      </w:r>
      <w:ins w:id="914" w:author="Natasha" w:date="2022-10-25T10:11:00Z">
        <w:r w:rsidR="0054234E" w:rsidRPr="00E23E15">
          <w:rPr>
            <w:rPrChange w:id="915" w:author="Natasha" w:date="2022-10-25T10:12:00Z">
              <w:rPr>
                <w:noProof/>
              </w:rPr>
            </w:rPrChange>
          </w:rPr>
          <w:t>"</w:t>
        </w:r>
      </w:ins>
      <w:del w:id="916" w:author="Natasha" w:date="2022-10-25T10:11:00Z">
        <w:r w:rsidRPr="00E23E15" w:rsidDel="0054234E">
          <w:rPr>
            <w:rPrChange w:id="917" w:author="Natasha" w:date="2022-10-25T10:12:00Z">
              <w:rPr>
                <w:noProof/>
              </w:rPr>
            </w:rPrChange>
          </w:rPr>
          <w:delText>‘</w:delText>
        </w:r>
      </w:del>
      <w:r w:rsidRPr="00E23E15">
        <w:rPr>
          <w:rPrChange w:id="918" w:author="Natasha" w:date="2022-10-25T10:12:00Z">
            <w:rPr>
              <w:noProof/>
            </w:rPr>
          </w:rPrChange>
        </w:rPr>
        <w:t>A classification and literature survey on aviation management</w:t>
      </w:r>
      <w:ins w:id="919" w:author="Natasha" w:date="2022-10-25T10:11:00Z">
        <w:r w:rsidR="0054234E" w:rsidRPr="00E23E15">
          <w:rPr>
            <w:rPrChange w:id="920" w:author="Natasha" w:date="2022-10-25T10:12:00Z">
              <w:rPr>
                <w:noProof/>
              </w:rPr>
            </w:rPrChange>
          </w:rPr>
          <w:t>"</w:t>
        </w:r>
      </w:ins>
      <w:del w:id="921" w:author="Natasha" w:date="2022-10-25T10:11:00Z">
        <w:r w:rsidRPr="00E23E15" w:rsidDel="0054234E">
          <w:rPr>
            <w:rPrChange w:id="922" w:author="Natasha" w:date="2022-10-25T10:12:00Z">
              <w:rPr>
                <w:noProof/>
              </w:rPr>
            </w:rPrChange>
          </w:rPr>
          <w:delText>’</w:delText>
        </w:r>
      </w:del>
      <w:r w:rsidRPr="00E23E15">
        <w:rPr>
          <w:rPrChange w:id="923" w:author="Natasha" w:date="2022-10-25T10:12:00Z">
            <w:rPr>
              <w:noProof/>
            </w:rPr>
          </w:rPrChange>
        </w:rPr>
        <w:t xml:space="preserve">, in </w:t>
      </w:r>
      <w:ins w:id="924" w:author="Natasha" w:date="2022-10-25T10:12:00Z">
        <w:r w:rsidR="007C4F52" w:rsidRPr="007C4F52">
          <w:rPr>
            <w:highlight w:val="yellow"/>
            <w:rPrChange w:id="925" w:author="Natasha" w:date="2022-10-25T10:13:00Z">
              <w:rPr/>
            </w:rPrChange>
          </w:rPr>
          <w:t>EDITOR</w:t>
        </w:r>
      </w:ins>
      <w:ins w:id="926" w:author="Natasha" w:date="2022-10-25T10:11:00Z">
        <w:r w:rsidR="00E23E15" w:rsidRPr="00E23E15">
          <w:rPr>
            <w:rPrChange w:id="927" w:author="Natasha" w:date="2022-10-25T10:12:00Z">
              <w:rPr>
                <w:noProof/>
              </w:rPr>
            </w:rPrChange>
          </w:rPr>
          <w:t xml:space="preserve"> (Ed.), </w:t>
        </w:r>
      </w:ins>
      <w:r w:rsidRPr="00E23E15">
        <w:rPr>
          <w:i/>
          <w:iCs/>
          <w:rPrChange w:id="928" w:author="Natasha" w:date="2022-10-25T10:12:00Z">
            <w:rPr>
              <w:i/>
              <w:iCs/>
              <w:noProof/>
            </w:rPr>
          </w:rPrChange>
        </w:rPr>
        <w:t>Proceedings of the 2019 International Conference on Industrial Engineering and Systems Management, IESM 2019</w:t>
      </w:r>
      <w:r w:rsidRPr="00E23E15">
        <w:rPr>
          <w:rPrChange w:id="929" w:author="Natasha" w:date="2022-10-25T10:12:00Z">
            <w:rPr>
              <w:noProof/>
            </w:rPr>
          </w:rPrChange>
        </w:rPr>
        <w:t xml:space="preserve">, </w:t>
      </w:r>
      <w:ins w:id="930" w:author="Natasha" w:date="2022-10-25T10:12:00Z">
        <w:r w:rsidR="007C4F52" w:rsidRPr="00E23E15">
          <w:rPr>
            <w:highlight w:val="yellow"/>
          </w:rPr>
          <w:t>PUBLISHER</w:t>
        </w:r>
        <w:r w:rsidR="00E23E15" w:rsidRPr="00E23E15">
          <w:rPr>
            <w:rPrChange w:id="931" w:author="Natasha" w:date="2022-10-25T10:12:00Z">
              <w:rPr>
                <w:noProof/>
              </w:rPr>
            </w:rPrChange>
          </w:rPr>
          <w:t xml:space="preserve">, </w:t>
        </w:r>
      </w:ins>
      <w:r w:rsidRPr="00E23E15">
        <w:rPr>
          <w:rPrChange w:id="932" w:author="Natasha" w:date="2022-10-25T10:12:00Z">
            <w:rPr>
              <w:noProof/>
            </w:rPr>
          </w:rPrChange>
        </w:rPr>
        <w:t>pp.</w:t>
      </w:r>
      <w:del w:id="933" w:author="Natasha" w:date="2022-10-25T10:12:00Z">
        <w:r w:rsidRPr="00E23E15" w:rsidDel="00E23E15">
          <w:rPr>
            <w:rPrChange w:id="934" w:author="Natasha" w:date="2022-10-25T10:12:00Z">
              <w:rPr>
                <w:noProof/>
              </w:rPr>
            </w:rPrChange>
          </w:rPr>
          <w:delText xml:space="preserve"> </w:delText>
        </w:r>
      </w:del>
      <w:r w:rsidRPr="00E23E15">
        <w:rPr>
          <w:rPrChange w:id="935" w:author="Natasha" w:date="2022-10-25T10:12:00Z">
            <w:rPr>
              <w:noProof/>
            </w:rPr>
          </w:rPrChange>
        </w:rPr>
        <w:t>1–5.</w:t>
      </w:r>
    </w:p>
    <w:p w14:paraId="5DD93F61" w14:textId="7F36F487" w:rsidR="00B02A44" w:rsidRPr="00E23E15" w:rsidRDefault="00B02A44">
      <w:pPr>
        <w:widowControl w:val="0"/>
        <w:autoSpaceDE w:val="0"/>
        <w:autoSpaceDN w:val="0"/>
        <w:adjustRightInd w:val="0"/>
        <w:spacing w:line="360" w:lineRule="auto"/>
        <w:ind w:left="709" w:hanging="709"/>
        <w:contextualSpacing/>
        <w:rPr>
          <w:rPrChange w:id="936" w:author="Natasha" w:date="2022-10-25T10:12:00Z">
            <w:rPr>
              <w:noProof/>
            </w:rPr>
          </w:rPrChange>
        </w:rPr>
        <w:pPrChange w:id="937" w:author="Natasha" w:date="2022-10-25T09:41:00Z">
          <w:pPr>
            <w:widowControl w:val="0"/>
            <w:autoSpaceDE w:val="0"/>
            <w:autoSpaceDN w:val="0"/>
            <w:adjustRightInd w:val="0"/>
            <w:spacing w:after="120" w:line="360" w:lineRule="auto"/>
          </w:pPr>
        </w:pPrChange>
      </w:pPr>
      <w:r w:rsidRPr="00E23E15">
        <w:rPr>
          <w:rPrChange w:id="938" w:author="Natasha" w:date="2022-10-25T10:12:00Z">
            <w:rPr>
              <w:noProof/>
            </w:rPr>
          </w:rPrChange>
        </w:rPr>
        <w:t>Maung, Y.</w:t>
      </w:r>
      <w:del w:id="939" w:author="Natasha" w:date="2022-10-25T10:13:00Z">
        <w:r w:rsidRPr="00E23E15" w:rsidDel="007C4F52">
          <w:rPr>
            <w:rPrChange w:id="940" w:author="Natasha" w:date="2022-10-25T10:12:00Z">
              <w:rPr>
                <w:noProof/>
              </w:rPr>
            </w:rPrChange>
          </w:rPr>
          <w:delText xml:space="preserve"> </w:delText>
        </w:r>
      </w:del>
      <w:r w:rsidRPr="00E23E15">
        <w:rPr>
          <w:rPrChange w:id="941" w:author="Natasha" w:date="2022-10-25T10:12:00Z">
            <w:rPr>
              <w:noProof/>
            </w:rPr>
          </w:rPrChange>
        </w:rPr>
        <w:t>S.</w:t>
      </w:r>
      <w:del w:id="942" w:author="Natasha" w:date="2022-10-25T10:13:00Z">
        <w:r w:rsidRPr="00E23E15" w:rsidDel="007C4F52">
          <w:rPr>
            <w:rPrChange w:id="943" w:author="Natasha" w:date="2022-10-25T10:12:00Z">
              <w:rPr>
                <w:noProof/>
              </w:rPr>
            </w:rPrChange>
          </w:rPr>
          <w:delText xml:space="preserve"> </w:delText>
        </w:r>
      </w:del>
      <w:r w:rsidRPr="00E23E15">
        <w:rPr>
          <w:rPrChange w:id="944" w:author="Natasha" w:date="2022-10-25T10:12:00Z">
            <w:rPr>
              <w:noProof/>
            </w:rPr>
          </w:rPrChange>
        </w:rPr>
        <w:t>Y., Douglas, I.</w:t>
      </w:r>
      <w:ins w:id="945" w:author="Natasha" w:date="2022-10-25T10:13:00Z">
        <w:r w:rsidR="007C4F52">
          <w:t>,</w:t>
        </w:r>
      </w:ins>
      <w:r w:rsidRPr="00E23E15">
        <w:rPr>
          <w:rPrChange w:id="946" w:author="Natasha" w:date="2022-10-25T10:12:00Z">
            <w:rPr>
              <w:noProof/>
            </w:rPr>
          </w:rPrChange>
        </w:rPr>
        <w:t xml:space="preserve"> and Tan, D. (2022)</w:t>
      </w:r>
      <w:ins w:id="947" w:author="Natasha" w:date="2022-10-25T10:13:00Z">
        <w:r w:rsidR="007C4F52">
          <w:t>,</w:t>
        </w:r>
      </w:ins>
      <w:r w:rsidRPr="00E23E15">
        <w:rPr>
          <w:rPrChange w:id="948" w:author="Natasha" w:date="2022-10-25T10:12:00Z">
            <w:rPr>
              <w:noProof/>
            </w:rPr>
          </w:rPrChange>
        </w:rPr>
        <w:t xml:space="preserve"> </w:t>
      </w:r>
      <w:ins w:id="949" w:author="Natasha" w:date="2022-10-25T10:13:00Z">
        <w:r w:rsidR="007C4F52">
          <w:t>"</w:t>
        </w:r>
      </w:ins>
      <w:del w:id="950" w:author="Natasha" w:date="2022-10-25T10:13:00Z">
        <w:r w:rsidRPr="00E23E15" w:rsidDel="007C4F52">
          <w:rPr>
            <w:rPrChange w:id="951" w:author="Natasha" w:date="2022-10-25T10:12:00Z">
              <w:rPr>
                <w:noProof/>
              </w:rPr>
            </w:rPrChange>
          </w:rPr>
          <w:delText>‘</w:delText>
        </w:r>
      </w:del>
      <w:r w:rsidRPr="00E23E15">
        <w:rPr>
          <w:rPrChange w:id="952" w:author="Natasha" w:date="2022-10-25T10:12:00Z">
            <w:rPr>
              <w:noProof/>
            </w:rPr>
          </w:rPrChange>
        </w:rPr>
        <w:t>Identifying the drivers of profitable airline growth</w:t>
      </w:r>
      <w:ins w:id="953" w:author="Natasha" w:date="2022-10-25T10:13:00Z">
        <w:r w:rsidR="007C4F52">
          <w:t>"</w:t>
        </w:r>
      </w:ins>
      <w:del w:id="954" w:author="Natasha" w:date="2022-10-25T10:13:00Z">
        <w:r w:rsidRPr="00E23E15" w:rsidDel="007C4F52">
          <w:rPr>
            <w:rPrChange w:id="955" w:author="Natasha" w:date="2022-10-25T10:12:00Z">
              <w:rPr>
                <w:noProof/>
              </w:rPr>
            </w:rPrChange>
          </w:rPr>
          <w:delText>’</w:delText>
        </w:r>
      </w:del>
      <w:r w:rsidRPr="00E23E15">
        <w:rPr>
          <w:rPrChange w:id="956" w:author="Natasha" w:date="2022-10-25T10:12:00Z">
            <w:rPr>
              <w:noProof/>
            </w:rPr>
          </w:rPrChange>
        </w:rPr>
        <w:t xml:space="preserve">, </w:t>
      </w:r>
      <w:r w:rsidRPr="00E23E15">
        <w:rPr>
          <w:i/>
          <w:iCs/>
          <w:rPrChange w:id="957" w:author="Natasha" w:date="2022-10-25T10:12:00Z">
            <w:rPr>
              <w:i/>
              <w:iCs/>
              <w:noProof/>
            </w:rPr>
          </w:rPrChange>
        </w:rPr>
        <w:t>Transport Policy</w:t>
      </w:r>
      <w:r w:rsidRPr="00E23E15">
        <w:rPr>
          <w:rPrChange w:id="958" w:author="Natasha" w:date="2022-10-25T10:12:00Z">
            <w:rPr>
              <w:noProof/>
            </w:rPr>
          </w:rPrChange>
        </w:rPr>
        <w:t xml:space="preserve">, </w:t>
      </w:r>
      <w:ins w:id="959" w:author="Natasha" w:date="2022-10-25T10:13:00Z">
        <w:r w:rsidR="007C4F52">
          <w:t xml:space="preserve">Vol. </w:t>
        </w:r>
      </w:ins>
      <w:r w:rsidRPr="00E23E15">
        <w:rPr>
          <w:rPrChange w:id="960" w:author="Natasha" w:date="2022-10-25T10:12:00Z">
            <w:rPr>
              <w:noProof/>
            </w:rPr>
          </w:rPrChange>
        </w:rPr>
        <w:t>115, pp.</w:t>
      </w:r>
      <w:del w:id="961" w:author="Natasha" w:date="2022-10-25T10:13:00Z">
        <w:r w:rsidRPr="00E23E15" w:rsidDel="007C4F52">
          <w:rPr>
            <w:rPrChange w:id="962" w:author="Natasha" w:date="2022-10-25T10:12:00Z">
              <w:rPr>
                <w:noProof/>
              </w:rPr>
            </w:rPrChange>
          </w:rPr>
          <w:delText xml:space="preserve"> </w:delText>
        </w:r>
      </w:del>
      <w:r w:rsidRPr="00E23E15">
        <w:rPr>
          <w:rPrChange w:id="963" w:author="Natasha" w:date="2022-10-25T10:12:00Z">
            <w:rPr>
              <w:noProof/>
            </w:rPr>
          </w:rPrChange>
        </w:rPr>
        <w:t>275–285.</w:t>
      </w:r>
    </w:p>
    <w:p w14:paraId="726167B8" w14:textId="036AD0B7" w:rsidR="00B02A44" w:rsidRPr="00E23E15" w:rsidRDefault="00B02A44">
      <w:pPr>
        <w:widowControl w:val="0"/>
        <w:autoSpaceDE w:val="0"/>
        <w:autoSpaceDN w:val="0"/>
        <w:adjustRightInd w:val="0"/>
        <w:spacing w:line="360" w:lineRule="auto"/>
        <w:ind w:left="709" w:hanging="709"/>
        <w:contextualSpacing/>
        <w:rPr>
          <w:rPrChange w:id="964" w:author="Natasha" w:date="2022-10-25T10:12:00Z">
            <w:rPr>
              <w:noProof/>
            </w:rPr>
          </w:rPrChange>
        </w:rPr>
        <w:pPrChange w:id="965" w:author="Natasha" w:date="2022-10-25T09:41:00Z">
          <w:pPr>
            <w:widowControl w:val="0"/>
            <w:autoSpaceDE w:val="0"/>
            <w:autoSpaceDN w:val="0"/>
            <w:adjustRightInd w:val="0"/>
            <w:spacing w:after="120" w:line="360" w:lineRule="auto"/>
          </w:pPr>
        </w:pPrChange>
      </w:pPr>
      <w:r w:rsidRPr="00E23E15">
        <w:rPr>
          <w:rPrChange w:id="966" w:author="Natasha" w:date="2022-10-25T10:12:00Z">
            <w:rPr>
              <w:noProof/>
            </w:rPr>
          </w:rPrChange>
        </w:rPr>
        <w:t>Morén, B. (2012)</w:t>
      </w:r>
      <w:ins w:id="967" w:author="Natasha" w:date="2022-10-25T10:13:00Z">
        <w:r w:rsidR="007C4F52">
          <w:t>,</w:t>
        </w:r>
      </w:ins>
      <w:r w:rsidRPr="00E23E15">
        <w:rPr>
          <w:rPrChange w:id="968" w:author="Natasha" w:date="2022-10-25T10:12:00Z">
            <w:rPr>
              <w:noProof/>
            </w:rPr>
          </w:rPrChange>
        </w:rPr>
        <w:t xml:space="preserve"> </w:t>
      </w:r>
      <w:r w:rsidRPr="00E23E15">
        <w:rPr>
          <w:i/>
          <w:iCs/>
          <w:rPrChange w:id="969" w:author="Natasha" w:date="2022-10-25T10:12:00Z">
            <w:rPr>
              <w:i/>
              <w:iCs/>
              <w:noProof/>
            </w:rPr>
          </w:rPrChange>
        </w:rPr>
        <w:t>Utilizing problem speci</w:t>
      </w:r>
      <w:ins w:id="970" w:author="Natasha" w:date="2022-10-25T10:13:00Z">
        <w:r w:rsidR="007C4F52">
          <w:rPr>
            <w:i/>
            <w:iCs/>
          </w:rPr>
          <w:t>fi</w:t>
        </w:r>
      </w:ins>
      <w:r w:rsidRPr="00E23E15">
        <w:rPr>
          <w:i/>
          <w:iCs/>
          <w:rPrChange w:id="971" w:author="Natasha" w:date="2022-10-25T10:12:00Z">
            <w:rPr>
              <w:i/>
              <w:iCs/>
              <w:noProof/>
            </w:rPr>
          </w:rPrChange>
        </w:rPr>
        <w:t>c structures in branch and bound methods for manpower planning</w:t>
      </w:r>
      <w:ins w:id="972" w:author="Natasha" w:date="2022-10-25T10:25:00Z">
        <w:r w:rsidR="003177D5">
          <w:t>,</w:t>
        </w:r>
      </w:ins>
      <w:del w:id="973" w:author="Natasha" w:date="2022-10-25T10:25:00Z">
        <w:r w:rsidRPr="00E23E15" w:rsidDel="003177D5">
          <w:rPr>
            <w:rPrChange w:id="974" w:author="Natasha" w:date="2022-10-25T10:12:00Z">
              <w:rPr>
                <w:noProof/>
              </w:rPr>
            </w:rPrChange>
          </w:rPr>
          <w:delText>.</w:delText>
        </w:r>
      </w:del>
      <w:r w:rsidRPr="00E23E15">
        <w:rPr>
          <w:rPrChange w:id="975" w:author="Natasha" w:date="2022-10-25T10:12:00Z">
            <w:rPr>
              <w:noProof/>
            </w:rPr>
          </w:rPrChange>
        </w:rPr>
        <w:t xml:space="preserve"> Linköping University</w:t>
      </w:r>
      <w:ins w:id="976" w:author="Natasha" w:date="2022-10-25T10:14:00Z">
        <w:r w:rsidR="007C4F52">
          <w:t xml:space="preserve">, </w:t>
        </w:r>
        <w:r w:rsidR="007C4F52" w:rsidRPr="007C4F52">
          <w:rPr>
            <w:highlight w:val="yellow"/>
            <w:rPrChange w:id="977" w:author="Natasha" w:date="2022-10-25T10:14:00Z">
              <w:rPr/>
            </w:rPrChange>
          </w:rPr>
          <w:t>CITY, STATE</w:t>
        </w:r>
      </w:ins>
      <w:r w:rsidRPr="00E23E15">
        <w:rPr>
          <w:rPrChange w:id="978" w:author="Natasha" w:date="2022-10-25T10:12:00Z">
            <w:rPr>
              <w:noProof/>
            </w:rPr>
          </w:rPrChange>
        </w:rPr>
        <w:t>.</w:t>
      </w:r>
    </w:p>
    <w:p w14:paraId="1DD4FBE0" w14:textId="0C22E032" w:rsidR="00B02A44" w:rsidRPr="00E23E15" w:rsidRDefault="00B02A44">
      <w:pPr>
        <w:widowControl w:val="0"/>
        <w:autoSpaceDE w:val="0"/>
        <w:autoSpaceDN w:val="0"/>
        <w:adjustRightInd w:val="0"/>
        <w:spacing w:line="360" w:lineRule="auto"/>
        <w:ind w:left="709" w:hanging="709"/>
        <w:contextualSpacing/>
        <w:rPr>
          <w:rPrChange w:id="979" w:author="Natasha" w:date="2022-10-25T10:12:00Z">
            <w:rPr>
              <w:noProof/>
            </w:rPr>
          </w:rPrChange>
        </w:rPr>
        <w:pPrChange w:id="980" w:author="Natasha" w:date="2022-10-25T09:41:00Z">
          <w:pPr>
            <w:widowControl w:val="0"/>
            <w:autoSpaceDE w:val="0"/>
            <w:autoSpaceDN w:val="0"/>
            <w:adjustRightInd w:val="0"/>
            <w:spacing w:after="120" w:line="360" w:lineRule="auto"/>
          </w:pPr>
        </w:pPrChange>
      </w:pPr>
      <w:r w:rsidRPr="00E23E15">
        <w:rPr>
          <w:rPrChange w:id="981" w:author="Natasha" w:date="2022-10-25T10:12:00Z">
            <w:rPr>
              <w:noProof/>
            </w:rPr>
          </w:rPrChange>
        </w:rPr>
        <w:t>Mould, G.</w:t>
      </w:r>
      <w:del w:id="982" w:author="Natasha" w:date="2022-10-25T10:14:00Z">
        <w:r w:rsidRPr="00E23E15" w:rsidDel="007C4F52">
          <w:rPr>
            <w:rPrChange w:id="983" w:author="Natasha" w:date="2022-10-25T10:12:00Z">
              <w:rPr>
                <w:noProof/>
              </w:rPr>
            </w:rPrChange>
          </w:rPr>
          <w:delText xml:space="preserve"> </w:delText>
        </w:r>
      </w:del>
      <w:r w:rsidRPr="00E23E15">
        <w:rPr>
          <w:rPrChange w:id="984" w:author="Natasha" w:date="2022-10-25T10:12:00Z">
            <w:rPr>
              <w:noProof/>
            </w:rPr>
          </w:rPrChange>
        </w:rPr>
        <w:t>I. (1996)</w:t>
      </w:r>
      <w:ins w:id="985" w:author="Natasha" w:date="2022-10-25T10:14:00Z">
        <w:r w:rsidR="007C4F52">
          <w:t>,</w:t>
        </w:r>
      </w:ins>
      <w:r w:rsidRPr="00E23E15">
        <w:rPr>
          <w:rPrChange w:id="986" w:author="Natasha" w:date="2022-10-25T10:12:00Z">
            <w:rPr>
              <w:noProof/>
            </w:rPr>
          </w:rPrChange>
        </w:rPr>
        <w:t xml:space="preserve"> </w:t>
      </w:r>
      <w:ins w:id="987" w:author="Natasha" w:date="2022-10-25T10:14:00Z">
        <w:r w:rsidR="007C4F52">
          <w:t>"</w:t>
        </w:r>
      </w:ins>
      <w:del w:id="988" w:author="Natasha" w:date="2022-10-25T10:14:00Z">
        <w:r w:rsidRPr="00E23E15" w:rsidDel="007C4F52">
          <w:rPr>
            <w:rPrChange w:id="989" w:author="Natasha" w:date="2022-10-25T10:12:00Z">
              <w:rPr>
                <w:noProof/>
              </w:rPr>
            </w:rPrChange>
          </w:rPr>
          <w:delText>‘</w:delText>
        </w:r>
      </w:del>
      <w:r w:rsidRPr="00E23E15">
        <w:rPr>
          <w:rPrChange w:id="990" w:author="Natasha" w:date="2022-10-25T10:12:00Z">
            <w:rPr>
              <w:noProof/>
            </w:rPr>
          </w:rPrChange>
        </w:rPr>
        <w:t xml:space="preserve">Case </w:t>
      </w:r>
      <w:ins w:id="991" w:author="Natasha" w:date="2022-10-25T10:14:00Z">
        <w:r w:rsidR="007C4F52">
          <w:t>s</w:t>
        </w:r>
      </w:ins>
      <w:del w:id="992" w:author="Natasha" w:date="2022-10-25T10:14:00Z">
        <w:r w:rsidRPr="00E23E15" w:rsidDel="007C4F52">
          <w:rPr>
            <w:rPrChange w:id="993" w:author="Natasha" w:date="2022-10-25T10:12:00Z">
              <w:rPr>
                <w:noProof/>
              </w:rPr>
            </w:rPrChange>
          </w:rPr>
          <w:delText>S</w:delText>
        </w:r>
      </w:del>
      <w:r w:rsidRPr="00E23E15">
        <w:rPr>
          <w:rPrChange w:id="994" w:author="Natasha" w:date="2022-10-25T10:12:00Z">
            <w:rPr>
              <w:noProof/>
            </w:rPr>
          </w:rPrChange>
        </w:rPr>
        <w:t xml:space="preserve">tudy of </w:t>
      </w:r>
      <w:ins w:id="995" w:author="Natasha" w:date="2022-10-25T10:14:00Z">
        <w:r w:rsidR="007C4F52">
          <w:t>m</w:t>
        </w:r>
      </w:ins>
      <w:del w:id="996" w:author="Natasha" w:date="2022-10-25T10:14:00Z">
        <w:r w:rsidRPr="00E23E15" w:rsidDel="007C4F52">
          <w:rPr>
            <w:rPrChange w:id="997" w:author="Natasha" w:date="2022-10-25T10:12:00Z">
              <w:rPr>
                <w:noProof/>
              </w:rPr>
            </w:rPrChange>
          </w:rPr>
          <w:delText>M</w:delText>
        </w:r>
      </w:del>
      <w:r w:rsidRPr="00E23E15">
        <w:rPr>
          <w:rPrChange w:id="998" w:author="Natasha" w:date="2022-10-25T10:12:00Z">
            <w:rPr>
              <w:noProof/>
            </w:rPr>
          </w:rPrChange>
        </w:rPr>
        <w:t xml:space="preserve">anpower </w:t>
      </w:r>
      <w:ins w:id="999" w:author="Natasha" w:date="2022-10-25T10:14:00Z">
        <w:r w:rsidR="007C4F52">
          <w:t>p</w:t>
        </w:r>
      </w:ins>
      <w:del w:id="1000" w:author="Natasha" w:date="2022-10-25T10:14:00Z">
        <w:r w:rsidRPr="00E23E15" w:rsidDel="007C4F52">
          <w:rPr>
            <w:rPrChange w:id="1001" w:author="Natasha" w:date="2022-10-25T10:12:00Z">
              <w:rPr>
                <w:noProof/>
              </w:rPr>
            </w:rPrChange>
          </w:rPr>
          <w:delText>P</w:delText>
        </w:r>
      </w:del>
      <w:r w:rsidRPr="00E23E15">
        <w:rPr>
          <w:rPrChange w:id="1002" w:author="Natasha" w:date="2022-10-25T10:12:00Z">
            <w:rPr>
              <w:noProof/>
            </w:rPr>
          </w:rPrChange>
        </w:rPr>
        <w:t xml:space="preserve">lanning for </w:t>
      </w:r>
      <w:ins w:id="1003" w:author="Natasha" w:date="2022-10-25T10:14:00Z">
        <w:r w:rsidR="007C4F52">
          <w:t>c</w:t>
        </w:r>
      </w:ins>
      <w:del w:id="1004" w:author="Natasha" w:date="2022-10-25T10:14:00Z">
        <w:r w:rsidRPr="00E23E15" w:rsidDel="007C4F52">
          <w:rPr>
            <w:rPrChange w:id="1005" w:author="Natasha" w:date="2022-10-25T10:12:00Z">
              <w:rPr>
                <w:noProof/>
              </w:rPr>
            </w:rPrChange>
          </w:rPr>
          <w:delText>C</w:delText>
        </w:r>
      </w:del>
      <w:r w:rsidRPr="00E23E15">
        <w:rPr>
          <w:rPrChange w:id="1006" w:author="Natasha" w:date="2022-10-25T10:12:00Z">
            <w:rPr>
              <w:noProof/>
            </w:rPr>
          </w:rPrChange>
        </w:rPr>
        <w:t xml:space="preserve">lerical </w:t>
      </w:r>
      <w:ins w:id="1007" w:author="Natasha" w:date="2022-10-25T10:14:00Z">
        <w:r w:rsidR="007C4F52">
          <w:t>o</w:t>
        </w:r>
      </w:ins>
      <w:del w:id="1008" w:author="Natasha" w:date="2022-10-25T10:14:00Z">
        <w:r w:rsidRPr="00E23E15" w:rsidDel="007C4F52">
          <w:rPr>
            <w:rPrChange w:id="1009" w:author="Natasha" w:date="2022-10-25T10:12:00Z">
              <w:rPr>
                <w:noProof/>
              </w:rPr>
            </w:rPrChange>
          </w:rPr>
          <w:delText>O</w:delText>
        </w:r>
      </w:del>
      <w:r w:rsidRPr="00E23E15">
        <w:rPr>
          <w:rPrChange w:id="1010" w:author="Natasha" w:date="2022-10-25T10:12:00Z">
            <w:rPr>
              <w:noProof/>
            </w:rPr>
          </w:rPrChange>
        </w:rPr>
        <w:t>perations</w:t>
      </w:r>
      <w:ins w:id="1011" w:author="Natasha" w:date="2022-10-25T10:14:00Z">
        <w:r w:rsidR="007C4F52">
          <w:t>"</w:t>
        </w:r>
      </w:ins>
      <w:del w:id="1012" w:author="Natasha" w:date="2022-10-25T10:14:00Z">
        <w:r w:rsidRPr="00E23E15" w:rsidDel="007C4F52">
          <w:rPr>
            <w:rPrChange w:id="1013" w:author="Natasha" w:date="2022-10-25T10:12:00Z">
              <w:rPr>
                <w:noProof/>
              </w:rPr>
            </w:rPrChange>
          </w:rPr>
          <w:delText>’</w:delText>
        </w:r>
      </w:del>
      <w:r w:rsidRPr="00E23E15">
        <w:rPr>
          <w:rPrChange w:id="1014" w:author="Natasha" w:date="2022-10-25T10:12:00Z">
            <w:rPr>
              <w:noProof/>
            </w:rPr>
          </w:rPrChange>
        </w:rPr>
        <w:t xml:space="preserve">, </w:t>
      </w:r>
      <w:r w:rsidRPr="00E23E15">
        <w:rPr>
          <w:i/>
          <w:iCs/>
          <w:rPrChange w:id="1015" w:author="Natasha" w:date="2022-10-25T10:12:00Z">
            <w:rPr>
              <w:i/>
              <w:iCs/>
              <w:noProof/>
            </w:rPr>
          </w:rPrChange>
        </w:rPr>
        <w:t>The Journal of the Operational Research Society</w:t>
      </w:r>
      <w:r w:rsidRPr="00E23E15">
        <w:rPr>
          <w:rPrChange w:id="1016" w:author="Natasha" w:date="2022-10-25T10:12:00Z">
            <w:rPr>
              <w:noProof/>
            </w:rPr>
          </w:rPrChange>
        </w:rPr>
        <w:t xml:space="preserve">, </w:t>
      </w:r>
      <w:ins w:id="1017" w:author="Natasha" w:date="2022-10-25T10:15:00Z">
        <w:r w:rsidR="007C4F52">
          <w:t xml:space="preserve">Vol. </w:t>
        </w:r>
      </w:ins>
      <w:r w:rsidRPr="00E23E15">
        <w:rPr>
          <w:rPrChange w:id="1018" w:author="Natasha" w:date="2022-10-25T10:12:00Z">
            <w:rPr>
              <w:noProof/>
            </w:rPr>
          </w:rPrChange>
        </w:rPr>
        <w:t>47</w:t>
      </w:r>
      <w:ins w:id="1019" w:author="Natasha" w:date="2022-10-25T10:15:00Z">
        <w:r w:rsidR="007C4F52">
          <w:t xml:space="preserve"> No. </w:t>
        </w:r>
      </w:ins>
      <w:del w:id="1020" w:author="Natasha" w:date="2022-10-25T10:15:00Z">
        <w:r w:rsidRPr="00E23E15" w:rsidDel="007C4F52">
          <w:rPr>
            <w:rPrChange w:id="1021" w:author="Natasha" w:date="2022-10-25T10:12:00Z">
              <w:rPr>
                <w:noProof/>
              </w:rPr>
            </w:rPrChange>
          </w:rPr>
          <w:delText>(</w:delText>
        </w:r>
      </w:del>
      <w:r w:rsidRPr="00E23E15">
        <w:rPr>
          <w:rPrChange w:id="1022" w:author="Natasha" w:date="2022-10-25T10:12:00Z">
            <w:rPr>
              <w:noProof/>
            </w:rPr>
          </w:rPrChange>
        </w:rPr>
        <w:t>3</w:t>
      </w:r>
      <w:del w:id="1023" w:author="Natasha" w:date="2022-10-25T10:15:00Z">
        <w:r w:rsidRPr="00E23E15" w:rsidDel="007C4F52">
          <w:rPr>
            <w:rPrChange w:id="1024" w:author="Natasha" w:date="2022-10-25T10:12:00Z">
              <w:rPr>
                <w:noProof/>
              </w:rPr>
            </w:rPrChange>
          </w:rPr>
          <w:delText>)</w:delText>
        </w:r>
      </w:del>
      <w:r w:rsidRPr="00E23E15">
        <w:rPr>
          <w:rPrChange w:id="1025" w:author="Natasha" w:date="2022-10-25T10:12:00Z">
            <w:rPr>
              <w:noProof/>
            </w:rPr>
          </w:rPrChange>
        </w:rPr>
        <w:t>, p</w:t>
      </w:r>
      <w:ins w:id="1026" w:author="Natasha" w:date="2022-10-25T10:14:00Z">
        <w:r w:rsidR="007C4F52">
          <w:t>p</w:t>
        </w:r>
      </w:ins>
      <w:r w:rsidRPr="00E23E15">
        <w:rPr>
          <w:rPrChange w:id="1027" w:author="Natasha" w:date="2022-10-25T10:12:00Z">
            <w:rPr>
              <w:noProof/>
            </w:rPr>
          </w:rPrChange>
        </w:rPr>
        <w:t>.</w:t>
      </w:r>
      <w:del w:id="1028" w:author="Natasha" w:date="2022-10-25T10:14:00Z">
        <w:r w:rsidRPr="00E23E15" w:rsidDel="007C4F52">
          <w:rPr>
            <w:rPrChange w:id="1029" w:author="Natasha" w:date="2022-10-25T10:12:00Z">
              <w:rPr>
                <w:noProof/>
              </w:rPr>
            </w:rPrChange>
          </w:rPr>
          <w:delText xml:space="preserve"> </w:delText>
        </w:r>
      </w:del>
      <w:r w:rsidRPr="00E23E15">
        <w:rPr>
          <w:rPrChange w:id="1030" w:author="Natasha" w:date="2022-10-25T10:12:00Z">
            <w:rPr>
              <w:noProof/>
            </w:rPr>
          </w:rPrChange>
        </w:rPr>
        <w:t>358</w:t>
      </w:r>
      <w:ins w:id="1031" w:author="Natasha" w:date="2022-10-25T10:14:00Z">
        <w:r w:rsidR="007C4F52" w:rsidRPr="00650C09">
          <w:t>−</w:t>
        </w:r>
        <w:r w:rsidR="007C4F52" w:rsidRPr="00650C09">
          <w:rPr>
            <w:highlight w:val="yellow"/>
          </w:rPr>
          <w:t>END PAGE</w:t>
        </w:r>
      </w:ins>
      <w:r w:rsidRPr="00E23E15">
        <w:rPr>
          <w:rPrChange w:id="1032" w:author="Natasha" w:date="2022-10-25T10:12:00Z">
            <w:rPr>
              <w:noProof/>
            </w:rPr>
          </w:rPrChange>
        </w:rPr>
        <w:t>.</w:t>
      </w:r>
    </w:p>
    <w:p w14:paraId="0ECF87EF" w14:textId="46A842A0" w:rsidR="00B02A44" w:rsidRPr="00E23E15" w:rsidRDefault="00B02A44">
      <w:pPr>
        <w:widowControl w:val="0"/>
        <w:autoSpaceDE w:val="0"/>
        <w:autoSpaceDN w:val="0"/>
        <w:adjustRightInd w:val="0"/>
        <w:spacing w:line="360" w:lineRule="auto"/>
        <w:ind w:left="709" w:hanging="709"/>
        <w:contextualSpacing/>
        <w:rPr>
          <w:rPrChange w:id="1033" w:author="Natasha" w:date="2022-10-25T10:12:00Z">
            <w:rPr>
              <w:noProof/>
            </w:rPr>
          </w:rPrChange>
        </w:rPr>
        <w:pPrChange w:id="1034" w:author="Natasha" w:date="2022-10-25T09:41:00Z">
          <w:pPr>
            <w:widowControl w:val="0"/>
            <w:autoSpaceDE w:val="0"/>
            <w:autoSpaceDN w:val="0"/>
            <w:adjustRightInd w:val="0"/>
            <w:spacing w:after="120" w:line="360" w:lineRule="auto"/>
          </w:pPr>
        </w:pPrChange>
      </w:pPr>
      <w:r w:rsidRPr="00E23E15">
        <w:rPr>
          <w:rPrChange w:id="1035" w:author="Natasha" w:date="2022-10-25T10:12:00Z">
            <w:rPr>
              <w:noProof/>
            </w:rPr>
          </w:rPrChange>
        </w:rPr>
        <w:t>Neto, M. (1987)</w:t>
      </w:r>
      <w:ins w:id="1036" w:author="Natasha" w:date="2022-10-25T10:15:00Z">
        <w:r w:rsidR="007C4F52">
          <w:t>,</w:t>
        </w:r>
      </w:ins>
      <w:r w:rsidRPr="00E23E15">
        <w:rPr>
          <w:rPrChange w:id="1037" w:author="Natasha" w:date="2022-10-25T10:12:00Z">
            <w:rPr>
              <w:noProof/>
            </w:rPr>
          </w:rPrChange>
        </w:rPr>
        <w:t xml:space="preserve"> </w:t>
      </w:r>
      <w:r w:rsidRPr="00E23E15">
        <w:rPr>
          <w:i/>
          <w:iCs/>
          <w:rPrChange w:id="1038" w:author="Natasha" w:date="2022-10-25T10:12:00Z">
            <w:rPr>
              <w:i/>
              <w:iCs/>
              <w:noProof/>
            </w:rPr>
          </w:rPrChange>
        </w:rPr>
        <w:t>Strategic human resources information system: a simulation model for the airline pilots labor market</w:t>
      </w:r>
      <w:ins w:id="1039" w:author="Natasha" w:date="2022-10-25T10:26:00Z">
        <w:r w:rsidR="003177D5">
          <w:t>,</w:t>
        </w:r>
      </w:ins>
      <w:del w:id="1040" w:author="Natasha" w:date="2022-10-25T10:26:00Z">
        <w:r w:rsidRPr="00E23E15" w:rsidDel="003177D5">
          <w:rPr>
            <w:rPrChange w:id="1041" w:author="Natasha" w:date="2022-10-25T10:12:00Z">
              <w:rPr>
                <w:noProof/>
              </w:rPr>
            </w:rPrChange>
          </w:rPr>
          <w:delText>.</w:delText>
        </w:r>
      </w:del>
      <w:r w:rsidRPr="00E23E15">
        <w:rPr>
          <w:rPrChange w:id="1042" w:author="Natasha" w:date="2022-10-25T10:12:00Z">
            <w:rPr>
              <w:noProof/>
            </w:rPr>
          </w:rPrChange>
        </w:rPr>
        <w:t xml:space="preserve"> Northwestern University</w:t>
      </w:r>
      <w:ins w:id="1043" w:author="Natasha" w:date="2022-10-25T10:15:00Z">
        <w:r w:rsidR="007C4F52">
          <w:t xml:space="preserve">, </w:t>
        </w:r>
        <w:r w:rsidR="007C4F52" w:rsidRPr="00650C09">
          <w:rPr>
            <w:highlight w:val="yellow"/>
          </w:rPr>
          <w:t>CITY, STATE</w:t>
        </w:r>
      </w:ins>
      <w:r w:rsidRPr="00E23E15">
        <w:rPr>
          <w:rPrChange w:id="1044" w:author="Natasha" w:date="2022-10-25T10:12:00Z">
            <w:rPr>
              <w:noProof/>
            </w:rPr>
          </w:rPrChange>
        </w:rPr>
        <w:t>.</w:t>
      </w:r>
    </w:p>
    <w:p w14:paraId="4A9EA135" w14:textId="0C04EB12" w:rsidR="00B02A44" w:rsidRPr="007C4F52" w:rsidRDefault="00B02A44">
      <w:pPr>
        <w:widowControl w:val="0"/>
        <w:autoSpaceDE w:val="0"/>
        <w:autoSpaceDN w:val="0"/>
        <w:adjustRightInd w:val="0"/>
        <w:spacing w:line="360" w:lineRule="auto"/>
        <w:ind w:left="709" w:hanging="709"/>
        <w:contextualSpacing/>
        <w:rPr>
          <w:shd w:val="clear" w:color="auto" w:fill="FFFFFF"/>
          <w:rPrChange w:id="1045" w:author="Natasha" w:date="2022-10-25T10:15:00Z">
            <w:rPr>
              <w:noProof/>
            </w:rPr>
          </w:rPrChange>
        </w:rPr>
        <w:pPrChange w:id="1046" w:author="Natasha" w:date="2022-10-25T10:15:00Z">
          <w:pPr>
            <w:widowControl w:val="0"/>
            <w:autoSpaceDE w:val="0"/>
            <w:autoSpaceDN w:val="0"/>
            <w:adjustRightInd w:val="0"/>
            <w:spacing w:after="120" w:line="360" w:lineRule="auto"/>
          </w:pPr>
        </w:pPrChange>
      </w:pPr>
      <w:r w:rsidRPr="00E23E15">
        <w:rPr>
          <w:rPrChange w:id="1047" w:author="Natasha" w:date="2022-10-25T10:12:00Z">
            <w:rPr>
              <w:noProof/>
            </w:rPr>
          </w:rPrChange>
        </w:rPr>
        <w:t xml:space="preserve">North, M. </w:t>
      </w:r>
      <w:r w:rsidRPr="007C4F52">
        <w:rPr>
          <w:i/>
          <w:iCs/>
          <w:highlight w:val="yellow"/>
          <w:rPrChange w:id="1048" w:author="Natasha" w:date="2022-10-25T10:15:00Z">
            <w:rPr>
              <w:i/>
              <w:iCs/>
              <w:noProof/>
            </w:rPr>
          </w:rPrChange>
        </w:rPr>
        <w:t>et al.</w:t>
      </w:r>
      <w:r w:rsidRPr="00E23E15">
        <w:rPr>
          <w:rPrChange w:id="1049" w:author="Natasha" w:date="2022-10-25T10:12:00Z">
            <w:rPr>
              <w:noProof/>
            </w:rPr>
          </w:rPrChange>
        </w:rPr>
        <w:t xml:space="preserve"> (2019)</w:t>
      </w:r>
      <w:ins w:id="1050" w:author="Natasha" w:date="2022-10-25T10:15:00Z">
        <w:r w:rsidR="007C4F52">
          <w:t>,</w:t>
        </w:r>
      </w:ins>
      <w:r w:rsidRPr="00E23E15">
        <w:rPr>
          <w:rPrChange w:id="1051" w:author="Natasha" w:date="2022-10-25T10:12:00Z">
            <w:rPr>
              <w:noProof/>
            </w:rPr>
          </w:rPrChange>
        </w:rPr>
        <w:t xml:space="preserve"> </w:t>
      </w:r>
      <w:r w:rsidRPr="00E23E15">
        <w:rPr>
          <w:i/>
          <w:iCs/>
          <w:rPrChange w:id="1052" w:author="Natasha" w:date="2022-10-25T10:12:00Z">
            <w:rPr>
              <w:i/>
              <w:iCs/>
              <w:noProof/>
            </w:rPr>
          </w:rPrChange>
        </w:rPr>
        <w:t>A Perspective Exploration of the Airline Industry</w:t>
      </w:r>
      <w:r w:rsidRPr="00E23E15">
        <w:rPr>
          <w:rPrChange w:id="1053" w:author="Natasha" w:date="2022-10-25T10:12:00Z">
            <w:rPr>
              <w:noProof/>
            </w:rPr>
          </w:rPrChange>
        </w:rPr>
        <w:t xml:space="preserve">, </w:t>
      </w:r>
      <w:r w:rsidRPr="00E23E15">
        <w:rPr>
          <w:i/>
          <w:iCs/>
          <w:rPrChange w:id="1054" w:author="Natasha" w:date="2022-10-25T10:12:00Z">
            <w:rPr>
              <w:i/>
              <w:iCs/>
              <w:noProof/>
            </w:rPr>
          </w:rPrChange>
        </w:rPr>
        <w:t>International Management Review</w:t>
      </w:r>
      <w:ins w:id="1055" w:author="Natasha" w:date="2022-10-25T10:15:00Z">
        <w:r w:rsidR="007C4F52" w:rsidRPr="00650C09">
          <w:rPr>
            <w:iCs/>
            <w:shd w:val="clear" w:color="auto" w:fill="FFFFFF"/>
          </w:rPr>
          <w:t>,</w:t>
        </w:r>
        <w:r w:rsidR="007C4F52" w:rsidRPr="00650C09">
          <w:rPr>
            <w:iCs/>
            <w:highlight w:val="yellow"/>
            <w:shd w:val="clear" w:color="auto" w:fill="FFFFFF"/>
          </w:rPr>
          <w:t xml:space="preserve"> </w:t>
        </w:r>
      </w:ins>
      <w:ins w:id="1056" w:author="Natasha" w:date="2022-10-25T10:26:00Z">
        <w:r w:rsidR="003177D5" w:rsidRPr="003177D5">
          <w:rPr>
            <w:iCs/>
            <w:highlight w:val="yellow"/>
            <w:shd w:val="clear" w:color="auto" w:fill="FFFFFF"/>
            <w:rPrChange w:id="1057" w:author="Natasha" w:date="2022-10-25T10:26:00Z">
              <w:rPr>
                <w:iCs/>
                <w:shd w:val="clear" w:color="auto" w:fill="FFFFFF"/>
              </w:rPr>
            </w:rPrChange>
          </w:rPr>
          <w:t>PUBLISHER, CITY, STATE</w:t>
        </w:r>
      </w:ins>
      <w:r w:rsidRPr="00E23E15">
        <w:rPr>
          <w:rPrChange w:id="1058" w:author="Natasha" w:date="2022-10-25T10:12:00Z">
            <w:rPr>
              <w:noProof/>
            </w:rPr>
          </w:rPrChange>
        </w:rPr>
        <w:t>.</w:t>
      </w:r>
    </w:p>
    <w:p w14:paraId="081F4745" w14:textId="27094AF4" w:rsidR="00E027ED" w:rsidRPr="00E23E15" w:rsidDel="005A40AF" w:rsidRDefault="00E027ED">
      <w:pPr>
        <w:widowControl w:val="0"/>
        <w:autoSpaceDE w:val="0"/>
        <w:autoSpaceDN w:val="0"/>
        <w:adjustRightInd w:val="0"/>
        <w:spacing w:line="360" w:lineRule="auto"/>
        <w:ind w:left="709" w:hanging="709"/>
        <w:contextualSpacing/>
        <w:rPr>
          <w:moveFrom w:id="1059" w:author="Natasha" w:date="2022-10-25T09:55:00Z"/>
          <w:rPrChange w:id="1060" w:author="Natasha" w:date="2022-10-25T10:12:00Z">
            <w:rPr>
              <w:moveFrom w:id="1061" w:author="Natasha" w:date="2022-10-25T09:55:00Z"/>
              <w:noProof/>
            </w:rPr>
          </w:rPrChange>
        </w:rPr>
        <w:pPrChange w:id="1062" w:author="Natasha" w:date="2022-10-25T09:41:00Z">
          <w:pPr>
            <w:widowControl w:val="0"/>
            <w:autoSpaceDE w:val="0"/>
            <w:autoSpaceDN w:val="0"/>
            <w:adjustRightInd w:val="0"/>
            <w:spacing w:after="120" w:line="360" w:lineRule="auto"/>
          </w:pPr>
        </w:pPrChange>
      </w:pPr>
      <w:moveFromRangeStart w:id="1063" w:author="Natasha" w:date="2022-10-25T09:55:00Z" w:name="move117584141"/>
      <w:moveFrom w:id="1064" w:author="Natasha" w:date="2022-10-25T09:55:00Z">
        <w:r w:rsidRPr="00E23E15" w:rsidDel="005A40AF">
          <w:rPr>
            <w:shd w:val="clear" w:color="auto" w:fill="FFFFFF"/>
            <w:rPrChange w:id="1065" w:author="Natasha" w:date="2022-10-25T10:12:00Z">
              <w:rPr>
                <w:color w:val="222222"/>
                <w:shd w:val="clear" w:color="auto" w:fill="FFFFFF"/>
              </w:rPr>
            </w:rPrChange>
          </w:rPr>
          <w:t>Orlady, L. M. (2010). Airline pilot training today and tomorrow. In </w:t>
        </w:r>
        <w:r w:rsidRPr="00E23E15" w:rsidDel="005A40AF">
          <w:rPr>
            <w:i/>
            <w:iCs/>
            <w:shd w:val="clear" w:color="auto" w:fill="FFFFFF"/>
            <w:rPrChange w:id="1066" w:author="Natasha" w:date="2022-10-25T10:12:00Z">
              <w:rPr>
                <w:i/>
                <w:iCs/>
                <w:color w:val="222222"/>
                <w:shd w:val="clear" w:color="auto" w:fill="FFFFFF"/>
              </w:rPr>
            </w:rPrChange>
          </w:rPr>
          <w:t>Crew resource management</w:t>
        </w:r>
        <w:r w:rsidRPr="00E23E15" w:rsidDel="005A40AF">
          <w:rPr>
            <w:shd w:val="clear" w:color="auto" w:fill="FFFFFF"/>
            <w:rPrChange w:id="1067" w:author="Natasha" w:date="2022-10-25T10:12:00Z">
              <w:rPr>
                <w:color w:val="222222"/>
                <w:shd w:val="clear" w:color="auto" w:fill="FFFFFF"/>
              </w:rPr>
            </w:rPrChange>
          </w:rPr>
          <w:t> (pp. 469-491). Academic Press.</w:t>
        </w:r>
      </w:moveFrom>
    </w:p>
    <w:moveFromRangeEnd w:id="1063"/>
    <w:p w14:paraId="429B4FBC" w14:textId="706E8D00" w:rsidR="00B02A44" w:rsidRPr="00E23E15" w:rsidRDefault="00B02A44">
      <w:pPr>
        <w:widowControl w:val="0"/>
        <w:autoSpaceDE w:val="0"/>
        <w:autoSpaceDN w:val="0"/>
        <w:adjustRightInd w:val="0"/>
        <w:spacing w:line="360" w:lineRule="auto"/>
        <w:ind w:left="709" w:hanging="709"/>
        <w:contextualSpacing/>
        <w:rPr>
          <w:ins w:id="1068" w:author="Natasha" w:date="2022-10-25T09:55:00Z"/>
          <w:rPrChange w:id="1069" w:author="Natasha" w:date="2022-10-25T10:12:00Z">
            <w:rPr>
              <w:ins w:id="1070" w:author="Natasha" w:date="2022-10-25T09:55:00Z"/>
              <w:noProof/>
            </w:rPr>
          </w:rPrChange>
        </w:rPr>
        <w:pPrChange w:id="1071" w:author="Natasha" w:date="2022-10-25T09:41:00Z">
          <w:pPr>
            <w:widowControl w:val="0"/>
            <w:autoSpaceDE w:val="0"/>
            <w:autoSpaceDN w:val="0"/>
            <w:adjustRightInd w:val="0"/>
            <w:spacing w:after="120" w:line="360" w:lineRule="auto"/>
          </w:pPr>
        </w:pPrChange>
      </w:pPr>
      <w:r w:rsidRPr="00E23E15">
        <w:rPr>
          <w:rPrChange w:id="1072" w:author="Natasha" w:date="2022-10-25T10:12:00Z">
            <w:rPr>
              <w:noProof/>
            </w:rPr>
          </w:rPrChange>
        </w:rPr>
        <w:t>Onifade, M., Oluwaseyi, J.</w:t>
      </w:r>
      <w:del w:id="1073" w:author="Natasha" w:date="2022-10-25T10:15:00Z">
        <w:r w:rsidRPr="00E23E15" w:rsidDel="007C4F52">
          <w:rPr>
            <w:rPrChange w:id="1074" w:author="Natasha" w:date="2022-10-25T10:12:00Z">
              <w:rPr>
                <w:noProof/>
              </w:rPr>
            </w:rPrChange>
          </w:rPr>
          <w:delText xml:space="preserve"> </w:delText>
        </w:r>
      </w:del>
      <w:r w:rsidRPr="00E23E15">
        <w:rPr>
          <w:rPrChange w:id="1075" w:author="Natasha" w:date="2022-10-25T10:12:00Z">
            <w:rPr>
              <w:noProof/>
            </w:rPr>
          </w:rPrChange>
        </w:rPr>
        <w:t>A.</w:t>
      </w:r>
      <w:ins w:id="1076" w:author="Natasha" w:date="2022-10-25T10:15:00Z">
        <w:r w:rsidR="007C4F52">
          <w:t>,</w:t>
        </w:r>
      </w:ins>
      <w:r w:rsidRPr="00E23E15">
        <w:rPr>
          <w:rPrChange w:id="1077" w:author="Natasha" w:date="2022-10-25T10:12:00Z">
            <w:rPr>
              <w:noProof/>
            </w:rPr>
          </w:rPrChange>
        </w:rPr>
        <w:t xml:space="preserve"> and Oroye, O.</w:t>
      </w:r>
      <w:del w:id="1078" w:author="Natasha" w:date="2022-10-25T10:15:00Z">
        <w:r w:rsidRPr="00E23E15" w:rsidDel="007C4F52">
          <w:rPr>
            <w:rPrChange w:id="1079" w:author="Natasha" w:date="2022-10-25T10:12:00Z">
              <w:rPr>
                <w:noProof/>
              </w:rPr>
            </w:rPrChange>
          </w:rPr>
          <w:delText xml:space="preserve"> </w:delText>
        </w:r>
      </w:del>
      <w:r w:rsidRPr="00E23E15">
        <w:rPr>
          <w:rPrChange w:id="1080" w:author="Natasha" w:date="2022-10-25T10:12:00Z">
            <w:rPr>
              <w:noProof/>
            </w:rPr>
          </w:rPrChange>
        </w:rPr>
        <w:t>A. (2020)</w:t>
      </w:r>
      <w:ins w:id="1081" w:author="Natasha" w:date="2022-10-25T10:15:00Z">
        <w:r w:rsidR="007C4F52">
          <w:t>,</w:t>
        </w:r>
      </w:ins>
      <w:r w:rsidRPr="00E23E15">
        <w:rPr>
          <w:rPrChange w:id="1082" w:author="Natasha" w:date="2022-10-25T10:12:00Z">
            <w:rPr>
              <w:noProof/>
            </w:rPr>
          </w:rPrChange>
        </w:rPr>
        <w:t xml:space="preserve"> </w:t>
      </w:r>
      <w:ins w:id="1083" w:author="Natasha" w:date="2022-10-25T10:15:00Z">
        <w:r w:rsidR="007C4F52">
          <w:t>"</w:t>
        </w:r>
      </w:ins>
      <w:del w:id="1084" w:author="Natasha" w:date="2022-10-25T10:15:00Z">
        <w:r w:rsidRPr="00E23E15" w:rsidDel="007C4F52">
          <w:rPr>
            <w:rPrChange w:id="1085" w:author="Natasha" w:date="2022-10-25T10:12:00Z">
              <w:rPr>
                <w:noProof/>
              </w:rPr>
            </w:rPrChange>
          </w:rPr>
          <w:delText>‘</w:delText>
        </w:r>
      </w:del>
      <w:r w:rsidRPr="00E23E15">
        <w:rPr>
          <w:rPrChange w:id="1086" w:author="Natasha" w:date="2022-10-25T10:12:00Z">
            <w:rPr>
              <w:noProof/>
            </w:rPr>
          </w:rPrChange>
        </w:rPr>
        <w:t xml:space="preserve">Modelling the </w:t>
      </w:r>
      <w:ins w:id="1087" w:author="Natasha" w:date="2022-10-25T10:16:00Z">
        <w:r w:rsidR="007C4F52">
          <w:t>m</w:t>
        </w:r>
      </w:ins>
      <w:del w:id="1088" w:author="Natasha" w:date="2022-10-25T10:15:00Z">
        <w:r w:rsidRPr="00E23E15" w:rsidDel="007C4F52">
          <w:rPr>
            <w:rPrChange w:id="1089" w:author="Natasha" w:date="2022-10-25T10:12:00Z">
              <w:rPr>
                <w:noProof/>
              </w:rPr>
            </w:rPrChange>
          </w:rPr>
          <w:delText>M</w:delText>
        </w:r>
      </w:del>
      <w:r w:rsidRPr="00E23E15">
        <w:rPr>
          <w:rPrChange w:id="1090" w:author="Natasha" w:date="2022-10-25T10:12:00Z">
            <w:rPr>
              <w:noProof/>
            </w:rPr>
          </w:rPrChange>
        </w:rPr>
        <w:t xml:space="preserve">anpower </w:t>
      </w:r>
      <w:ins w:id="1091" w:author="Natasha" w:date="2022-10-25T10:16:00Z">
        <w:r w:rsidR="007C4F52">
          <w:t>p</w:t>
        </w:r>
      </w:ins>
      <w:del w:id="1092" w:author="Natasha" w:date="2022-10-25T10:16:00Z">
        <w:r w:rsidRPr="00E23E15" w:rsidDel="007C4F52">
          <w:rPr>
            <w:rPrChange w:id="1093" w:author="Natasha" w:date="2022-10-25T10:12:00Z">
              <w:rPr>
                <w:noProof/>
              </w:rPr>
            </w:rPrChange>
          </w:rPr>
          <w:delText>P</w:delText>
        </w:r>
      </w:del>
      <w:r w:rsidRPr="00E23E15">
        <w:rPr>
          <w:rPrChange w:id="1094" w:author="Natasha" w:date="2022-10-25T10:12:00Z">
            <w:rPr>
              <w:noProof/>
            </w:rPr>
          </w:rPrChange>
        </w:rPr>
        <w:t xml:space="preserve">lanning of Nigerian </w:t>
      </w:r>
      <w:ins w:id="1095" w:author="Natasha" w:date="2022-10-25T10:16:00Z">
        <w:r w:rsidR="007C4F52">
          <w:t>p</w:t>
        </w:r>
      </w:ins>
      <w:del w:id="1096" w:author="Natasha" w:date="2022-10-25T10:16:00Z">
        <w:r w:rsidRPr="00E23E15" w:rsidDel="007C4F52">
          <w:rPr>
            <w:rPrChange w:id="1097" w:author="Natasha" w:date="2022-10-25T10:12:00Z">
              <w:rPr>
                <w:noProof/>
              </w:rPr>
            </w:rPrChange>
          </w:rPr>
          <w:delText>P</w:delText>
        </w:r>
      </w:del>
      <w:r w:rsidRPr="00E23E15">
        <w:rPr>
          <w:rPrChange w:id="1098" w:author="Natasha" w:date="2022-10-25T10:12:00Z">
            <w:rPr>
              <w:noProof/>
            </w:rPr>
          </w:rPrChange>
        </w:rPr>
        <w:t xml:space="preserve">ort </w:t>
      </w:r>
      <w:ins w:id="1099" w:author="Natasha" w:date="2022-10-25T10:16:00Z">
        <w:r w:rsidR="007C4F52">
          <w:t>o</w:t>
        </w:r>
      </w:ins>
      <w:del w:id="1100" w:author="Natasha" w:date="2022-10-25T10:16:00Z">
        <w:r w:rsidRPr="00E23E15" w:rsidDel="007C4F52">
          <w:rPr>
            <w:rPrChange w:id="1101" w:author="Natasha" w:date="2022-10-25T10:12:00Z">
              <w:rPr>
                <w:noProof/>
              </w:rPr>
            </w:rPrChange>
          </w:rPr>
          <w:delText>O</w:delText>
        </w:r>
      </w:del>
      <w:r w:rsidRPr="00E23E15">
        <w:rPr>
          <w:rPrChange w:id="1102" w:author="Natasha" w:date="2022-10-25T10:12:00Z">
            <w:rPr>
              <w:noProof/>
            </w:rPr>
          </w:rPrChange>
        </w:rPr>
        <w:t>perations</w:t>
      </w:r>
      <w:ins w:id="1103" w:author="Natasha" w:date="2022-10-25T10:16:00Z">
        <w:r w:rsidR="007C4F52">
          <w:t>"</w:t>
        </w:r>
      </w:ins>
      <w:del w:id="1104" w:author="Natasha" w:date="2022-10-25T10:16:00Z">
        <w:r w:rsidRPr="00E23E15" w:rsidDel="007C4F52">
          <w:rPr>
            <w:rPrChange w:id="1105" w:author="Natasha" w:date="2022-10-25T10:12:00Z">
              <w:rPr>
                <w:noProof/>
              </w:rPr>
            </w:rPrChange>
          </w:rPr>
          <w:delText>’</w:delText>
        </w:r>
      </w:del>
      <w:r w:rsidRPr="00E23E15">
        <w:rPr>
          <w:rPrChange w:id="1106" w:author="Natasha" w:date="2022-10-25T10:12:00Z">
            <w:rPr>
              <w:noProof/>
            </w:rPr>
          </w:rPrChange>
        </w:rPr>
        <w:t xml:space="preserve">, </w:t>
      </w:r>
      <w:r w:rsidRPr="00E23E15">
        <w:rPr>
          <w:i/>
          <w:iCs/>
          <w:rPrChange w:id="1107" w:author="Natasha" w:date="2022-10-25T10:12:00Z">
            <w:rPr>
              <w:i/>
              <w:iCs/>
              <w:noProof/>
            </w:rPr>
          </w:rPrChange>
        </w:rPr>
        <w:t>Journal of Academic Research in Economics</w:t>
      </w:r>
      <w:r w:rsidRPr="00E23E15">
        <w:rPr>
          <w:rPrChange w:id="1108" w:author="Natasha" w:date="2022-10-25T10:12:00Z">
            <w:rPr>
              <w:noProof/>
            </w:rPr>
          </w:rPrChange>
        </w:rPr>
        <w:t xml:space="preserve">, </w:t>
      </w:r>
      <w:ins w:id="1109" w:author="Natasha" w:date="2022-10-25T10:16:00Z">
        <w:r w:rsidR="007C4F52">
          <w:t xml:space="preserve">Vol. </w:t>
        </w:r>
      </w:ins>
      <w:r w:rsidRPr="00E23E15">
        <w:rPr>
          <w:rPrChange w:id="1110" w:author="Natasha" w:date="2022-10-25T10:12:00Z">
            <w:rPr>
              <w:noProof/>
            </w:rPr>
          </w:rPrChange>
        </w:rPr>
        <w:t>12</w:t>
      </w:r>
      <w:ins w:id="1111" w:author="Natasha" w:date="2022-10-25T10:16:00Z">
        <w:r w:rsidR="007C4F52">
          <w:t xml:space="preserve"> No. </w:t>
        </w:r>
      </w:ins>
      <w:del w:id="1112" w:author="Natasha" w:date="2022-10-25T10:16:00Z">
        <w:r w:rsidRPr="00E23E15" w:rsidDel="007C4F52">
          <w:rPr>
            <w:rPrChange w:id="1113" w:author="Natasha" w:date="2022-10-25T10:12:00Z">
              <w:rPr>
                <w:noProof/>
              </w:rPr>
            </w:rPrChange>
          </w:rPr>
          <w:delText>(</w:delText>
        </w:r>
      </w:del>
      <w:r w:rsidRPr="00E23E15">
        <w:rPr>
          <w:rPrChange w:id="1114" w:author="Natasha" w:date="2022-10-25T10:12:00Z">
            <w:rPr>
              <w:noProof/>
            </w:rPr>
          </w:rPrChange>
        </w:rPr>
        <w:t>3</w:t>
      </w:r>
      <w:ins w:id="1115" w:author="Natasha" w:date="2022-10-25T10:16:00Z">
        <w:r w:rsidR="007C4F52">
          <w:t>,</w:t>
        </w:r>
        <w:r w:rsidR="007C4F52" w:rsidRPr="007C4F52">
          <w:rPr>
            <w:iCs/>
            <w:highlight w:val="yellow"/>
            <w:shd w:val="clear" w:color="auto" w:fill="FFFFFF"/>
          </w:rPr>
          <w:t xml:space="preserve"> </w:t>
        </w:r>
        <w:r w:rsidR="007C4F52" w:rsidRPr="00650C09">
          <w:rPr>
            <w:iCs/>
            <w:highlight w:val="yellow"/>
            <w:shd w:val="clear" w:color="auto" w:fill="FFFFFF"/>
          </w:rPr>
          <w:t>pp.PAGES</w:t>
        </w:r>
      </w:ins>
      <w:del w:id="1116" w:author="Natasha" w:date="2022-10-25T10:16:00Z">
        <w:r w:rsidRPr="00E23E15" w:rsidDel="007C4F52">
          <w:rPr>
            <w:rPrChange w:id="1117" w:author="Natasha" w:date="2022-10-25T10:12:00Z">
              <w:rPr>
                <w:noProof/>
              </w:rPr>
            </w:rPrChange>
          </w:rPr>
          <w:delText>)</w:delText>
        </w:r>
      </w:del>
      <w:r w:rsidRPr="00E23E15">
        <w:rPr>
          <w:rPrChange w:id="1118" w:author="Natasha" w:date="2022-10-25T10:12:00Z">
            <w:rPr>
              <w:noProof/>
            </w:rPr>
          </w:rPrChange>
        </w:rPr>
        <w:t>.</w:t>
      </w:r>
    </w:p>
    <w:p w14:paraId="0F67BF9A" w14:textId="4AD6C7C2" w:rsidR="005A40AF" w:rsidRPr="00E23E15" w:rsidRDefault="005A40AF">
      <w:pPr>
        <w:widowControl w:val="0"/>
        <w:autoSpaceDE w:val="0"/>
        <w:autoSpaceDN w:val="0"/>
        <w:adjustRightInd w:val="0"/>
        <w:spacing w:line="360" w:lineRule="auto"/>
        <w:ind w:left="709" w:hanging="709"/>
        <w:contextualSpacing/>
        <w:rPr>
          <w:rPrChange w:id="1119" w:author="Natasha" w:date="2022-10-25T10:12:00Z">
            <w:rPr>
              <w:noProof/>
            </w:rPr>
          </w:rPrChange>
        </w:rPr>
        <w:pPrChange w:id="1120" w:author="Natasha" w:date="2022-10-25T09:55:00Z">
          <w:pPr>
            <w:widowControl w:val="0"/>
            <w:autoSpaceDE w:val="0"/>
            <w:autoSpaceDN w:val="0"/>
            <w:adjustRightInd w:val="0"/>
            <w:spacing w:after="120" w:line="360" w:lineRule="auto"/>
          </w:pPr>
        </w:pPrChange>
      </w:pPr>
      <w:moveToRangeStart w:id="1121" w:author="Natasha" w:date="2022-10-25T09:55:00Z" w:name="move117584141"/>
      <w:moveTo w:id="1122" w:author="Natasha" w:date="2022-10-25T09:55:00Z">
        <w:r w:rsidRPr="00E23E15">
          <w:rPr>
            <w:shd w:val="clear" w:color="auto" w:fill="FFFFFF"/>
          </w:rPr>
          <w:t>Orlady, L.</w:t>
        </w:r>
        <w:del w:id="1123" w:author="Natasha" w:date="2022-10-25T10:16:00Z">
          <w:r w:rsidRPr="00E23E15" w:rsidDel="007C4F52">
            <w:rPr>
              <w:shd w:val="clear" w:color="auto" w:fill="FFFFFF"/>
            </w:rPr>
            <w:delText xml:space="preserve"> </w:delText>
          </w:r>
        </w:del>
        <w:r w:rsidRPr="00E23E15">
          <w:rPr>
            <w:shd w:val="clear" w:color="auto" w:fill="FFFFFF"/>
          </w:rPr>
          <w:t>M. (2010)</w:t>
        </w:r>
      </w:moveTo>
      <w:ins w:id="1124" w:author="Natasha" w:date="2022-10-25T10:16:00Z">
        <w:r w:rsidR="006201E7">
          <w:rPr>
            <w:shd w:val="clear" w:color="auto" w:fill="FFFFFF"/>
          </w:rPr>
          <w:t>,</w:t>
        </w:r>
      </w:ins>
      <w:moveTo w:id="1125" w:author="Natasha" w:date="2022-10-25T09:55:00Z">
        <w:del w:id="1126" w:author="Natasha" w:date="2022-10-25T10:16:00Z">
          <w:r w:rsidRPr="00E23E15" w:rsidDel="006201E7">
            <w:rPr>
              <w:shd w:val="clear" w:color="auto" w:fill="FFFFFF"/>
            </w:rPr>
            <w:delText>.</w:delText>
          </w:r>
        </w:del>
        <w:r w:rsidRPr="00E23E15">
          <w:rPr>
            <w:shd w:val="clear" w:color="auto" w:fill="FFFFFF"/>
          </w:rPr>
          <w:t xml:space="preserve"> </w:t>
        </w:r>
      </w:moveTo>
      <w:ins w:id="1127" w:author="Natasha" w:date="2022-10-25T10:16:00Z">
        <w:r w:rsidR="006201E7">
          <w:rPr>
            <w:shd w:val="clear" w:color="auto" w:fill="FFFFFF"/>
          </w:rPr>
          <w:t>"</w:t>
        </w:r>
      </w:ins>
      <w:moveTo w:id="1128" w:author="Natasha" w:date="2022-10-25T09:55:00Z">
        <w:r w:rsidRPr="00E23E15">
          <w:rPr>
            <w:shd w:val="clear" w:color="auto" w:fill="FFFFFF"/>
          </w:rPr>
          <w:t>Airline pilot training today and tomorrow</w:t>
        </w:r>
      </w:moveTo>
      <w:ins w:id="1129" w:author="Natasha" w:date="2022-10-25T10:16:00Z">
        <w:r w:rsidR="006201E7">
          <w:rPr>
            <w:shd w:val="clear" w:color="auto" w:fill="FFFFFF"/>
          </w:rPr>
          <w:t xml:space="preserve">", </w:t>
        </w:r>
        <w:r w:rsidR="006201E7" w:rsidRPr="006201E7">
          <w:rPr>
            <w:highlight w:val="yellow"/>
            <w:shd w:val="clear" w:color="auto" w:fill="FFFFFF"/>
            <w:rPrChange w:id="1130" w:author="Natasha" w:date="2022-10-25T10:16:00Z">
              <w:rPr>
                <w:shd w:val="clear" w:color="auto" w:fill="FFFFFF"/>
              </w:rPr>
            </w:rPrChange>
          </w:rPr>
          <w:t>EDITOR</w:t>
        </w:r>
        <w:r w:rsidR="006201E7">
          <w:rPr>
            <w:shd w:val="clear" w:color="auto" w:fill="FFFFFF"/>
          </w:rPr>
          <w:t xml:space="preserve"> (Ed.),</w:t>
        </w:r>
      </w:ins>
      <w:moveTo w:id="1131" w:author="Natasha" w:date="2022-10-25T09:55:00Z">
        <w:del w:id="1132" w:author="Natasha" w:date="2022-10-25T10:16:00Z">
          <w:r w:rsidRPr="00E23E15" w:rsidDel="006201E7">
            <w:rPr>
              <w:shd w:val="clear" w:color="auto" w:fill="FFFFFF"/>
            </w:rPr>
            <w:delText>.</w:delText>
          </w:r>
        </w:del>
        <w:r w:rsidRPr="00E23E15">
          <w:rPr>
            <w:shd w:val="clear" w:color="auto" w:fill="FFFFFF"/>
          </w:rPr>
          <w:t xml:space="preserve"> </w:t>
        </w:r>
        <w:del w:id="1133" w:author="Natasha" w:date="2022-10-25T10:16:00Z">
          <w:r w:rsidRPr="00E23E15" w:rsidDel="006201E7">
            <w:rPr>
              <w:shd w:val="clear" w:color="auto" w:fill="FFFFFF"/>
            </w:rPr>
            <w:delText>In </w:delText>
          </w:r>
        </w:del>
        <w:r w:rsidRPr="00E23E15">
          <w:rPr>
            <w:i/>
            <w:iCs/>
            <w:shd w:val="clear" w:color="auto" w:fill="FFFFFF"/>
          </w:rPr>
          <w:t>Crew resource management</w:t>
        </w:r>
        <w:del w:id="1134" w:author="Natasha" w:date="2022-10-25T10:17:00Z">
          <w:r w:rsidRPr="00E23E15" w:rsidDel="006201E7">
            <w:rPr>
              <w:shd w:val="clear" w:color="auto" w:fill="FFFFFF"/>
            </w:rPr>
            <w:delText> </w:delText>
          </w:r>
        </w:del>
        <w:del w:id="1135" w:author="Natasha" w:date="2022-10-25T10:16:00Z">
          <w:r w:rsidRPr="00E23E15" w:rsidDel="006201E7">
            <w:rPr>
              <w:shd w:val="clear" w:color="auto" w:fill="FFFFFF"/>
            </w:rPr>
            <w:delText>(pp. 469-491)</w:delText>
          </w:r>
        </w:del>
      </w:moveTo>
      <w:ins w:id="1136" w:author="Natasha" w:date="2022-10-25T10:17:00Z">
        <w:r w:rsidR="006201E7">
          <w:rPr>
            <w:shd w:val="clear" w:color="auto" w:fill="FFFFFF"/>
          </w:rPr>
          <w:t>,</w:t>
        </w:r>
      </w:ins>
      <w:moveTo w:id="1137" w:author="Natasha" w:date="2022-10-25T09:55:00Z">
        <w:del w:id="1138" w:author="Natasha" w:date="2022-10-25T10:17:00Z">
          <w:r w:rsidRPr="00E23E15" w:rsidDel="006201E7">
            <w:rPr>
              <w:shd w:val="clear" w:color="auto" w:fill="FFFFFF"/>
            </w:rPr>
            <w:delText>.</w:delText>
          </w:r>
        </w:del>
        <w:r w:rsidRPr="00E23E15">
          <w:rPr>
            <w:shd w:val="clear" w:color="auto" w:fill="FFFFFF"/>
          </w:rPr>
          <w:t xml:space="preserve"> Academic Press</w:t>
        </w:r>
      </w:moveTo>
      <w:ins w:id="1139" w:author="Natasha" w:date="2022-10-25T10:17:00Z">
        <w:r w:rsidR="006201E7">
          <w:rPr>
            <w:shd w:val="clear" w:color="auto" w:fill="FFFFFF"/>
          </w:rPr>
          <w:t>,</w:t>
        </w:r>
        <w:r w:rsidR="006201E7" w:rsidRPr="006201E7">
          <w:rPr>
            <w:highlight w:val="yellow"/>
          </w:rPr>
          <w:t xml:space="preserve"> </w:t>
        </w:r>
        <w:r w:rsidR="006201E7" w:rsidRPr="00650C09">
          <w:rPr>
            <w:highlight w:val="yellow"/>
          </w:rPr>
          <w:t>CITY, STATE</w:t>
        </w:r>
        <w:r w:rsidR="006201E7">
          <w:t>,</w:t>
        </w:r>
      </w:ins>
      <w:ins w:id="1140" w:author="Natasha" w:date="2022-10-25T10:16:00Z">
        <w:r w:rsidR="006201E7">
          <w:rPr>
            <w:shd w:val="clear" w:color="auto" w:fill="FFFFFF"/>
          </w:rPr>
          <w:t xml:space="preserve"> pp.</w:t>
        </w:r>
        <w:r w:rsidR="006201E7" w:rsidRPr="00650C09">
          <w:rPr>
            <w:shd w:val="clear" w:color="auto" w:fill="FFFFFF"/>
          </w:rPr>
          <w:t>469</w:t>
        </w:r>
      </w:ins>
      <w:ins w:id="1141" w:author="Natasha" w:date="2022-10-25T10:17:00Z">
        <w:r w:rsidR="006201E7">
          <w:rPr>
            <w:shd w:val="clear" w:color="auto" w:fill="FFFFFF"/>
          </w:rPr>
          <w:t>−</w:t>
        </w:r>
      </w:ins>
      <w:ins w:id="1142" w:author="Natasha" w:date="2022-10-25T10:16:00Z">
        <w:r w:rsidR="006201E7" w:rsidRPr="00650C09">
          <w:rPr>
            <w:shd w:val="clear" w:color="auto" w:fill="FFFFFF"/>
          </w:rPr>
          <w:t>491</w:t>
        </w:r>
      </w:ins>
      <w:moveTo w:id="1143" w:author="Natasha" w:date="2022-10-25T09:55:00Z">
        <w:r w:rsidRPr="00E23E15">
          <w:rPr>
            <w:shd w:val="clear" w:color="auto" w:fill="FFFFFF"/>
          </w:rPr>
          <w:t>.</w:t>
        </w:r>
      </w:moveTo>
      <w:moveToRangeEnd w:id="1121"/>
    </w:p>
    <w:p w14:paraId="70F8C02A" w14:textId="6F10062E" w:rsidR="00805FA4" w:rsidRPr="00E23E15" w:rsidRDefault="00805FA4">
      <w:pPr>
        <w:widowControl w:val="0"/>
        <w:autoSpaceDE w:val="0"/>
        <w:autoSpaceDN w:val="0"/>
        <w:adjustRightInd w:val="0"/>
        <w:spacing w:line="360" w:lineRule="auto"/>
        <w:ind w:left="709" w:hanging="709"/>
        <w:contextualSpacing/>
        <w:rPr>
          <w:rPrChange w:id="1144" w:author="Natasha" w:date="2022-10-25T10:12:00Z">
            <w:rPr>
              <w:noProof/>
            </w:rPr>
          </w:rPrChange>
        </w:rPr>
        <w:pPrChange w:id="1145" w:author="Natasha" w:date="2022-10-25T09:41:00Z">
          <w:pPr>
            <w:widowControl w:val="0"/>
            <w:autoSpaceDE w:val="0"/>
            <w:autoSpaceDN w:val="0"/>
            <w:adjustRightInd w:val="0"/>
            <w:spacing w:after="120" w:line="360" w:lineRule="auto"/>
          </w:pPr>
        </w:pPrChange>
      </w:pPr>
      <w:r w:rsidRPr="00E23E15">
        <w:rPr>
          <w:shd w:val="clear" w:color="auto" w:fill="FFFFFF"/>
          <w:rPrChange w:id="1146" w:author="Natasha" w:date="2022-10-25T10:12:00Z">
            <w:rPr>
              <w:color w:val="222222"/>
              <w:shd w:val="clear" w:color="auto" w:fill="FFFFFF"/>
            </w:rPr>
          </w:rPrChange>
        </w:rPr>
        <w:t>Qin, Y., Ma, H.</w:t>
      </w:r>
      <w:del w:id="1147" w:author="Natasha" w:date="2022-10-25T10:17:00Z">
        <w:r w:rsidRPr="00E23E15" w:rsidDel="006201E7">
          <w:rPr>
            <w:shd w:val="clear" w:color="auto" w:fill="FFFFFF"/>
            <w:rPrChange w:id="1148" w:author="Natasha" w:date="2022-10-25T10:12:00Z">
              <w:rPr>
                <w:color w:val="222222"/>
                <w:shd w:val="clear" w:color="auto" w:fill="FFFFFF"/>
              </w:rPr>
            </w:rPrChange>
          </w:rPr>
          <w:delText xml:space="preserve"> </w:delText>
        </w:r>
      </w:del>
      <w:r w:rsidRPr="00E23E15">
        <w:rPr>
          <w:shd w:val="clear" w:color="auto" w:fill="FFFFFF"/>
          <w:rPrChange w:id="1149" w:author="Natasha" w:date="2022-10-25T10:12:00Z">
            <w:rPr>
              <w:color w:val="222222"/>
              <w:shd w:val="clear" w:color="auto" w:fill="FFFFFF"/>
            </w:rPr>
          </w:rPrChange>
        </w:rPr>
        <w:t>L., Chan, F.</w:t>
      </w:r>
      <w:del w:id="1150" w:author="Natasha" w:date="2022-10-25T10:17:00Z">
        <w:r w:rsidRPr="00E23E15" w:rsidDel="006201E7">
          <w:rPr>
            <w:shd w:val="clear" w:color="auto" w:fill="FFFFFF"/>
            <w:rPrChange w:id="1151" w:author="Natasha" w:date="2022-10-25T10:12:00Z">
              <w:rPr>
                <w:color w:val="222222"/>
                <w:shd w:val="clear" w:color="auto" w:fill="FFFFFF"/>
              </w:rPr>
            </w:rPrChange>
          </w:rPr>
          <w:delText xml:space="preserve"> </w:delText>
        </w:r>
      </w:del>
      <w:r w:rsidRPr="00E23E15">
        <w:rPr>
          <w:shd w:val="clear" w:color="auto" w:fill="FFFFFF"/>
          <w:rPrChange w:id="1152" w:author="Natasha" w:date="2022-10-25T10:12:00Z">
            <w:rPr>
              <w:color w:val="222222"/>
              <w:shd w:val="clear" w:color="auto" w:fill="FFFFFF"/>
            </w:rPr>
          </w:rPrChange>
        </w:rPr>
        <w:t xml:space="preserve">T., </w:t>
      </w:r>
      <w:del w:id="1153" w:author="Natasha" w:date="2022-10-25T10:17:00Z">
        <w:r w:rsidRPr="00E23E15" w:rsidDel="006201E7">
          <w:rPr>
            <w:shd w:val="clear" w:color="auto" w:fill="FFFFFF"/>
            <w:rPrChange w:id="1154" w:author="Natasha" w:date="2022-10-25T10:12:00Z">
              <w:rPr>
                <w:color w:val="222222"/>
                <w:shd w:val="clear" w:color="auto" w:fill="FFFFFF"/>
              </w:rPr>
            </w:rPrChange>
          </w:rPr>
          <w:delText xml:space="preserve">&amp; </w:delText>
        </w:r>
      </w:del>
      <w:ins w:id="1155" w:author="Natasha" w:date="2022-10-25T10:17:00Z">
        <w:r w:rsidR="006201E7">
          <w:rPr>
            <w:shd w:val="clear" w:color="auto" w:fill="FFFFFF"/>
          </w:rPr>
          <w:t>and</w:t>
        </w:r>
        <w:r w:rsidR="006201E7" w:rsidRPr="00E23E15">
          <w:rPr>
            <w:shd w:val="clear" w:color="auto" w:fill="FFFFFF"/>
            <w:rPrChange w:id="1156" w:author="Natasha" w:date="2022-10-25T10:12:00Z">
              <w:rPr>
                <w:color w:val="222222"/>
                <w:shd w:val="clear" w:color="auto" w:fill="FFFFFF"/>
              </w:rPr>
            </w:rPrChange>
          </w:rPr>
          <w:t xml:space="preserve"> </w:t>
        </w:r>
      </w:ins>
      <w:r w:rsidRPr="00E23E15">
        <w:rPr>
          <w:shd w:val="clear" w:color="auto" w:fill="FFFFFF"/>
          <w:rPrChange w:id="1157" w:author="Natasha" w:date="2022-10-25T10:12:00Z">
            <w:rPr>
              <w:color w:val="222222"/>
              <w:shd w:val="clear" w:color="auto" w:fill="FFFFFF"/>
            </w:rPr>
          </w:rPrChange>
        </w:rPr>
        <w:t>Khan, W.</w:t>
      </w:r>
      <w:del w:id="1158" w:author="Natasha" w:date="2022-10-25T10:17:00Z">
        <w:r w:rsidRPr="00E23E15" w:rsidDel="006201E7">
          <w:rPr>
            <w:shd w:val="clear" w:color="auto" w:fill="FFFFFF"/>
            <w:rPrChange w:id="1159" w:author="Natasha" w:date="2022-10-25T10:12:00Z">
              <w:rPr>
                <w:color w:val="222222"/>
                <w:shd w:val="clear" w:color="auto" w:fill="FFFFFF"/>
              </w:rPr>
            </w:rPrChange>
          </w:rPr>
          <w:delText xml:space="preserve"> </w:delText>
        </w:r>
      </w:del>
      <w:r w:rsidRPr="00E23E15">
        <w:rPr>
          <w:shd w:val="clear" w:color="auto" w:fill="FFFFFF"/>
          <w:rPrChange w:id="1160" w:author="Natasha" w:date="2022-10-25T10:12:00Z">
            <w:rPr>
              <w:color w:val="222222"/>
              <w:shd w:val="clear" w:color="auto" w:fill="FFFFFF"/>
            </w:rPr>
          </w:rPrChange>
        </w:rPr>
        <w:t>A. (2020)</w:t>
      </w:r>
      <w:ins w:id="1161" w:author="Natasha" w:date="2022-10-25T10:17:00Z">
        <w:r w:rsidR="006201E7">
          <w:rPr>
            <w:shd w:val="clear" w:color="auto" w:fill="FFFFFF"/>
          </w:rPr>
          <w:t>,</w:t>
        </w:r>
      </w:ins>
      <w:del w:id="1162" w:author="Natasha" w:date="2022-10-25T10:17:00Z">
        <w:r w:rsidRPr="00E23E15" w:rsidDel="006201E7">
          <w:rPr>
            <w:shd w:val="clear" w:color="auto" w:fill="FFFFFF"/>
            <w:rPrChange w:id="1163" w:author="Natasha" w:date="2022-10-25T10:12:00Z">
              <w:rPr>
                <w:color w:val="222222"/>
                <w:shd w:val="clear" w:color="auto" w:fill="FFFFFF"/>
              </w:rPr>
            </w:rPrChange>
          </w:rPr>
          <w:delText>.</w:delText>
        </w:r>
      </w:del>
      <w:r w:rsidRPr="00E23E15">
        <w:rPr>
          <w:shd w:val="clear" w:color="auto" w:fill="FFFFFF"/>
          <w:rPrChange w:id="1164" w:author="Natasha" w:date="2022-10-25T10:12:00Z">
            <w:rPr>
              <w:color w:val="222222"/>
              <w:shd w:val="clear" w:color="auto" w:fill="FFFFFF"/>
            </w:rPr>
          </w:rPrChange>
        </w:rPr>
        <w:t xml:space="preserve"> </w:t>
      </w:r>
      <w:ins w:id="1165" w:author="Natasha" w:date="2022-10-25T10:17:00Z">
        <w:r w:rsidR="006201E7">
          <w:rPr>
            <w:shd w:val="clear" w:color="auto" w:fill="FFFFFF"/>
          </w:rPr>
          <w:t>"</w:t>
        </w:r>
      </w:ins>
      <w:r w:rsidRPr="00E23E15">
        <w:rPr>
          <w:shd w:val="clear" w:color="auto" w:fill="FFFFFF"/>
          <w:rPrChange w:id="1166" w:author="Natasha" w:date="2022-10-25T10:12:00Z">
            <w:rPr>
              <w:color w:val="222222"/>
              <w:shd w:val="clear" w:color="auto" w:fill="FFFFFF"/>
            </w:rPr>
          </w:rPrChange>
        </w:rPr>
        <w:t>A scenario-based stochastic programming approach for aircraft expendable and rotable spare parts planning in MRO provider</w:t>
      </w:r>
      <w:ins w:id="1167" w:author="Natasha" w:date="2022-10-25T10:17:00Z">
        <w:r w:rsidR="006201E7">
          <w:rPr>
            <w:shd w:val="clear" w:color="auto" w:fill="FFFFFF"/>
          </w:rPr>
          <w:t>",</w:t>
        </w:r>
      </w:ins>
      <w:del w:id="1168" w:author="Natasha" w:date="2022-10-25T10:17:00Z">
        <w:r w:rsidRPr="00E23E15" w:rsidDel="006201E7">
          <w:rPr>
            <w:shd w:val="clear" w:color="auto" w:fill="FFFFFF"/>
            <w:rPrChange w:id="1169" w:author="Natasha" w:date="2022-10-25T10:12:00Z">
              <w:rPr>
                <w:color w:val="222222"/>
                <w:shd w:val="clear" w:color="auto" w:fill="FFFFFF"/>
              </w:rPr>
            </w:rPrChange>
          </w:rPr>
          <w:delText>.</w:delText>
        </w:r>
      </w:del>
      <w:ins w:id="1170" w:author="Natasha" w:date="2022-10-25T10:17:00Z">
        <w:r w:rsidR="006201E7">
          <w:rPr>
            <w:shd w:val="clear" w:color="auto" w:fill="FFFFFF"/>
          </w:rPr>
          <w:t xml:space="preserve"> </w:t>
        </w:r>
      </w:ins>
      <w:del w:id="1171" w:author="Natasha" w:date="2022-10-25T10:17:00Z">
        <w:r w:rsidRPr="00E23E15" w:rsidDel="006201E7">
          <w:rPr>
            <w:shd w:val="clear" w:color="auto" w:fill="FFFFFF"/>
            <w:rPrChange w:id="1172" w:author="Natasha" w:date="2022-10-25T10:12:00Z">
              <w:rPr>
                <w:color w:val="222222"/>
                <w:shd w:val="clear" w:color="auto" w:fill="FFFFFF"/>
              </w:rPr>
            </w:rPrChange>
          </w:rPr>
          <w:delText> </w:delText>
        </w:r>
      </w:del>
      <w:r w:rsidRPr="00E23E15">
        <w:rPr>
          <w:i/>
          <w:iCs/>
          <w:shd w:val="clear" w:color="auto" w:fill="FFFFFF"/>
          <w:rPrChange w:id="1173" w:author="Natasha" w:date="2022-10-25T10:12:00Z">
            <w:rPr>
              <w:i/>
              <w:iCs/>
              <w:color w:val="222222"/>
              <w:shd w:val="clear" w:color="auto" w:fill="FFFFFF"/>
            </w:rPr>
          </w:rPrChange>
        </w:rPr>
        <w:t>Industrial Management &amp; Data Systems</w:t>
      </w:r>
      <w:ins w:id="1174" w:author="Natasha" w:date="2022-10-25T10:17:00Z">
        <w:r w:rsidR="006201E7">
          <w:rPr>
            <w:iCs/>
            <w:shd w:val="clear" w:color="auto" w:fill="FFFFFF"/>
          </w:rPr>
          <w:t>,</w:t>
        </w:r>
        <w:r w:rsidR="006201E7" w:rsidRPr="006201E7">
          <w:rPr>
            <w:iCs/>
            <w:highlight w:val="yellow"/>
            <w:shd w:val="clear" w:color="auto" w:fill="FFFFFF"/>
          </w:rPr>
          <w:t xml:space="preserve"> </w:t>
        </w:r>
        <w:r w:rsidR="006201E7" w:rsidRPr="00650C09">
          <w:rPr>
            <w:iCs/>
            <w:highlight w:val="yellow"/>
            <w:shd w:val="clear" w:color="auto" w:fill="FFFFFF"/>
          </w:rPr>
          <w:t>Vol. X No. X, pp.PAGES</w:t>
        </w:r>
      </w:ins>
      <w:r w:rsidRPr="00E23E15">
        <w:rPr>
          <w:shd w:val="clear" w:color="auto" w:fill="FFFFFF"/>
          <w:rPrChange w:id="1175" w:author="Natasha" w:date="2022-10-25T10:12:00Z">
            <w:rPr>
              <w:color w:val="222222"/>
              <w:shd w:val="clear" w:color="auto" w:fill="FFFFFF"/>
            </w:rPr>
          </w:rPrChange>
        </w:rPr>
        <w:t>.</w:t>
      </w:r>
    </w:p>
    <w:p w14:paraId="5B4EC533" w14:textId="5CF6BDB8" w:rsidR="00B02A44" w:rsidRPr="00E23E15" w:rsidRDefault="00B02A44">
      <w:pPr>
        <w:widowControl w:val="0"/>
        <w:autoSpaceDE w:val="0"/>
        <w:autoSpaceDN w:val="0"/>
        <w:adjustRightInd w:val="0"/>
        <w:spacing w:line="360" w:lineRule="auto"/>
        <w:ind w:left="709" w:hanging="709"/>
        <w:contextualSpacing/>
        <w:rPr>
          <w:rPrChange w:id="1176" w:author="Natasha" w:date="2022-10-25T10:12:00Z">
            <w:rPr>
              <w:noProof/>
            </w:rPr>
          </w:rPrChange>
        </w:rPr>
        <w:pPrChange w:id="1177" w:author="Natasha" w:date="2022-10-25T09:41:00Z">
          <w:pPr>
            <w:widowControl w:val="0"/>
            <w:autoSpaceDE w:val="0"/>
            <w:autoSpaceDN w:val="0"/>
            <w:adjustRightInd w:val="0"/>
            <w:spacing w:after="120" w:line="360" w:lineRule="auto"/>
          </w:pPr>
        </w:pPrChange>
      </w:pPr>
      <w:r w:rsidRPr="00E23E15">
        <w:rPr>
          <w:rPrChange w:id="1178" w:author="Natasha" w:date="2022-10-25T10:12:00Z">
            <w:rPr>
              <w:noProof/>
            </w:rPr>
          </w:rPrChange>
        </w:rPr>
        <w:t>Sohoni, M.</w:t>
      </w:r>
      <w:del w:id="1179" w:author="Natasha" w:date="2022-10-25T10:18:00Z">
        <w:r w:rsidRPr="00E23E15" w:rsidDel="00F57FD8">
          <w:rPr>
            <w:rPrChange w:id="1180" w:author="Natasha" w:date="2022-10-25T10:12:00Z">
              <w:rPr>
                <w:noProof/>
              </w:rPr>
            </w:rPrChange>
          </w:rPr>
          <w:delText xml:space="preserve"> </w:delText>
        </w:r>
      </w:del>
      <w:r w:rsidRPr="00E23E15">
        <w:rPr>
          <w:rPrChange w:id="1181" w:author="Natasha" w:date="2022-10-25T10:12:00Z">
            <w:rPr>
              <w:noProof/>
            </w:rPr>
          </w:rPrChange>
        </w:rPr>
        <w:t>G., Johnson, E.</w:t>
      </w:r>
      <w:del w:id="1182" w:author="Natasha" w:date="2022-10-25T10:18:00Z">
        <w:r w:rsidRPr="00E23E15" w:rsidDel="00F57FD8">
          <w:rPr>
            <w:rPrChange w:id="1183" w:author="Natasha" w:date="2022-10-25T10:12:00Z">
              <w:rPr>
                <w:noProof/>
              </w:rPr>
            </w:rPrChange>
          </w:rPr>
          <w:delText xml:space="preserve"> </w:delText>
        </w:r>
      </w:del>
      <w:r w:rsidRPr="00E23E15">
        <w:rPr>
          <w:rPrChange w:id="1184" w:author="Natasha" w:date="2022-10-25T10:12:00Z">
            <w:rPr>
              <w:noProof/>
            </w:rPr>
          </w:rPrChange>
        </w:rPr>
        <w:t>L.</w:t>
      </w:r>
      <w:ins w:id="1185" w:author="Natasha" w:date="2022-10-25T10:18:00Z">
        <w:r w:rsidR="00F57FD8">
          <w:t>,</w:t>
        </w:r>
      </w:ins>
      <w:r w:rsidRPr="00E23E15">
        <w:rPr>
          <w:rPrChange w:id="1186" w:author="Natasha" w:date="2022-10-25T10:12:00Z">
            <w:rPr>
              <w:noProof/>
            </w:rPr>
          </w:rPrChange>
        </w:rPr>
        <w:t xml:space="preserve"> and Bailey, T.</w:t>
      </w:r>
      <w:del w:id="1187" w:author="Natasha" w:date="2022-10-25T10:18:00Z">
        <w:r w:rsidRPr="00E23E15" w:rsidDel="00F57FD8">
          <w:rPr>
            <w:rPrChange w:id="1188" w:author="Natasha" w:date="2022-10-25T10:12:00Z">
              <w:rPr>
                <w:noProof/>
              </w:rPr>
            </w:rPrChange>
          </w:rPr>
          <w:delText xml:space="preserve"> </w:delText>
        </w:r>
      </w:del>
      <w:r w:rsidRPr="00E23E15">
        <w:rPr>
          <w:rPrChange w:id="1189" w:author="Natasha" w:date="2022-10-25T10:12:00Z">
            <w:rPr>
              <w:noProof/>
            </w:rPr>
          </w:rPrChange>
        </w:rPr>
        <w:t>G. (2004)</w:t>
      </w:r>
      <w:ins w:id="1190" w:author="Natasha" w:date="2022-10-25T10:18:00Z">
        <w:r w:rsidR="00F57FD8">
          <w:t>,</w:t>
        </w:r>
      </w:ins>
      <w:r w:rsidRPr="00E23E15">
        <w:rPr>
          <w:rPrChange w:id="1191" w:author="Natasha" w:date="2022-10-25T10:12:00Z">
            <w:rPr>
              <w:noProof/>
            </w:rPr>
          </w:rPrChange>
        </w:rPr>
        <w:t xml:space="preserve"> </w:t>
      </w:r>
      <w:ins w:id="1192" w:author="Natasha" w:date="2022-10-25T10:18:00Z">
        <w:r w:rsidR="00F57FD8">
          <w:t>"</w:t>
        </w:r>
      </w:ins>
      <w:del w:id="1193" w:author="Natasha" w:date="2022-10-25T10:18:00Z">
        <w:r w:rsidRPr="00E23E15" w:rsidDel="00F57FD8">
          <w:rPr>
            <w:rPrChange w:id="1194" w:author="Natasha" w:date="2022-10-25T10:12:00Z">
              <w:rPr>
                <w:noProof/>
              </w:rPr>
            </w:rPrChange>
          </w:rPr>
          <w:delText>‘</w:delText>
        </w:r>
      </w:del>
      <w:r w:rsidRPr="00E23E15">
        <w:rPr>
          <w:rPrChange w:id="1195" w:author="Natasha" w:date="2022-10-25T10:12:00Z">
            <w:rPr>
              <w:noProof/>
            </w:rPr>
          </w:rPrChange>
        </w:rPr>
        <w:t>Long-range reserve crew manpower planning</w:t>
      </w:r>
      <w:ins w:id="1196" w:author="Natasha" w:date="2022-10-25T10:18:00Z">
        <w:r w:rsidR="00F57FD8">
          <w:t>"</w:t>
        </w:r>
      </w:ins>
      <w:del w:id="1197" w:author="Natasha" w:date="2022-10-25T10:18:00Z">
        <w:r w:rsidRPr="00E23E15" w:rsidDel="00F57FD8">
          <w:rPr>
            <w:rPrChange w:id="1198" w:author="Natasha" w:date="2022-10-25T10:12:00Z">
              <w:rPr>
                <w:noProof/>
              </w:rPr>
            </w:rPrChange>
          </w:rPr>
          <w:delText>’</w:delText>
        </w:r>
      </w:del>
      <w:r w:rsidRPr="00E23E15">
        <w:rPr>
          <w:rPrChange w:id="1199" w:author="Natasha" w:date="2022-10-25T10:12:00Z">
            <w:rPr>
              <w:noProof/>
            </w:rPr>
          </w:rPrChange>
        </w:rPr>
        <w:t xml:space="preserve">, </w:t>
      </w:r>
      <w:r w:rsidRPr="00E23E15">
        <w:rPr>
          <w:i/>
          <w:iCs/>
          <w:rPrChange w:id="1200" w:author="Natasha" w:date="2022-10-25T10:12:00Z">
            <w:rPr>
              <w:i/>
              <w:iCs/>
              <w:noProof/>
            </w:rPr>
          </w:rPrChange>
        </w:rPr>
        <w:t>Management Science</w:t>
      </w:r>
      <w:r w:rsidRPr="00E23E15">
        <w:rPr>
          <w:rPrChange w:id="1201" w:author="Natasha" w:date="2022-10-25T10:12:00Z">
            <w:rPr>
              <w:noProof/>
            </w:rPr>
          </w:rPrChange>
        </w:rPr>
        <w:t xml:space="preserve">, </w:t>
      </w:r>
      <w:ins w:id="1202" w:author="Natasha" w:date="2022-10-25T10:18:00Z">
        <w:r w:rsidR="00F57FD8">
          <w:t xml:space="preserve">Vol. </w:t>
        </w:r>
      </w:ins>
      <w:r w:rsidRPr="00E23E15">
        <w:rPr>
          <w:rPrChange w:id="1203" w:author="Natasha" w:date="2022-10-25T10:12:00Z">
            <w:rPr>
              <w:noProof/>
            </w:rPr>
          </w:rPrChange>
        </w:rPr>
        <w:t>50</w:t>
      </w:r>
      <w:ins w:id="1204" w:author="Natasha" w:date="2022-10-25T10:18:00Z">
        <w:r w:rsidR="00F57FD8">
          <w:t xml:space="preserve"> No. </w:t>
        </w:r>
      </w:ins>
      <w:del w:id="1205" w:author="Natasha" w:date="2022-10-25T10:18:00Z">
        <w:r w:rsidRPr="00E23E15" w:rsidDel="00F57FD8">
          <w:rPr>
            <w:rPrChange w:id="1206" w:author="Natasha" w:date="2022-10-25T10:12:00Z">
              <w:rPr>
                <w:noProof/>
              </w:rPr>
            </w:rPrChange>
          </w:rPr>
          <w:delText>(</w:delText>
        </w:r>
      </w:del>
      <w:r w:rsidRPr="00E23E15">
        <w:rPr>
          <w:rPrChange w:id="1207" w:author="Natasha" w:date="2022-10-25T10:12:00Z">
            <w:rPr>
              <w:noProof/>
            </w:rPr>
          </w:rPrChange>
        </w:rPr>
        <w:t>6</w:t>
      </w:r>
      <w:del w:id="1208" w:author="Natasha" w:date="2022-10-25T10:18:00Z">
        <w:r w:rsidRPr="00E23E15" w:rsidDel="00F57FD8">
          <w:rPr>
            <w:rPrChange w:id="1209" w:author="Natasha" w:date="2022-10-25T10:12:00Z">
              <w:rPr>
                <w:noProof/>
              </w:rPr>
            </w:rPrChange>
          </w:rPr>
          <w:delText>)</w:delText>
        </w:r>
      </w:del>
      <w:r w:rsidRPr="00E23E15">
        <w:rPr>
          <w:rPrChange w:id="1210" w:author="Natasha" w:date="2022-10-25T10:12:00Z">
            <w:rPr>
              <w:noProof/>
            </w:rPr>
          </w:rPrChange>
        </w:rPr>
        <w:t>, pp.</w:t>
      </w:r>
      <w:del w:id="1211" w:author="Natasha" w:date="2022-10-25T10:18:00Z">
        <w:r w:rsidRPr="00E23E15" w:rsidDel="00F57FD8">
          <w:rPr>
            <w:rPrChange w:id="1212" w:author="Natasha" w:date="2022-10-25T10:12:00Z">
              <w:rPr>
                <w:noProof/>
              </w:rPr>
            </w:rPrChange>
          </w:rPr>
          <w:delText xml:space="preserve"> </w:delText>
        </w:r>
      </w:del>
      <w:r w:rsidRPr="00E23E15">
        <w:rPr>
          <w:rPrChange w:id="1213" w:author="Natasha" w:date="2022-10-25T10:12:00Z">
            <w:rPr>
              <w:noProof/>
            </w:rPr>
          </w:rPrChange>
        </w:rPr>
        <w:t>724–739.</w:t>
      </w:r>
    </w:p>
    <w:p w14:paraId="77F01090" w14:textId="67A12F48" w:rsidR="00B02A44" w:rsidRPr="00E23E15" w:rsidRDefault="00B02A44">
      <w:pPr>
        <w:widowControl w:val="0"/>
        <w:autoSpaceDE w:val="0"/>
        <w:autoSpaceDN w:val="0"/>
        <w:adjustRightInd w:val="0"/>
        <w:spacing w:line="360" w:lineRule="auto"/>
        <w:ind w:left="709" w:hanging="709"/>
        <w:contextualSpacing/>
        <w:rPr>
          <w:rPrChange w:id="1214" w:author="Natasha" w:date="2022-10-25T10:12:00Z">
            <w:rPr>
              <w:noProof/>
            </w:rPr>
          </w:rPrChange>
        </w:rPr>
        <w:pPrChange w:id="1215" w:author="Natasha" w:date="2022-10-25T09:41:00Z">
          <w:pPr>
            <w:widowControl w:val="0"/>
            <w:autoSpaceDE w:val="0"/>
            <w:autoSpaceDN w:val="0"/>
            <w:adjustRightInd w:val="0"/>
            <w:spacing w:after="120" w:line="360" w:lineRule="auto"/>
          </w:pPr>
        </w:pPrChange>
      </w:pPr>
      <w:r w:rsidRPr="00E23E15">
        <w:rPr>
          <w:rPrChange w:id="1216" w:author="Natasha" w:date="2022-10-25T10:12:00Z">
            <w:rPr>
              <w:noProof/>
            </w:rPr>
          </w:rPrChange>
        </w:rPr>
        <w:lastRenderedPageBreak/>
        <w:t>Sohoni, M.</w:t>
      </w:r>
      <w:del w:id="1217" w:author="Natasha" w:date="2022-10-25T10:18:00Z">
        <w:r w:rsidRPr="00E23E15" w:rsidDel="00F57FD8">
          <w:rPr>
            <w:rPrChange w:id="1218" w:author="Natasha" w:date="2022-10-25T10:12:00Z">
              <w:rPr>
                <w:noProof/>
              </w:rPr>
            </w:rPrChange>
          </w:rPr>
          <w:delText xml:space="preserve"> </w:delText>
        </w:r>
      </w:del>
      <w:r w:rsidRPr="00E23E15">
        <w:rPr>
          <w:rPrChange w:id="1219" w:author="Natasha" w:date="2022-10-25T10:12:00Z">
            <w:rPr>
              <w:noProof/>
            </w:rPr>
          </w:rPrChange>
        </w:rPr>
        <w:t>G., Johnson, E.</w:t>
      </w:r>
      <w:del w:id="1220" w:author="Natasha" w:date="2022-10-25T10:18:00Z">
        <w:r w:rsidRPr="00E23E15" w:rsidDel="00F57FD8">
          <w:rPr>
            <w:rPrChange w:id="1221" w:author="Natasha" w:date="2022-10-25T10:12:00Z">
              <w:rPr>
                <w:noProof/>
              </w:rPr>
            </w:rPrChange>
          </w:rPr>
          <w:delText xml:space="preserve"> </w:delText>
        </w:r>
      </w:del>
      <w:r w:rsidRPr="00E23E15">
        <w:rPr>
          <w:rPrChange w:id="1222" w:author="Natasha" w:date="2022-10-25T10:12:00Z">
            <w:rPr>
              <w:noProof/>
            </w:rPr>
          </w:rPrChange>
        </w:rPr>
        <w:t>L.</w:t>
      </w:r>
      <w:ins w:id="1223" w:author="Natasha" w:date="2022-10-25T10:18:00Z">
        <w:r w:rsidR="00F57FD8">
          <w:t>,</w:t>
        </w:r>
      </w:ins>
      <w:r w:rsidRPr="00E23E15">
        <w:rPr>
          <w:rPrChange w:id="1224" w:author="Natasha" w:date="2022-10-25T10:12:00Z">
            <w:rPr>
              <w:noProof/>
            </w:rPr>
          </w:rPrChange>
        </w:rPr>
        <w:t xml:space="preserve"> and Bailey, T.</w:t>
      </w:r>
      <w:del w:id="1225" w:author="Natasha" w:date="2022-10-25T10:18:00Z">
        <w:r w:rsidRPr="00E23E15" w:rsidDel="00F57FD8">
          <w:rPr>
            <w:rPrChange w:id="1226" w:author="Natasha" w:date="2022-10-25T10:12:00Z">
              <w:rPr>
                <w:noProof/>
              </w:rPr>
            </w:rPrChange>
          </w:rPr>
          <w:delText xml:space="preserve"> </w:delText>
        </w:r>
      </w:del>
      <w:r w:rsidRPr="00E23E15">
        <w:rPr>
          <w:rPrChange w:id="1227" w:author="Natasha" w:date="2022-10-25T10:12:00Z">
            <w:rPr>
              <w:noProof/>
            </w:rPr>
          </w:rPrChange>
        </w:rPr>
        <w:t>G. (2006)</w:t>
      </w:r>
      <w:ins w:id="1228" w:author="Natasha" w:date="2022-10-25T10:18:00Z">
        <w:r w:rsidR="00F57FD8">
          <w:t>,</w:t>
        </w:r>
      </w:ins>
      <w:r w:rsidRPr="00E23E15">
        <w:rPr>
          <w:rPrChange w:id="1229" w:author="Natasha" w:date="2022-10-25T10:12:00Z">
            <w:rPr>
              <w:noProof/>
            </w:rPr>
          </w:rPrChange>
        </w:rPr>
        <w:t xml:space="preserve"> </w:t>
      </w:r>
      <w:ins w:id="1230" w:author="Natasha" w:date="2022-10-25T10:18:00Z">
        <w:r w:rsidR="00F57FD8">
          <w:t>"</w:t>
        </w:r>
      </w:ins>
      <w:del w:id="1231" w:author="Natasha" w:date="2022-10-25T10:18:00Z">
        <w:r w:rsidRPr="00E23E15" w:rsidDel="00F57FD8">
          <w:rPr>
            <w:rPrChange w:id="1232" w:author="Natasha" w:date="2022-10-25T10:12:00Z">
              <w:rPr>
                <w:noProof/>
              </w:rPr>
            </w:rPrChange>
          </w:rPr>
          <w:delText>‘</w:delText>
        </w:r>
      </w:del>
      <w:r w:rsidRPr="00E23E15">
        <w:rPr>
          <w:rPrChange w:id="1233" w:author="Natasha" w:date="2022-10-25T10:12:00Z">
            <w:rPr>
              <w:noProof/>
            </w:rPr>
          </w:rPrChange>
        </w:rPr>
        <w:t>Operational airline reserve crew planning</w:t>
      </w:r>
      <w:ins w:id="1234" w:author="Natasha" w:date="2022-10-25T10:18:00Z">
        <w:r w:rsidR="00F57FD8">
          <w:t>"</w:t>
        </w:r>
      </w:ins>
      <w:del w:id="1235" w:author="Natasha" w:date="2022-10-25T10:18:00Z">
        <w:r w:rsidRPr="00E23E15" w:rsidDel="00F57FD8">
          <w:rPr>
            <w:rPrChange w:id="1236" w:author="Natasha" w:date="2022-10-25T10:12:00Z">
              <w:rPr>
                <w:noProof/>
              </w:rPr>
            </w:rPrChange>
          </w:rPr>
          <w:delText>’</w:delText>
        </w:r>
      </w:del>
      <w:r w:rsidRPr="00E23E15">
        <w:rPr>
          <w:rPrChange w:id="1237" w:author="Natasha" w:date="2022-10-25T10:12:00Z">
            <w:rPr>
              <w:noProof/>
            </w:rPr>
          </w:rPrChange>
        </w:rPr>
        <w:t xml:space="preserve">, </w:t>
      </w:r>
      <w:r w:rsidRPr="00E23E15">
        <w:rPr>
          <w:i/>
          <w:iCs/>
          <w:rPrChange w:id="1238" w:author="Natasha" w:date="2022-10-25T10:12:00Z">
            <w:rPr>
              <w:i/>
              <w:iCs/>
              <w:noProof/>
            </w:rPr>
          </w:rPrChange>
        </w:rPr>
        <w:t>Journal of Scheduling</w:t>
      </w:r>
      <w:r w:rsidRPr="00E23E15">
        <w:rPr>
          <w:rPrChange w:id="1239" w:author="Natasha" w:date="2022-10-25T10:12:00Z">
            <w:rPr>
              <w:noProof/>
            </w:rPr>
          </w:rPrChange>
        </w:rPr>
        <w:t xml:space="preserve">, </w:t>
      </w:r>
      <w:ins w:id="1240" w:author="Natasha" w:date="2022-10-25T10:18:00Z">
        <w:r w:rsidR="00F57FD8">
          <w:t xml:space="preserve">Vol. </w:t>
        </w:r>
      </w:ins>
      <w:r w:rsidRPr="00E23E15">
        <w:rPr>
          <w:rPrChange w:id="1241" w:author="Natasha" w:date="2022-10-25T10:12:00Z">
            <w:rPr>
              <w:noProof/>
            </w:rPr>
          </w:rPrChange>
        </w:rPr>
        <w:t>9</w:t>
      </w:r>
      <w:ins w:id="1242" w:author="Natasha" w:date="2022-10-25T10:18:00Z">
        <w:r w:rsidR="00F57FD8">
          <w:t xml:space="preserve"> No. </w:t>
        </w:r>
      </w:ins>
      <w:del w:id="1243" w:author="Natasha" w:date="2022-10-25T10:18:00Z">
        <w:r w:rsidRPr="00E23E15" w:rsidDel="00F57FD8">
          <w:rPr>
            <w:rPrChange w:id="1244" w:author="Natasha" w:date="2022-10-25T10:12:00Z">
              <w:rPr>
                <w:noProof/>
              </w:rPr>
            </w:rPrChange>
          </w:rPr>
          <w:delText>(</w:delText>
        </w:r>
      </w:del>
      <w:r w:rsidRPr="00E23E15">
        <w:rPr>
          <w:rPrChange w:id="1245" w:author="Natasha" w:date="2022-10-25T10:12:00Z">
            <w:rPr>
              <w:noProof/>
            </w:rPr>
          </w:rPrChange>
        </w:rPr>
        <w:t>3</w:t>
      </w:r>
      <w:del w:id="1246" w:author="Natasha" w:date="2022-10-25T10:18:00Z">
        <w:r w:rsidRPr="00E23E15" w:rsidDel="00F57FD8">
          <w:rPr>
            <w:rPrChange w:id="1247" w:author="Natasha" w:date="2022-10-25T10:12:00Z">
              <w:rPr>
                <w:noProof/>
              </w:rPr>
            </w:rPrChange>
          </w:rPr>
          <w:delText>)</w:delText>
        </w:r>
      </w:del>
      <w:r w:rsidRPr="00E23E15">
        <w:rPr>
          <w:rPrChange w:id="1248" w:author="Natasha" w:date="2022-10-25T10:12:00Z">
            <w:rPr>
              <w:noProof/>
            </w:rPr>
          </w:rPrChange>
        </w:rPr>
        <w:t>, pp.</w:t>
      </w:r>
      <w:del w:id="1249" w:author="Natasha" w:date="2022-10-25T10:18:00Z">
        <w:r w:rsidRPr="00E23E15" w:rsidDel="00F57FD8">
          <w:rPr>
            <w:rPrChange w:id="1250" w:author="Natasha" w:date="2022-10-25T10:12:00Z">
              <w:rPr>
                <w:noProof/>
              </w:rPr>
            </w:rPrChange>
          </w:rPr>
          <w:delText xml:space="preserve"> </w:delText>
        </w:r>
      </w:del>
      <w:r w:rsidRPr="00E23E15">
        <w:rPr>
          <w:rPrChange w:id="1251" w:author="Natasha" w:date="2022-10-25T10:12:00Z">
            <w:rPr>
              <w:noProof/>
            </w:rPr>
          </w:rPrChange>
        </w:rPr>
        <w:t>203–221.</w:t>
      </w:r>
    </w:p>
    <w:p w14:paraId="4FB858C0" w14:textId="38FEBDC9" w:rsidR="00B02A44" w:rsidRPr="00E23E15" w:rsidRDefault="00B02A44">
      <w:pPr>
        <w:widowControl w:val="0"/>
        <w:autoSpaceDE w:val="0"/>
        <w:autoSpaceDN w:val="0"/>
        <w:adjustRightInd w:val="0"/>
        <w:spacing w:line="360" w:lineRule="auto"/>
        <w:ind w:left="709" w:hanging="709"/>
        <w:contextualSpacing/>
        <w:rPr>
          <w:rPrChange w:id="1252" w:author="Natasha" w:date="2022-10-25T10:12:00Z">
            <w:rPr>
              <w:noProof/>
            </w:rPr>
          </w:rPrChange>
        </w:rPr>
        <w:pPrChange w:id="1253" w:author="Natasha" w:date="2022-10-25T09:41:00Z">
          <w:pPr>
            <w:widowControl w:val="0"/>
            <w:autoSpaceDE w:val="0"/>
            <w:autoSpaceDN w:val="0"/>
            <w:adjustRightInd w:val="0"/>
            <w:spacing w:after="120" w:line="360" w:lineRule="auto"/>
          </w:pPr>
        </w:pPrChange>
      </w:pPr>
      <w:r w:rsidRPr="00E23E15">
        <w:rPr>
          <w:rPrChange w:id="1254" w:author="Natasha" w:date="2022-10-25T10:12:00Z">
            <w:rPr>
              <w:noProof/>
            </w:rPr>
          </w:rPrChange>
        </w:rPr>
        <w:t>Verbeek, P.</w:t>
      </w:r>
      <w:del w:id="1255" w:author="Natasha" w:date="2022-10-25T10:18:00Z">
        <w:r w:rsidRPr="00E23E15" w:rsidDel="00F57FD8">
          <w:rPr>
            <w:rPrChange w:id="1256" w:author="Natasha" w:date="2022-10-25T10:12:00Z">
              <w:rPr>
                <w:noProof/>
              </w:rPr>
            </w:rPrChange>
          </w:rPr>
          <w:delText xml:space="preserve"> </w:delText>
        </w:r>
      </w:del>
      <w:r w:rsidRPr="00E23E15">
        <w:rPr>
          <w:rPrChange w:id="1257" w:author="Natasha" w:date="2022-10-25T10:12:00Z">
            <w:rPr>
              <w:noProof/>
            </w:rPr>
          </w:rPrChange>
        </w:rPr>
        <w:t>J. (1991)</w:t>
      </w:r>
      <w:ins w:id="1258" w:author="Natasha" w:date="2022-10-25T10:18:00Z">
        <w:r w:rsidR="00F57FD8">
          <w:t>,</w:t>
        </w:r>
      </w:ins>
      <w:r w:rsidRPr="00E23E15">
        <w:rPr>
          <w:rPrChange w:id="1259" w:author="Natasha" w:date="2022-10-25T10:12:00Z">
            <w:rPr>
              <w:noProof/>
            </w:rPr>
          </w:rPrChange>
        </w:rPr>
        <w:t xml:space="preserve"> </w:t>
      </w:r>
      <w:ins w:id="1260" w:author="Natasha" w:date="2022-10-25T10:18:00Z">
        <w:r w:rsidR="00F57FD8">
          <w:t>"</w:t>
        </w:r>
      </w:ins>
      <w:del w:id="1261" w:author="Natasha" w:date="2022-10-25T10:18:00Z">
        <w:r w:rsidRPr="00E23E15" w:rsidDel="00F57FD8">
          <w:rPr>
            <w:rPrChange w:id="1262" w:author="Natasha" w:date="2022-10-25T10:12:00Z">
              <w:rPr>
                <w:noProof/>
              </w:rPr>
            </w:rPrChange>
          </w:rPr>
          <w:delText>‘</w:delText>
        </w:r>
      </w:del>
      <w:r w:rsidRPr="00E23E15">
        <w:rPr>
          <w:rPrChange w:id="1263" w:author="Natasha" w:date="2022-10-25T10:12:00Z">
            <w:rPr>
              <w:noProof/>
            </w:rPr>
          </w:rPrChange>
        </w:rPr>
        <w:t xml:space="preserve">Decision support systems </w:t>
      </w:r>
      <w:ins w:id="1264" w:author="Natasha" w:date="2022-10-25T10:18:00Z">
        <w:r w:rsidR="00F57FD8">
          <w:t>−</w:t>
        </w:r>
      </w:ins>
      <w:del w:id="1265" w:author="Natasha" w:date="2022-10-25T10:18:00Z">
        <w:r w:rsidRPr="00E23E15" w:rsidDel="00F57FD8">
          <w:rPr>
            <w:rPrChange w:id="1266" w:author="Natasha" w:date="2022-10-25T10:12:00Z">
              <w:rPr>
                <w:noProof/>
              </w:rPr>
            </w:rPrChange>
          </w:rPr>
          <w:delText>-</w:delText>
        </w:r>
      </w:del>
      <w:r w:rsidRPr="00E23E15">
        <w:rPr>
          <w:rPrChange w:id="1267" w:author="Natasha" w:date="2022-10-25T10:12:00Z">
            <w:rPr>
              <w:noProof/>
            </w:rPr>
          </w:rPrChange>
        </w:rPr>
        <w:t xml:space="preserve"> An application in strategic manpower planning of airline pilots</w:t>
      </w:r>
      <w:ins w:id="1268" w:author="Natasha" w:date="2022-10-25T10:18:00Z">
        <w:r w:rsidR="00F57FD8">
          <w:t>"</w:t>
        </w:r>
      </w:ins>
      <w:del w:id="1269" w:author="Natasha" w:date="2022-10-25T10:18:00Z">
        <w:r w:rsidRPr="00E23E15" w:rsidDel="00F57FD8">
          <w:rPr>
            <w:rPrChange w:id="1270" w:author="Natasha" w:date="2022-10-25T10:12:00Z">
              <w:rPr>
                <w:noProof/>
              </w:rPr>
            </w:rPrChange>
          </w:rPr>
          <w:delText>’</w:delText>
        </w:r>
      </w:del>
      <w:r w:rsidRPr="00E23E15">
        <w:rPr>
          <w:rPrChange w:id="1271" w:author="Natasha" w:date="2022-10-25T10:12:00Z">
            <w:rPr>
              <w:noProof/>
            </w:rPr>
          </w:rPrChange>
        </w:rPr>
        <w:t xml:space="preserve">, </w:t>
      </w:r>
      <w:r w:rsidRPr="00E23E15">
        <w:rPr>
          <w:i/>
          <w:iCs/>
          <w:rPrChange w:id="1272" w:author="Natasha" w:date="2022-10-25T10:12:00Z">
            <w:rPr>
              <w:i/>
              <w:iCs/>
              <w:noProof/>
            </w:rPr>
          </w:rPrChange>
        </w:rPr>
        <w:t>European Journal of Operational Research</w:t>
      </w:r>
      <w:r w:rsidRPr="00E23E15">
        <w:rPr>
          <w:rPrChange w:id="1273" w:author="Natasha" w:date="2022-10-25T10:12:00Z">
            <w:rPr>
              <w:noProof/>
            </w:rPr>
          </w:rPrChange>
        </w:rPr>
        <w:t xml:space="preserve">, </w:t>
      </w:r>
      <w:ins w:id="1274" w:author="Natasha" w:date="2022-10-25T10:19:00Z">
        <w:r w:rsidR="00F57FD8">
          <w:t xml:space="preserve">Vol. </w:t>
        </w:r>
      </w:ins>
      <w:r w:rsidRPr="00E23E15">
        <w:rPr>
          <w:rPrChange w:id="1275" w:author="Natasha" w:date="2022-10-25T10:12:00Z">
            <w:rPr>
              <w:noProof/>
            </w:rPr>
          </w:rPrChange>
        </w:rPr>
        <w:t>55</w:t>
      </w:r>
      <w:ins w:id="1276" w:author="Natasha" w:date="2022-10-25T10:19:00Z">
        <w:r w:rsidR="00F57FD8">
          <w:t xml:space="preserve"> No. </w:t>
        </w:r>
      </w:ins>
      <w:del w:id="1277" w:author="Natasha" w:date="2022-10-25T10:19:00Z">
        <w:r w:rsidRPr="00E23E15" w:rsidDel="00F57FD8">
          <w:rPr>
            <w:rPrChange w:id="1278" w:author="Natasha" w:date="2022-10-25T10:12:00Z">
              <w:rPr>
                <w:noProof/>
              </w:rPr>
            </w:rPrChange>
          </w:rPr>
          <w:delText>(</w:delText>
        </w:r>
      </w:del>
      <w:r w:rsidRPr="00E23E15">
        <w:rPr>
          <w:rPrChange w:id="1279" w:author="Natasha" w:date="2022-10-25T10:12:00Z">
            <w:rPr>
              <w:noProof/>
            </w:rPr>
          </w:rPrChange>
        </w:rPr>
        <w:t>3</w:t>
      </w:r>
      <w:del w:id="1280" w:author="Natasha" w:date="2022-10-25T10:19:00Z">
        <w:r w:rsidRPr="00E23E15" w:rsidDel="00F57FD8">
          <w:rPr>
            <w:rPrChange w:id="1281" w:author="Natasha" w:date="2022-10-25T10:12:00Z">
              <w:rPr>
                <w:noProof/>
              </w:rPr>
            </w:rPrChange>
          </w:rPr>
          <w:delText>)</w:delText>
        </w:r>
      </w:del>
      <w:r w:rsidRPr="00E23E15">
        <w:rPr>
          <w:rPrChange w:id="1282" w:author="Natasha" w:date="2022-10-25T10:12:00Z">
            <w:rPr>
              <w:noProof/>
            </w:rPr>
          </w:rPrChange>
        </w:rPr>
        <w:t>, pp.</w:t>
      </w:r>
      <w:del w:id="1283" w:author="Natasha" w:date="2022-10-25T10:19:00Z">
        <w:r w:rsidRPr="00E23E15" w:rsidDel="00F57FD8">
          <w:rPr>
            <w:rPrChange w:id="1284" w:author="Natasha" w:date="2022-10-25T10:12:00Z">
              <w:rPr>
                <w:noProof/>
              </w:rPr>
            </w:rPrChange>
          </w:rPr>
          <w:delText xml:space="preserve"> </w:delText>
        </w:r>
      </w:del>
      <w:r w:rsidRPr="00E23E15">
        <w:rPr>
          <w:rPrChange w:id="1285" w:author="Natasha" w:date="2022-10-25T10:12:00Z">
            <w:rPr>
              <w:noProof/>
            </w:rPr>
          </w:rPrChange>
        </w:rPr>
        <w:t>368–381.</w:t>
      </w:r>
    </w:p>
    <w:p w14:paraId="61E5F89E" w14:textId="28947AD2" w:rsidR="003177D5" w:rsidRDefault="00B02A44">
      <w:pPr>
        <w:widowControl w:val="0"/>
        <w:autoSpaceDE w:val="0"/>
        <w:autoSpaceDN w:val="0"/>
        <w:adjustRightInd w:val="0"/>
        <w:spacing w:line="360" w:lineRule="auto"/>
        <w:ind w:left="709" w:hanging="709"/>
        <w:contextualSpacing/>
        <w:rPr>
          <w:ins w:id="1286" w:author="Natasha" w:date="2022-10-25T10:27:00Z"/>
        </w:rPr>
        <w:pPrChange w:id="1287" w:author="Natasha" w:date="2022-10-25T09:41:00Z">
          <w:pPr>
            <w:widowControl w:val="0"/>
            <w:autoSpaceDE w:val="0"/>
            <w:autoSpaceDN w:val="0"/>
            <w:adjustRightInd w:val="0"/>
            <w:spacing w:after="120" w:line="360" w:lineRule="auto"/>
          </w:pPr>
        </w:pPrChange>
      </w:pPr>
      <w:r w:rsidRPr="00E23E15">
        <w:rPr>
          <w:rPrChange w:id="1288" w:author="Natasha" w:date="2022-10-25T10:12:00Z">
            <w:rPr>
              <w:noProof/>
            </w:rPr>
          </w:rPrChange>
        </w:rPr>
        <w:t xml:space="preserve">Yu, G. </w:t>
      </w:r>
      <w:r w:rsidRPr="00F57FD8">
        <w:rPr>
          <w:i/>
          <w:iCs/>
          <w:highlight w:val="yellow"/>
          <w:rPrChange w:id="1289" w:author="Natasha" w:date="2022-10-25T10:19:00Z">
            <w:rPr>
              <w:i/>
              <w:iCs/>
              <w:noProof/>
            </w:rPr>
          </w:rPrChange>
        </w:rPr>
        <w:t>et al.</w:t>
      </w:r>
      <w:r w:rsidRPr="00E23E15">
        <w:rPr>
          <w:rPrChange w:id="1290" w:author="Natasha" w:date="2022-10-25T10:12:00Z">
            <w:rPr>
              <w:noProof/>
            </w:rPr>
          </w:rPrChange>
        </w:rPr>
        <w:t xml:space="preserve"> (2004)</w:t>
      </w:r>
      <w:ins w:id="1291" w:author="Natasha" w:date="2022-10-25T10:19:00Z">
        <w:r w:rsidR="00F57FD8">
          <w:t>,</w:t>
        </w:r>
      </w:ins>
      <w:r w:rsidRPr="00E23E15">
        <w:rPr>
          <w:rPrChange w:id="1292" w:author="Natasha" w:date="2022-10-25T10:12:00Z">
            <w:rPr>
              <w:noProof/>
            </w:rPr>
          </w:rPrChange>
        </w:rPr>
        <w:t xml:space="preserve"> </w:t>
      </w:r>
      <w:ins w:id="1293" w:author="Natasha" w:date="2022-10-25T10:19:00Z">
        <w:r w:rsidR="00F57FD8">
          <w:t>"</w:t>
        </w:r>
      </w:ins>
      <w:del w:id="1294" w:author="Natasha" w:date="2022-10-25T10:19:00Z">
        <w:r w:rsidRPr="00E23E15" w:rsidDel="00F57FD8">
          <w:rPr>
            <w:rPrChange w:id="1295" w:author="Natasha" w:date="2022-10-25T10:12:00Z">
              <w:rPr>
                <w:noProof/>
              </w:rPr>
            </w:rPrChange>
          </w:rPr>
          <w:delText>‘</w:delText>
        </w:r>
      </w:del>
      <w:r w:rsidRPr="00E23E15">
        <w:rPr>
          <w:rPrChange w:id="1296" w:author="Natasha" w:date="2022-10-25T10:12:00Z">
            <w:rPr>
              <w:noProof/>
            </w:rPr>
          </w:rPrChange>
        </w:rPr>
        <w:t>Optimizing pilot planning and training for continental airlines</w:t>
      </w:r>
      <w:ins w:id="1297" w:author="Natasha" w:date="2022-10-25T10:19:00Z">
        <w:r w:rsidR="00F57FD8">
          <w:t>"</w:t>
        </w:r>
      </w:ins>
      <w:del w:id="1298" w:author="Natasha" w:date="2022-10-25T10:19:00Z">
        <w:r w:rsidRPr="00E23E15" w:rsidDel="00F57FD8">
          <w:rPr>
            <w:rPrChange w:id="1299" w:author="Natasha" w:date="2022-10-25T10:12:00Z">
              <w:rPr>
                <w:noProof/>
              </w:rPr>
            </w:rPrChange>
          </w:rPr>
          <w:delText>’</w:delText>
        </w:r>
      </w:del>
      <w:r w:rsidRPr="00E23E15">
        <w:rPr>
          <w:rPrChange w:id="1300" w:author="Natasha" w:date="2022-10-25T10:12:00Z">
            <w:rPr>
              <w:noProof/>
            </w:rPr>
          </w:rPrChange>
        </w:rPr>
        <w:t xml:space="preserve">, </w:t>
      </w:r>
      <w:r w:rsidRPr="00E23E15">
        <w:rPr>
          <w:i/>
          <w:iCs/>
          <w:rPrChange w:id="1301" w:author="Natasha" w:date="2022-10-25T10:12:00Z">
            <w:rPr>
              <w:i/>
              <w:iCs/>
              <w:noProof/>
            </w:rPr>
          </w:rPrChange>
        </w:rPr>
        <w:t>Interfaces</w:t>
      </w:r>
      <w:r w:rsidRPr="00E23E15">
        <w:rPr>
          <w:rPrChange w:id="1302" w:author="Natasha" w:date="2022-10-25T10:12:00Z">
            <w:rPr>
              <w:noProof/>
            </w:rPr>
          </w:rPrChange>
        </w:rPr>
        <w:t xml:space="preserve">, </w:t>
      </w:r>
      <w:ins w:id="1303" w:author="Natasha" w:date="2022-10-25T10:19:00Z">
        <w:r w:rsidR="00F57FD8">
          <w:t xml:space="preserve">Vol. </w:t>
        </w:r>
      </w:ins>
      <w:r w:rsidRPr="00E23E15">
        <w:rPr>
          <w:rPrChange w:id="1304" w:author="Natasha" w:date="2022-10-25T10:12:00Z">
            <w:rPr>
              <w:noProof/>
            </w:rPr>
          </w:rPrChange>
        </w:rPr>
        <w:t>34</w:t>
      </w:r>
      <w:ins w:id="1305" w:author="Natasha" w:date="2022-10-25T10:19:00Z">
        <w:r w:rsidR="00F57FD8">
          <w:t xml:space="preserve"> No. </w:t>
        </w:r>
      </w:ins>
      <w:del w:id="1306" w:author="Natasha" w:date="2022-10-25T10:19:00Z">
        <w:r w:rsidRPr="00E23E15" w:rsidDel="00F57FD8">
          <w:rPr>
            <w:rPrChange w:id="1307" w:author="Natasha" w:date="2022-10-25T10:12:00Z">
              <w:rPr>
                <w:noProof/>
              </w:rPr>
            </w:rPrChange>
          </w:rPr>
          <w:delText>(</w:delText>
        </w:r>
      </w:del>
      <w:r w:rsidRPr="00E23E15">
        <w:rPr>
          <w:rPrChange w:id="1308" w:author="Natasha" w:date="2022-10-25T10:12:00Z">
            <w:rPr>
              <w:noProof/>
            </w:rPr>
          </w:rPrChange>
        </w:rPr>
        <w:t>4</w:t>
      </w:r>
      <w:del w:id="1309" w:author="Natasha" w:date="2022-10-25T10:19:00Z">
        <w:r w:rsidRPr="00E23E15" w:rsidDel="00F57FD8">
          <w:rPr>
            <w:rPrChange w:id="1310" w:author="Natasha" w:date="2022-10-25T10:12:00Z">
              <w:rPr>
                <w:noProof/>
              </w:rPr>
            </w:rPrChange>
          </w:rPr>
          <w:delText>)</w:delText>
        </w:r>
      </w:del>
      <w:r w:rsidRPr="00E23E15">
        <w:rPr>
          <w:rPrChange w:id="1311" w:author="Natasha" w:date="2022-10-25T10:12:00Z">
            <w:rPr>
              <w:noProof/>
            </w:rPr>
          </w:rPrChange>
        </w:rPr>
        <w:t>, pp.</w:t>
      </w:r>
      <w:del w:id="1312" w:author="Natasha" w:date="2022-10-25T10:19:00Z">
        <w:r w:rsidRPr="00E23E15" w:rsidDel="00F57FD8">
          <w:rPr>
            <w:rPrChange w:id="1313" w:author="Natasha" w:date="2022-10-25T10:12:00Z">
              <w:rPr>
                <w:noProof/>
              </w:rPr>
            </w:rPrChange>
          </w:rPr>
          <w:delText xml:space="preserve"> </w:delText>
        </w:r>
      </w:del>
      <w:r w:rsidRPr="00E23E15">
        <w:rPr>
          <w:rPrChange w:id="1314" w:author="Natasha" w:date="2022-10-25T10:12:00Z">
            <w:rPr>
              <w:noProof/>
            </w:rPr>
          </w:rPrChange>
        </w:rPr>
        <w:t>253–264.</w:t>
      </w:r>
    </w:p>
    <w:p w14:paraId="0123BB6D" w14:textId="1205A671" w:rsidR="00B02A44" w:rsidRPr="00E23E15" w:rsidRDefault="00B02A44">
      <w:pPr>
        <w:widowControl w:val="0"/>
        <w:autoSpaceDE w:val="0"/>
        <w:autoSpaceDN w:val="0"/>
        <w:adjustRightInd w:val="0"/>
        <w:spacing w:line="360" w:lineRule="auto"/>
        <w:ind w:left="709" w:hanging="709"/>
        <w:contextualSpacing/>
        <w:rPr>
          <w:rPrChange w:id="1315" w:author="Natasha" w:date="2022-10-25T10:12:00Z">
            <w:rPr>
              <w:noProof/>
            </w:rPr>
          </w:rPrChange>
        </w:rPr>
        <w:pPrChange w:id="1316" w:author="Natasha" w:date="2022-10-25T09:41:00Z">
          <w:pPr>
            <w:widowControl w:val="0"/>
            <w:autoSpaceDE w:val="0"/>
            <w:autoSpaceDN w:val="0"/>
            <w:adjustRightInd w:val="0"/>
            <w:spacing w:after="120" w:line="360" w:lineRule="auto"/>
          </w:pPr>
        </w:pPrChange>
      </w:pPr>
      <w:r w:rsidRPr="00E23E15">
        <w:rPr>
          <w:rPrChange w:id="1317" w:author="Natasha" w:date="2022-10-25T10:12:00Z">
            <w:rPr>
              <w:noProof/>
            </w:rPr>
          </w:rPrChange>
        </w:rPr>
        <w:t>Yu, G., Dugan, S.</w:t>
      </w:r>
      <w:ins w:id="1318" w:author="Natasha" w:date="2022-10-25T10:19:00Z">
        <w:r w:rsidR="00F57FD8">
          <w:t>,</w:t>
        </w:r>
      </w:ins>
      <w:r w:rsidRPr="00E23E15">
        <w:rPr>
          <w:rPrChange w:id="1319" w:author="Natasha" w:date="2022-10-25T10:12:00Z">
            <w:rPr>
              <w:noProof/>
            </w:rPr>
          </w:rPrChange>
        </w:rPr>
        <w:t xml:space="preserve"> and Argüello, M. (1998)</w:t>
      </w:r>
      <w:ins w:id="1320" w:author="Natasha" w:date="2022-10-25T10:19:00Z">
        <w:r w:rsidR="00F57FD8">
          <w:t>,</w:t>
        </w:r>
      </w:ins>
      <w:r w:rsidRPr="00E23E15">
        <w:rPr>
          <w:rPrChange w:id="1321" w:author="Natasha" w:date="2022-10-25T10:12:00Z">
            <w:rPr>
              <w:noProof/>
            </w:rPr>
          </w:rPrChange>
        </w:rPr>
        <w:t xml:space="preserve"> </w:t>
      </w:r>
      <w:ins w:id="1322" w:author="Natasha" w:date="2022-10-25T10:19:00Z">
        <w:r w:rsidR="00F57FD8">
          <w:t>"</w:t>
        </w:r>
      </w:ins>
      <w:del w:id="1323" w:author="Natasha" w:date="2022-10-25T10:19:00Z">
        <w:r w:rsidRPr="00E23E15" w:rsidDel="00F57FD8">
          <w:rPr>
            <w:rPrChange w:id="1324" w:author="Natasha" w:date="2022-10-25T10:12:00Z">
              <w:rPr>
                <w:noProof/>
              </w:rPr>
            </w:rPrChange>
          </w:rPr>
          <w:delText>‘</w:delText>
        </w:r>
      </w:del>
      <w:r w:rsidRPr="00E23E15">
        <w:rPr>
          <w:rPrChange w:id="1325" w:author="Natasha" w:date="2022-10-25T10:12:00Z">
            <w:rPr>
              <w:noProof/>
            </w:rPr>
          </w:rPrChange>
        </w:rPr>
        <w:t xml:space="preserve">Moving </w:t>
      </w:r>
      <w:ins w:id="1326" w:author="Natasha" w:date="2022-10-25T10:19:00Z">
        <w:r w:rsidR="00F57FD8">
          <w:t>t</w:t>
        </w:r>
      </w:ins>
      <w:del w:id="1327" w:author="Natasha" w:date="2022-10-25T10:19:00Z">
        <w:r w:rsidRPr="00E23E15" w:rsidDel="00F57FD8">
          <w:rPr>
            <w:rPrChange w:id="1328" w:author="Natasha" w:date="2022-10-25T10:12:00Z">
              <w:rPr>
                <w:noProof/>
              </w:rPr>
            </w:rPrChange>
          </w:rPr>
          <w:delText>T</w:delText>
        </w:r>
      </w:del>
      <w:r w:rsidRPr="00E23E15">
        <w:rPr>
          <w:rPrChange w:id="1329" w:author="Natasha" w:date="2022-10-25T10:12:00Z">
            <w:rPr>
              <w:noProof/>
            </w:rPr>
          </w:rPrChange>
        </w:rPr>
        <w:t xml:space="preserve">oward an </w:t>
      </w:r>
      <w:ins w:id="1330" w:author="Natasha" w:date="2022-10-25T10:19:00Z">
        <w:r w:rsidR="00F57FD8">
          <w:t>i</w:t>
        </w:r>
      </w:ins>
      <w:del w:id="1331" w:author="Natasha" w:date="2022-10-25T10:19:00Z">
        <w:r w:rsidRPr="00E23E15" w:rsidDel="00F57FD8">
          <w:rPr>
            <w:rPrChange w:id="1332" w:author="Natasha" w:date="2022-10-25T10:12:00Z">
              <w:rPr>
                <w:noProof/>
              </w:rPr>
            </w:rPrChange>
          </w:rPr>
          <w:delText>I</w:delText>
        </w:r>
      </w:del>
      <w:r w:rsidRPr="00E23E15">
        <w:rPr>
          <w:rPrChange w:id="1333" w:author="Natasha" w:date="2022-10-25T10:12:00Z">
            <w:rPr>
              <w:noProof/>
            </w:rPr>
          </w:rPrChange>
        </w:rPr>
        <w:t xml:space="preserve">ntegrated </w:t>
      </w:r>
      <w:ins w:id="1334" w:author="Natasha" w:date="2022-10-25T10:20:00Z">
        <w:r w:rsidR="002A3F5C">
          <w:t>d</w:t>
        </w:r>
      </w:ins>
      <w:del w:id="1335" w:author="Natasha" w:date="2022-10-25T10:20:00Z">
        <w:r w:rsidRPr="00E23E15" w:rsidDel="002A3F5C">
          <w:rPr>
            <w:rPrChange w:id="1336" w:author="Natasha" w:date="2022-10-25T10:12:00Z">
              <w:rPr>
                <w:noProof/>
              </w:rPr>
            </w:rPrChange>
          </w:rPr>
          <w:delText>D</w:delText>
        </w:r>
      </w:del>
      <w:r w:rsidRPr="00E23E15">
        <w:rPr>
          <w:rPrChange w:id="1337" w:author="Natasha" w:date="2022-10-25T10:12:00Z">
            <w:rPr>
              <w:noProof/>
            </w:rPr>
          </w:rPrChange>
        </w:rPr>
        <w:t xml:space="preserve">ecision </w:t>
      </w:r>
      <w:ins w:id="1338" w:author="Natasha" w:date="2022-10-25T10:20:00Z">
        <w:r w:rsidR="002A3F5C">
          <w:t>s</w:t>
        </w:r>
      </w:ins>
      <w:del w:id="1339" w:author="Natasha" w:date="2022-10-25T10:20:00Z">
        <w:r w:rsidRPr="00E23E15" w:rsidDel="002A3F5C">
          <w:rPr>
            <w:rPrChange w:id="1340" w:author="Natasha" w:date="2022-10-25T10:12:00Z">
              <w:rPr>
                <w:noProof/>
              </w:rPr>
            </w:rPrChange>
          </w:rPr>
          <w:delText>S</w:delText>
        </w:r>
      </w:del>
      <w:r w:rsidRPr="00E23E15">
        <w:rPr>
          <w:rPrChange w:id="1341" w:author="Natasha" w:date="2022-10-25T10:12:00Z">
            <w:rPr>
              <w:noProof/>
            </w:rPr>
          </w:rPrChange>
        </w:rPr>
        <w:t xml:space="preserve">upport </w:t>
      </w:r>
      <w:ins w:id="1342" w:author="Natasha" w:date="2022-10-25T10:20:00Z">
        <w:r w:rsidR="002A3F5C">
          <w:t>s</w:t>
        </w:r>
      </w:ins>
      <w:del w:id="1343" w:author="Natasha" w:date="2022-10-25T10:20:00Z">
        <w:r w:rsidRPr="00E23E15" w:rsidDel="002A3F5C">
          <w:rPr>
            <w:rPrChange w:id="1344" w:author="Natasha" w:date="2022-10-25T10:12:00Z">
              <w:rPr>
                <w:noProof/>
              </w:rPr>
            </w:rPrChange>
          </w:rPr>
          <w:delText>S</w:delText>
        </w:r>
      </w:del>
      <w:r w:rsidRPr="00E23E15">
        <w:rPr>
          <w:rPrChange w:id="1345" w:author="Natasha" w:date="2022-10-25T10:12:00Z">
            <w:rPr>
              <w:noProof/>
            </w:rPr>
          </w:rPrChange>
        </w:rPr>
        <w:t xml:space="preserve">ystem for </w:t>
      </w:r>
      <w:ins w:id="1346" w:author="Natasha" w:date="2022-10-25T10:20:00Z">
        <w:r w:rsidR="002A3F5C">
          <w:t>m</w:t>
        </w:r>
      </w:ins>
      <w:del w:id="1347" w:author="Natasha" w:date="2022-10-25T10:20:00Z">
        <w:r w:rsidRPr="00E23E15" w:rsidDel="002A3F5C">
          <w:rPr>
            <w:rPrChange w:id="1348" w:author="Natasha" w:date="2022-10-25T10:12:00Z">
              <w:rPr>
                <w:noProof/>
              </w:rPr>
            </w:rPrChange>
          </w:rPr>
          <w:delText>M</w:delText>
        </w:r>
      </w:del>
      <w:r w:rsidRPr="00E23E15">
        <w:rPr>
          <w:rPrChange w:id="1349" w:author="Natasha" w:date="2022-10-25T10:12:00Z">
            <w:rPr>
              <w:noProof/>
            </w:rPr>
          </w:rPrChange>
        </w:rPr>
        <w:t xml:space="preserve">anpower </w:t>
      </w:r>
      <w:ins w:id="1350" w:author="Natasha" w:date="2022-10-25T10:20:00Z">
        <w:r w:rsidR="002A3F5C">
          <w:t>p</w:t>
        </w:r>
      </w:ins>
      <w:del w:id="1351" w:author="Natasha" w:date="2022-10-25T10:20:00Z">
        <w:r w:rsidRPr="00E23E15" w:rsidDel="002A3F5C">
          <w:rPr>
            <w:rPrChange w:id="1352" w:author="Natasha" w:date="2022-10-25T10:12:00Z">
              <w:rPr>
                <w:noProof/>
              </w:rPr>
            </w:rPrChange>
          </w:rPr>
          <w:delText>P</w:delText>
        </w:r>
      </w:del>
      <w:r w:rsidRPr="00E23E15">
        <w:rPr>
          <w:rPrChange w:id="1353" w:author="Natasha" w:date="2022-10-25T10:12:00Z">
            <w:rPr>
              <w:noProof/>
            </w:rPr>
          </w:rPrChange>
        </w:rPr>
        <w:t xml:space="preserve">lanning at Continental Airlines: Optimization of </w:t>
      </w:r>
      <w:ins w:id="1354" w:author="Natasha" w:date="2022-10-25T10:20:00Z">
        <w:r w:rsidR="002A3F5C">
          <w:t>p</w:t>
        </w:r>
      </w:ins>
      <w:del w:id="1355" w:author="Natasha" w:date="2022-10-25T10:20:00Z">
        <w:r w:rsidRPr="00E23E15" w:rsidDel="002A3F5C">
          <w:rPr>
            <w:rPrChange w:id="1356" w:author="Natasha" w:date="2022-10-25T10:12:00Z">
              <w:rPr>
                <w:noProof/>
              </w:rPr>
            </w:rPrChange>
          </w:rPr>
          <w:delText>P</w:delText>
        </w:r>
      </w:del>
      <w:r w:rsidRPr="00E23E15">
        <w:rPr>
          <w:rPrChange w:id="1357" w:author="Natasha" w:date="2022-10-25T10:12:00Z">
            <w:rPr>
              <w:noProof/>
            </w:rPr>
          </w:rPrChange>
        </w:rPr>
        <w:t xml:space="preserve">ilot </w:t>
      </w:r>
      <w:ins w:id="1358" w:author="Natasha" w:date="2022-10-25T10:20:00Z">
        <w:r w:rsidR="002A3F5C">
          <w:t>t</w:t>
        </w:r>
      </w:ins>
      <w:del w:id="1359" w:author="Natasha" w:date="2022-10-25T10:20:00Z">
        <w:r w:rsidRPr="00E23E15" w:rsidDel="002A3F5C">
          <w:rPr>
            <w:rPrChange w:id="1360" w:author="Natasha" w:date="2022-10-25T10:12:00Z">
              <w:rPr>
                <w:noProof/>
              </w:rPr>
            </w:rPrChange>
          </w:rPr>
          <w:delText>T</w:delText>
        </w:r>
      </w:del>
      <w:r w:rsidRPr="00E23E15">
        <w:rPr>
          <w:rPrChange w:id="1361" w:author="Natasha" w:date="2022-10-25T10:12:00Z">
            <w:rPr>
              <w:noProof/>
            </w:rPr>
          </w:rPrChange>
        </w:rPr>
        <w:t xml:space="preserve">raining </w:t>
      </w:r>
      <w:ins w:id="1362" w:author="Natasha" w:date="2022-10-25T10:20:00Z">
        <w:r w:rsidR="002A3F5C">
          <w:t>a</w:t>
        </w:r>
      </w:ins>
      <w:del w:id="1363" w:author="Natasha" w:date="2022-10-25T10:20:00Z">
        <w:r w:rsidRPr="00E23E15" w:rsidDel="002A3F5C">
          <w:rPr>
            <w:rPrChange w:id="1364" w:author="Natasha" w:date="2022-10-25T10:12:00Z">
              <w:rPr>
                <w:noProof/>
              </w:rPr>
            </w:rPrChange>
          </w:rPr>
          <w:delText>A</w:delText>
        </w:r>
      </w:del>
      <w:r w:rsidRPr="00E23E15">
        <w:rPr>
          <w:rPrChange w:id="1365" w:author="Natasha" w:date="2022-10-25T10:12:00Z">
            <w:rPr>
              <w:noProof/>
            </w:rPr>
          </w:rPrChange>
        </w:rPr>
        <w:t>ssignments</w:t>
      </w:r>
      <w:ins w:id="1366" w:author="Natasha" w:date="2022-10-25T10:20:00Z">
        <w:r w:rsidR="002A3F5C">
          <w:t>"</w:t>
        </w:r>
      </w:ins>
      <w:del w:id="1367" w:author="Natasha" w:date="2022-10-25T10:20:00Z">
        <w:r w:rsidRPr="00E23E15" w:rsidDel="002A3F5C">
          <w:rPr>
            <w:rPrChange w:id="1368" w:author="Natasha" w:date="2022-10-25T10:12:00Z">
              <w:rPr>
                <w:noProof/>
              </w:rPr>
            </w:rPrChange>
          </w:rPr>
          <w:delText>’</w:delText>
        </w:r>
      </w:del>
      <w:r w:rsidRPr="00E23E15">
        <w:rPr>
          <w:rPrChange w:id="1369" w:author="Natasha" w:date="2022-10-25T10:12:00Z">
            <w:rPr>
              <w:noProof/>
            </w:rPr>
          </w:rPrChange>
        </w:rPr>
        <w:t xml:space="preserve">, </w:t>
      </w:r>
      <w:ins w:id="1370" w:author="Natasha" w:date="2022-10-25T10:20:00Z">
        <w:r w:rsidR="002A3F5C" w:rsidRPr="00650C09">
          <w:rPr>
            <w:highlight w:val="yellow"/>
            <w:shd w:val="clear" w:color="auto" w:fill="FFFFFF"/>
          </w:rPr>
          <w:t>EDITOR</w:t>
        </w:r>
        <w:r w:rsidR="002A3F5C">
          <w:rPr>
            <w:shd w:val="clear" w:color="auto" w:fill="FFFFFF"/>
          </w:rPr>
          <w:t xml:space="preserve"> (Ed.),</w:t>
        </w:r>
        <w:r w:rsidR="002A3F5C" w:rsidRPr="00650C09">
          <w:rPr>
            <w:shd w:val="clear" w:color="auto" w:fill="FFFFFF"/>
          </w:rPr>
          <w:t xml:space="preserve"> </w:t>
        </w:r>
      </w:ins>
      <w:del w:id="1371" w:author="Natasha" w:date="2022-10-25T10:20:00Z">
        <w:r w:rsidRPr="00E23E15" w:rsidDel="002A3F5C">
          <w:rPr>
            <w:rPrChange w:id="1372" w:author="Natasha" w:date="2022-10-25T10:12:00Z">
              <w:rPr>
                <w:noProof/>
              </w:rPr>
            </w:rPrChange>
          </w:rPr>
          <w:delText xml:space="preserve">in </w:delText>
        </w:r>
      </w:del>
      <w:r w:rsidRPr="00E23E15">
        <w:rPr>
          <w:i/>
          <w:iCs/>
          <w:rPrChange w:id="1373" w:author="Natasha" w:date="2022-10-25T10:12:00Z">
            <w:rPr>
              <w:i/>
              <w:iCs/>
              <w:noProof/>
            </w:rPr>
          </w:rPrChange>
        </w:rPr>
        <w:t>Industrial Applications of Combinatorial Optimization</w:t>
      </w:r>
      <w:ins w:id="1374" w:author="Natasha" w:date="2022-10-25T10:27:00Z">
        <w:r w:rsidR="003177D5">
          <w:t>,</w:t>
        </w:r>
      </w:ins>
      <w:del w:id="1375" w:author="Natasha" w:date="2022-10-25T10:27:00Z">
        <w:r w:rsidRPr="00E23E15" w:rsidDel="003177D5">
          <w:rPr>
            <w:rPrChange w:id="1376" w:author="Natasha" w:date="2022-10-25T10:12:00Z">
              <w:rPr>
                <w:noProof/>
              </w:rPr>
            </w:rPrChange>
          </w:rPr>
          <w:delText>.</w:delText>
        </w:r>
      </w:del>
      <w:r w:rsidRPr="00E23E15">
        <w:rPr>
          <w:rPrChange w:id="1377" w:author="Natasha" w:date="2022-10-25T10:12:00Z">
            <w:rPr>
              <w:noProof/>
            </w:rPr>
          </w:rPrChange>
        </w:rPr>
        <w:t xml:space="preserve"> Springer, </w:t>
      </w:r>
      <w:ins w:id="1378" w:author="Natasha" w:date="2022-10-25T10:21:00Z">
        <w:r w:rsidR="002A3F5C" w:rsidRPr="00650C09">
          <w:rPr>
            <w:highlight w:val="yellow"/>
          </w:rPr>
          <w:t>CITY, STATE</w:t>
        </w:r>
        <w:r w:rsidR="002A3F5C">
          <w:t>,</w:t>
        </w:r>
        <w:r w:rsidR="002A3F5C">
          <w:rPr>
            <w:shd w:val="clear" w:color="auto" w:fill="FFFFFF"/>
          </w:rPr>
          <w:t xml:space="preserve"> </w:t>
        </w:r>
      </w:ins>
      <w:r w:rsidRPr="00E23E15">
        <w:rPr>
          <w:rPrChange w:id="1379" w:author="Natasha" w:date="2022-10-25T10:12:00Z">
            <w:rPr>
              <w:noProof/>
            </w:rPr>
          </w:rPrChange>
        </w:rPr>
        <w:t>pp.</w:t>
      </w:r>
      <w:del w:id="1380" w:author="Natasha" w:date="2022-10-25T10:21:00Z">
        <w:r w:rsidRPr="00E23E15" w:rsidDel="002A3F5C">
          <w:rPr>
            <w:rPrChange w:id="1381" w:author="Natasha" w:date="2022-10-25T10:12:00Z">
              <w:rPr>
                <w:noProof/>
              </w:rPr>
            </w:rPrChange>
          </w:rPr>
          <w:delText xml:space="preserve"> </w:delText>
        </w:r>
      </w:del>
      <w:r w:rsidRPr="00E23E15">
        <w:rPr>
          <w:rPrChange w:id="1382" w:author="Natasha" w:date="2022-10-25T10:12:00Z">
            <w:rPr>
              <w:noProof/>
            </w:rPr>
          </w:rPrChange>
        </w:rPr>
        <w:t>1–24.</w:t>
      </w:r>
    </w:p>
    <w:p w14:paraId="52D9F646" w14:textId="3D588BDD" w:rsidR="00B02A44" w:rsidRPr="00E23E15" w:rsidRDefault="00B02A44">
      <w:pPr>
        <w:widowControl w:val="0"/>
        <w:autoSpaceDE w:val="0"/>
        <w:autoSpaceDN w:val="0"/>
        <w:adjustRightInd w:val="0"/>
        <w:spacing w:line="360" w:lineRule="auto"/>
        <w:ind w:left="709" w:hanging="709"/>
        <w:contextualSpacing/>
        <w:rPr>
          <w:rPrChange w:id="1383" w:author="Natasha" w:date="2022-10-25T10:12:00Z">
            <w:rPr>
              <w:noProof/>
            </w:rPr>
          </w:rPrChange>
        </w:rPr>
        <w:pPrChange w:id="1384" w:author="Natasha" w:date="2022-10-25T09:41:00Z">
          <w:pPr>
            <w:widowControl w:val="0"/>
            <w:autoSpaceDE w:val="0"/>
            <w:autoSpaceDN w:val="0"/>
            <w:adjustRightInd w:val="0"/>
            <w:spacing w:after="120" w:line="360" w:lineRule="auto"/>
          </w:pPr>
        </w:pPrChange>
      </w:pPr>
      <w:r w:rsidRPr="00E23E15">
        <w:rPr>
          <w:rPrChange w:id="1385" w:author="Natasha" w:date="2022-10-25T10:12:00Z">
            <w:rPr>
              <w:noProof/>
            </w:rPr>
          </w:rPrChange>
        </w:rPr>
        <w:t xml:space="preserve">Yu, M. </w:t>
      </w:r>
      <w:r w:rsidRPr="002A3F5C">
        <w:rPr>
          <w:i/>
          <w:iCs/>
          <w:highlight w:val="yellow"/>
          <w:rPrChange w:id="1386" w:author="Natasha" w:date="2022-10-25T10:21:00Z">
            <w:rPr>
              <w:i/>
              <w:iCs/>
              <w:noProof/>
            </w:rPr>
          </w:rPrChange>
        </w:rPr>
        <w:t>et al.</w:t>
      </w:r>
      <w:r w:rsidRPr="00E23E15">
        <w:rPr>
          <w:rPrChange w:id="1387" w:author="Natasha" w:date="2022-10-25T10:12:00Z">
            <w:rPr>
              <w:noProof/>
            </w:rPr>
          </w:rPrChange>
        </w:rPr>
        <w:t xml:space="preserve"> (2016)</w:t>
      </w:r>
      <w:ins w:id="1388" w:author="Natasha" w:date="2022-10-25T10:21:00Z">
        <w:r w:rsidR="002A3F5C">
          <w:t>,</w:t>
        </w:r>
      </w:ins>
      <w:r w:rsidRPr="00E23E15">
        <w:rPr>
          <w:rPrChange w:id="1389" w:author="Natasha" w:date="2022-10-25T10:12:00Z">
            <w:rPr>
              <w:noProof/>
            </w:rPr>
          </w:rPrChange>
        </w:rPr>
        <w:t xml:space="preserve"> </w:t>
      </w:r>
      <w:ins w:id="1390" w:author="Natasha" w:date="2022-10-25T10:21:00Z">
        <w:r w:rsidR="002A3F5C">
          <w:t>"</w:t>
        </w:r>
      </w:ins>
      <w:del w:id="1391" w:author="Natasha" w:date="2022-10-25T10:21:00Z">
        <w:r w:rsidRPr="00E23E15" w:rsidDel="002A3F5C">
          <w:rPr>
            <w:rPrChange w:id="1392" w:author="Natasha" w:date="2022-10-25T10:12:00Z">
              <w:rPr>
                <w:noProof/>
              </w:rPr>
            </w:rPrChange>
          </w:rPr>
          <w:delText>‘</w:delText>
        </w:r>
      </w:del>
      <w:r w:rsidRPr="00E23E15">
        <w:rPr>
          <w:rPrChange w:id="1393" w:author="Natasha" w:date="2022-10-25T10:12:00Z">
            <w:rPr>
              <w:noProof/>
            </w:rPr>
          </w:rPrChange>
        </w:rPr>
        <w:t>A data-driven approach to manpower planning at U.S.–Canada border crossings</w:t>
      </w:r>
      <w:ins w:id="1394" w:author="Natasha" w:date="2022-10-25T10:21:00Z">
        <w:r w:rsidR="002A3F5C">
          <w:t>"</w:t>
        </w:r>
      </w:ins>
      <w:del w:id="1395" w:author="Natasha" w:date="2022-10-25T10:21:00Z">
        <w:r w:rsidRPr="00E23E15" w:rsidDel="002A3F5C">
          <w:rPr>
            <w:rPrChange w:id="1396" w:author="Natasha" w:date="2022-10-25T10:12:00Z">
              <w:rPr>
                <w:noProof/>
              </w:rPr>
            </w:rPrChange>
          </w:rPr>
          <w:delText>’</w:delText>
        </w:r>
      </w:del>
      <w:r w:rsidRPr="00E23E15">
        <w:rPr>
          <w:rPrChange w:id="1397" w:author="Natasha" w:date="2022-10-25T10:12:00Z">
            <w:rPr>
              <w:noProof/>
            </w:rPr>
          </w:rPrChange>
        </w:rPr>
        <w:t xml:space="preserve">, </w:t>
      </w:r>
      <w:r w:rsidRPr="00E23E15">
        <w:rPr>
          <w:i/>
          <w:iCs/>
          <w:rPrChange w:id="1398" w:author="Natasha" w:date="2022-10-25T10:12:00Z">
            <w:rPr>
              <w:i/>
              <w:iCs/>
              <w:noProof/>
            </w:rPr>
          </w:rPrChange>
        </w:rPr>
        <w:t>Transportation Research Part A: Policy and Practice</w:t>
      </w:r>
      <w:r w:rsidRPr="00E23E15">
        <w:rPr>
          <w:rPrChange w:id="1399" w:author="Natasha" w:date="2022-10-25T10:12:00Z">
            <w:rPr>
              <w:noProof/>
            </w:rPr>
          </w:rPrChange>
        </w:rPr>
        <w:t xml:space="preserve">, </w:t>
      </w:r>
      <w:ins w:id="1400" w:author="Natasha" w:date="2022-10-25T10:21:00Z">
        <w:r w:rsidR="002A3F5C">
          <w:t xml:space="preserve">Vol. </w:t>
        </w:r>
      </w:ins>
      <w:r w:rsidRPr="00E23E15">
        <w:rPr>
          <w:rPrChange w:id="1401" w:author="Natasha" w:date="2022-10-25T10:12:00Z">
            <w:rPr>
              <w:noProof/>
            </w:rPr>
          </w:rPrChange>
        </w:rPr>
        <w:t>91, pp.</w:t>
      </w:r>
      <w:del w:id="1402" w:author="Natasha" w:date="2022-10-25T10:21:00Z">
        <w:r w:rsidRPr="00E23E15" w:rsidDel="002A3F5C">
          <w:rPr>
            <w:rPrChange w:id="1403" w:author="Natasha" w:date="2022-10-25T10:12:00Z">
              <w:rPr>
                <w:noProof/>
              </w:rPr>
            </w:rPrChange>
          </w:rPr>
          <w:delText xml:space="preserve"> </w:delText>
        </w:r>
      </w:del>
      <w:r w:rsidRPr="00E23E15">
        <w:rPr>
          <w:rPrChange w:id="1404" w:author="Natasha" w:date="2022-10-25T10:12:00Z">
            <w:rPr>
              <w:noProof/>
            </w:rPr>
          </w:rPrChange>
        </w:rPr>
        <w:t>34–47.</w:t>
      </w:r>
    </w:p>
    <w:p w14:paraId="5FC06C3C" w14:textId="059E1F24" w:rsidR="0068169A" w:rsidRPr="00E23E15" w:rsidRDefault="0068169A">
      <w:pPr>
        <w:widowControl w:val="0"/>
        <w:autoSpaceDE w:val="0"/>
        <w:autoSpaceDN w:val="0"/>
        <w:adjustRightInd w:val="0"/>
        <w:spacing w:line="360" w:lineRule="auto"/>
        <w:ind w:left="709" w:hanging="709"/>
        <w:contextualSpacing/>
        <w:rPr>
          <w:rPrChange w:id="1405" w:author="Natasha" w:date="2022-10-25T10:12:00Z">
            <w:rPr>
              <w:noProof/>
              <w:sz w:val="22"/>
              <w:szCs w:val="22"/>
            </w:rPr>
          </w:rPrChange>
        </w:rPr>
        <w:pPrChange w:id="1406" w:author="Natasha" w:date="2022-10-25T09:41:00Z">
          <w:pPr>
            <w:widowControl w:val="0"/>
            <w:autoSpaceDE w:val="0"/>
            <w:autoSpaceDN w:val="0"/>
            <w:adjustRightInd w:val="0"/>
            <w:spacing w:after="120" w:line="360" w:lineRule="auto"/>
          </w:pPr>
        </w:pPrChange>
      </w:pPr>
      <w:r w:rsidRPr="00E23E15">
        <w:rPr>
          <w:shd w:val="clear" w:color="auto" w:fill="FFFFFF"/>
          <w:rPrChange w:id="1407" w:author="Natasha" w:date="2022-10-25T10:12:00Z">
            <w:rPr>
              <w:color w:val="222222"/>
              <w:sz w:val="22"/>
              <w:szCs w:val="22"/>
              <w:shd w:val="clear" w:color="auto" w:fill="FFFFFF"/>
            </w:rPr>
          </w:rPrChange>
        </w:rPr>
        <w:t>Wu, W.</w:t>
      </w:r>
      <w:del w:id="1408" w:author="Natasha" w:date="2022-10-25T10:21:00Z">
        <w:r w:rsidRPr="00E23E15" w:rsidDel="002A3F5C">
          <w:rPr>
            <w:shd w:val="clear" w:color="auto" w:fill="FFFFFF"/>
            <w:rPrChange w:id="1409" w:author="Natasha" w:date="2022-10-25T10:12:00Z">
              <w:rPr>
                <w:color w:val="222222"/>
                <w:sz w:val="22"/>
                <w:szCs w:val="22"/>
                <w:shd w:val="clear" w:color="auto" w:fill="FFFFFF"/>
              </w:rPr>
            </w:rPrChange>
          </w:rPr>
          <w:delText xml:space="preserve"> </w:delText>
        </w:r>
      </w:del>
      <w:r w:rsidRPr="00E23E15">
        <w:rPr>
          <w:shd w:val="clear" w:color="auto" w:fill="FFFFFF"/>
          <w:rPrChange w:id="1410" w:author="Natasha" w:date="2022-10-25T10:12:00Z">
            <w:rPr>
              <w:color w:val="222222"/>
              <w:sz w:val="22"/>
              <w:szCs w:val="22"/>
              <w:shd w:val="clear" w:color="auto" w:fill="FFFFFF"/>
            </w:rPr>
          </w:rPrChange>
        </w:rPr>
        <w:t>Y.</w:t>
      </w:r>
      <w:del w:id="1411" w:author="Natasha" w:date="2022-10-25T10:27:00Z">
        <w:r w:rsidRPr="00E23E15" w:rsidDel="003177D5">
          <w:rPr>
            <w:shd w:val="clear" w:color="auto" w:fill="FFFFFF"/>
            <w:rPrChange w:id="1412" w:author="Natasha" w:date="2022-10-25T10:12:00Z">
              <w:rPr>
                <w:color w:val="222222"/>
                <w:sz w:val="22"/>
                <w:szCs w:val="22"/>
                <w:shd w:val="clear" w:color="auto" w:fill="FFFFFF"/>
              </w:rPr>
            </w:rPrChange>
          </w:rPr>
          <w:delText>,</w:delText>
        </w:r>
      </w:del>
      <w:r w:rsidRPr="00E23E15">
        <w:rPr>
          <w:shd w:val="clear" w:color="auto" w:fill="FFFFFF"/>
          <w:rPrChange w:id="1413" w:author="Natasha" w:date="2022-10-25T10:12:00Z">
            <w:rPr>
              <w:color w:val="222222"/>
              <w:sz w:val="22"/>
              <w:szCs w:val="22"/>
              <w:shd w:val="clear" w:color="auto" w:fill="FFFFFF"/>
            </w:rPr>
          </w:rPrChange>
        </w:rPr>
        <w:t xml:space="preserve"> </w:t>
      </w:r>
      <w:del w:id="1414" w:author="Natasha" w:date="2022-10-25T10:21:00Z">
        <w:r w:rsidRPr="00E23E15" w:rsidDel="002A3F5C">
          <w:rPr>
            <w:shd w:val="clear" w:color="auto" w:fill="FFFFFF"/>
            <w:rPrChange w:id="1415" w:author="Natasha" w:date="2022-10-25T10:12:00Z">
              <w:rPr>
                <w:color w:val="222222"/>
                <w:sz w:val="22"/>
                <w:szCs w:val="22"/>
                <w:shd w:val="clear" w:color="auto" w:fill="FFFFFF"/>
              </w:rPr>
            </w:rPrChange>
          </w:rPr>
          <w:delText xml:space="preserve">&amp; </w:delText>
        </w:r>
      </w:del>
      <w:ins w:id="1416" w:author="Natasha" w:date="2022-10-25T10:21:00Z">
        <w:r w:rsidR="002A3F5C">
          <w:rPr>
            <w:shd w:val="clear" w:color="auto" w:fill="FFFFFF"/>
          </w:rPr>
          <w:t>and</w:t>
        </w:r>
        <w:r w:rsidR="002A3F5C" w:rsidRPr="00E23E15">
          <w:rPr>
            <w:shd w:val="clear" w:color="auto" w:fill="FFFFFF"/>
            <w:rPrChange w:id="1417" w:author="Natasha" w:date="2022-10-25T10:12:00Z">
              <w:rPr>
                <w:color w:val="222222"/>
                <w:sz w:val="22"/>
                <w:szCs w:val="22"/>
                <w:shd w:val="clear" w:color="auto" w:fill="FFFFFF"/>
              </w:rPr>
            </w:rPrChange>
          </w:rPr>
          <w:t xml:space="preserve"> </w:t>
        </w:r>
      </w:ins>
      <w:r w:rsidRPr="00E23E15">
        <w:rPr>
          <w:shd w:val="clear" w:color="auto" w:fill="FFFFFF"/>
          <w:rPrChange w:id="1418" w:author="Natasha" w:date="2022-10-25T10:12:00Z">
            <w:rPr>
              <w:color w:val="222222"/>
              <w:sz w:val="22"/>
              <w:szCs w:val="22"/>
              <w:shd w:val="clear" w:color="auto" w:fill="FFFFFF"/>
            </w:rPr>
          </w:rPrChange>
        </w:rPr>
        <w:t>Liao, Y.</w:t>
      </w:r>
      <w:del w:id="1419" w:author="Natasha" w:date="2022-10-25T10:21:00Z">
        <w:r w:rsidRPr="00E23E15" w:rsidDel="002A3F5C">
          <w:rPr>
            <w:shd w:val="clear" w:color="auto" w:fill="FFFFFF"/>
            <w:rPrChange w:id="1420" w:author="Natasha" w:date="2022-10-25T10:12:00Z">
              <w:rPr>
                <w:color w:val="222222"/>
                <w:sz w:val="22"/>
                <w:szCs w:val="22"/>
                <w:shd w:val="clear" w:color="auto" w:fill="FFFFFF"/>
              </w:rPr>
            </w:rPrChange>
          </w:rPr>
          <w:delText xml:space="preserve"> </w:delText>
        </w:r>
      </w:del>
      <w:r w:rsidRPr="00E23E15">
        <w:rPr>
          <w:shd w:val="clear" w:color="auto" w:fill="FFFFFF"/>
          <w:rPrChange w:id="1421" w:author="Natasha" w:date="2022-10-25T10:12:00Z">
            <w:rPr>
              <w:color w:val="222222"/>
              <w:sz w:val="22"/>
              <w:szCs w:val="22"/>
              <w:shd w:val="clear" w:color="auto" w:fill="FFFFFF"/>
            </w:rPr>
          </w:rPrChange>
        </w:rPr>
        <w:t>K. (2014)</w:t>
      </w:r>
      <w:ins w:id="1422" w:author="Natasha" w:date="2022-10-25T10:21:00Z">
        <w:r w:rsidR="002A3F5C">
          <w:rPr>
            <w:shd w:val="clear" w:color="auto" w:fill="FFFFFF"/>
          </w:rPr>
          <w:t>,</w:t>
        </w:r>
      </w:ins>
      <w:del w:id="1423" w:author="Natasha" w:date="2022-10-25T10:21:00Z">
        <w:r w:rsidRPr="00E23E15" w:rsidDel="002A3F5C">
          <w:rPr>
            <w:shd w:val="clear" w:color="auto" w:fill="FFFFFF"/>
            <w:rPrChange w:id="1424" w:author="Natasha" w:date="2022-10-25T10:12:00Z">
              <w:rPr>
                <w:color w:val="222222"/>
                <w:sz w:val="22"/>
                <w:szCs w:val="22"/>
                <w:shd w:val="clear" w:color="auto" w:fill="FFFFFF"/>
              </w:rPr>
            </w:rPrChange>
          </w:rPr>
          <w:delText>.</w:delText>
        </w:r>
      </w:del>
      <w:r w:rsidRPr="00E23E15">
        <w:rPr>
          <w:shd w:val="clear" w:color="auto" w:fill="FFFFFF"/>
          <w:rPrChange w:id="1425" w:author="Natasha" w:date="2022-10-25T10:12:00Z">
            <w:rPr>
              <w:color w:val="222222"/>
              <w:sz w:val="22"/>
              <w:szCs w:val="22"/>
              <w:shd w:val="clear" w:color="auto" w:fill="FFFFFF"/>
            </w:rPr>
          </w:rPrChange>
        </w:rPr>
        <w:t xml:space="preserve"> </w:t>
      </w:r>
      <w:ins w:id="1426" w:author="Natasha" w:date="2022-10-25T10:21:00Z">
        <w:r w:rsidR="002A3F5C">
          <w:rPr>
            <w:shd w:val="clear" w:color="auto" w:fill="FFFFFF"/>
          </w:rPr>
          <w:t>"</w:t>
        </w:r>
      </w:ins>
      <w:r w:rsidRPr="00E23E15">
        <w:rPr>
          <w:shd w:val="clear" w:color="auto" w:fill="FFFFFF"/>
          <w:rPrChange w:id="1427" w:author="Natasha" w:date="2022-10-25T10:12:00Z">
            <w:rPr>
              <w:color w:val="222222"/>
              <w:sz w:val="22"/>
              <w:szCs w:val="22"/>
              <w:shd w:val="clear" w:color="auto" w:fill="FFFFFF"/>
            </w:rPr>
          </w:rPrChange>
        </w:rPr>
        <w:t>A balanced scorecard envelopment approach to assess airlines' performance</w:t>
      </w:r>
      <w:ins w:id="1428" w:author="Natasha" w:date="2022-10-25T10:21:00Z">
        <w:r w:rsidR="002A3F5C">
          <w:rPr>
            <w:shd w:val="clear" w:color="auto" w:fill="FFFFFF"/>
          </w:rPr>
          <w:t xml:space="preserve">", </w:t>
        </w:r>
      </w:ins>
      <w:del w:id="1429" w:author="Natasha" w:date="2022-10-25T10:21:00Z">
        <w:r w:rsidRPr="00E23E15" w:rsidDel="002A3F5C">
          <w:rPr>
            <w:shd w:val="clear" w:color="auto" w:fill="FFFFFF"/>
            <w:rPrChange w:id="1430" w:author="Natasha" w:date="2022-10-25T10:12:00Z">
              <w:rPr>
                <w:color w:val="222222"/>
                <w:sz w:val="22"/>
                <w:szCs w:val="22"/>
                <w:shd w:val="clear" w:color="auto" w:fill="FFFFFF"/>
              </w:rPr>
            </w:rPrChange>
          </w:rPr>
          <w:delText>. </w:delText>
        </w:r>
      </w:del>
      <w:r w:rsidRPr="00E23E15">
        <w:rPr>
          <w:i/>
          <w:iCs/>
          <w:shd w:val="clear" w:color="auto" w:fill="FFFFFF"/>
          <w:rPrChange w:id="1431" w:author="Natasha" w:date="2022-10-25T10:12:00Z">
            <w:rPr>
              <w:i/>
              <w:iCs/>
              <w:color w:val="222222"/>
              <w:sz w:val="22"/>
              <w:szCs w:val="22"/>
              <w:shd w:val="clear" w:color="auto" w:fill="FFFFFF"/>
            </w:rPr>
          </w:rPrChange>
        </w:rPr>
        <w:t>Industrial Management &amp; Data Systems</w:t>
      </w:r>
      <w:ins w:id="1432" w:author="Natasha" w:date="2022-10-25T10:21:00Z">
        <w:r w:rsidR="002A3F5C" w:rsidRPr="00650C09">
          <w:rPr>
            <w:iCs/>
            <w:shd w:val="clear" w:color="auto" w:fill="FFFFFF"/>
          </w:rPr>
          <w:t>,</w:t>
        </w:r>
        <w:r w:rsidR="002A3F5C" w:rsidRPr="00650C09">
          <w:rPr>
            <w:iCs/>
            <w:highlight w:val="yellow"/>
            <w:shd w:val="clear" w:color="auto" w:fill="FFFFFF"/>
          </w:rPr>
          <w:t xml:space="preserve"> Vol. X No. X, pp.PAGES</w:t>
        </w:r>
      </w:ins>
      <w:r w:rsidRPr="00E23E15">
        <w:rPr>
          <w:shd w:val="clear" w:color="auto" w:fill="FFFFFF"/>
          <w:rPrChange w:id="1433" w:author="Natasha" w:date="2022-10-25T10:12:00Z">
            <w:rPr>
              <w:color w:val="222222"/>
              <w:sz w:val="22"/>
              <w:szCs w:val="22"/>
              <w:shd w:val="clear" w:color="auto" w:fill="FFFFFF"/>
            </w:rPr>
          </w:rPrChange>
        </w:rPr>
        <w:t>.</w:t>
      </w:r>
    </w:p>
    <w:p w14:paraId="012549B5" w14:textId="6E090183" w:rsidR="00AC717E" w:rsidRPr="00270DE1" w:rsidRDefault="00AC717E">
      <w:pPr>
        <w:spacing w:line="360" w:lineRule="auto"/>
        <w:ind w:left="709" w:hanging="709"/>
        <w:contextualSpacing/>
        <w:jc w:val="both"/>
        <w:rPr>
          <w:b/>
          <w:bCs/>
          <w:color w:val="000000" w:themeColor="text1"/>
        </w:rPr>
        <w:pPrChange w:id="1434" w:author="Natasha" w:date="2022-10-25T09:41:00Z">
          <w:pPr>
            <w:spacing w:after="120" w:line="360" w:lineRule="auto"/>
            <w:jc w:val="both"/>
          </w:pPr>
        </w:pPrChange>
      </w:pPr>
      <w:r w:rsidRPr="00E23E15">
        <w:rPr>
          <w:b/>
          <w:bCs/>
          <w:rPrChange w:id="1435" w:author="Natasha" w:date="2022-10-25T10:12:00Z">
            <w:rPr>
              <w:b/>
              <w:bCs/>
              <w:color w:val="000000" w:themeColor="text1"/>
            </w:rPr>
          </w:rPrChange>
        </w:rPr>
        <w:fldChar w:fldCharType="end"/>
      </w:r>
    </w:p>
    <w:p w14:paraId="46D997CC" w14:textId="77777777" w:rsidR="00AC717E" w:rsidRPr="00270DE1" w:rsidRDefault="00AC717E" w:rsidP="00F431FE">
      <w:pPr>
        <w:spacing w:after="120" w:line="360" w:lineRule="auto"/>
        <w:ind w:left="709" w:hanging="709"/>
        <w:jc w:val="both"/>
        <w:rPr>
          <w:b/>
          <w:bCs/>
          <w:color w:val="000000" w:themeColor="text1"/>
        </w:rPr>
      </w:pPr>
    </w:p>
    <w:p w14:paraId="7FB0A17B" w14:textId="77777777" w:rsidR="00851859" w:rsidRPr="00270DE1" w:rsidRDefault="00851859" w:rsidP="008D0875">
      <w:pPr>
        <w:spacing w:after="120" w:line="360" w:lineRule="auto"/>
        <w:jc w:val="both"/>
      </w:pPr>
    </w:p>
    <w:p w14:paraId="1E746EEF" w14:textId="73D08157" w:rsidR="001B1AE9" w:rsidRPr="00270DE1" w:rsidRDefault="001B1AE9" w:rsidP="008D0875">
      <w:pPr>
        <w:spacing w:after="120" w:line="360" w:lineRule="auto"/>
        <w:jc w:val="both"/>
        <w:rPr>
          <w:rStyle w:val="Hyperlink"/>
        </w:rPr>
      </w:pPr>
    </w:p>
    <w:p w14:paraId="20FEE17D" w14:textId="6D1D4E0D" w:rsidR="001B1AE9" w:rsidRPr="00270DE1" w:rsidRDefault="001B1AE9" w:rsidP="008D0875">
      <w:pPr>
        <w:spacing w:after="120" w:line="360" w:lineRule="auto"/>
        <w:jc w:val="both"/>
        <w:rPr>
          <w:rStyle w:val="Hyperlink"/>
        </w:rPr>
      </w:pPr>
    </w:p>
    <w:p w14:paraId="04FF2932" w14:textId="2F908236" w:rsidR="000A75D0" w:rsidRPr="00270DE1" w:rsidRDefault="000A75D0" w:rsidP="008D0875">
      <w:pPr>
        <w:spacing w:after="120" w:line="360" w:lineRule="auto"/>
        <w:jc w:val="both"/>
      </w:pPr>
    </w:p>
    <w:sectPr w:rsidR="000A75D0" w:rsidRPr="00270DE1">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24C1E" w14:textId="77777777" w:rsidR="008C12D7" w:rsidRDefault="008C12D7" w:rsidP="002826C0">
      <w:r>
        <w:separator/>
      </w:r>
    </w:p>
  </w:endnote>
  <w:endnote w:type="continuationSeparator" w:id="0">
    <w:p w14:paraId="08FDAB4F" w14:textId="77777777" w:rsidR="008C12D7" w:rsidRDefault="008C12D7" w:rsidP="0028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622233"/>
      <w:docPartObj>
        <w:docPartGallery w:val="Page Numbers (Bottom of Page)"/>
        <w:docPartUnique/>
      </w:docPartObj>
    </w:sdtPr>
    <w:sdtContent>
      <w:p w14:paraId="0D4008FC" w14:textId="71FCAE83" w:rsidR="003E473E" w:rsidRDefault="003E473E" w:rsidP="00F43C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4C30F551" w14:textId="77777777" w:rsidR="003E473E" w:rsidRDefault="003E473E" w:rsidP="002826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4254200"/>
      <w:docPartObj>
        <w:docPartGallery w:val="Page Numbers (Bottom of Page)"/>
        <w:docPartUnique/>
      </w:docPartObj>
    </w:sdtPr>
    <w:sdtContent>
      <w:p w14:paraId="37759263" w14:textId="20A94539" w:rsidR="003E473E" w:rsidRDefault="003E473E" w:rsidP="00F43C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12B3F">
          <w:rPr>
            <w:rStyle w:val="PageNumber"/>
            <w:noProof/>
          </w:rPr>
          <w:t>23</w:t>
        </w:r>
        <w:r>
          <w:rPr>
            <w:rStyle w:val="PageNumber"/>
          </w:rPr>
          <w:fldChar w:fldCharType="end"/>
        </w:r>
      </w:p>
    </w:sdtContent>
  </w:sdt>
  <w:p w14:paraId="3F36E17F" w14:textId="77777777" w:rsidR="003E473E" w:rsidRDefault="003E473E" w:rsidP="002826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692B" w14:textId="77777777" w:rsidR="008C12D7" w:rsidRDefault="008C12D7" w:rsidP="002826C0">
      <w:r>
        <w:separator/>
      </w:r>
    </w:p>
  </w:footnote>
  <w:footnote w:type="continuationSeparator" w:id="0">
    <w:p w14:paraId="525D7D45" w14:textId="77777777" w:rsidR="008C12D7" w:rsidRDefault="008C12D7" w:rsidP="002826C0">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EQ3kG/fKqGEBHs" int2:id="TSCgpFB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6F37"/>
    <w:multiLevelType w:val="multilevel"/>
    <w:tmpl w:val="B826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C3FD2"/>
    <w:multiLevelType w:val="hybridMultilevel"/>
    <w:tmpl w:val="4B2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41F0E"/>
    <w:multiLevelType w:val="hybridMultilevel"/>
    <w:tmpl w:val="09148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12FD3"/>
    <w:multiLevelType w:val="hybridMultilevel"/>
    <w:tmpl w:val="D8E2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75E13"/>
    <w:multiLevelType w:val="hybridMultilevel"/>
    <w:tmpl w:val="1A04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F3A8F"/>
    <w:multiLevelType w:val="multilevel"/>
    <w:tmpl w:val="6020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43240"/>
    <w:multiLevelType w:val="hybridMultilevel"/>
    <w:tmpl w:val="D75E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04C76"/>
    <w:multiLevelType w:val="hybridMultilevel"/>
    <w:tmpl w:val="27F08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9424508">
    <w:abstractNumId w:val="2"/>
  </w:num>
  <w:num w:numId="2" w16cid:durableId="883492804">
    <w:abstractNumId w:val="3"/>
  </w:num>
  <w:num w:numId="3" w16cid:durableId="68121782">
    <w:abstractNumId w:val="6"/>
  </w:num>
  <w:num w:numId="4" w16cid:durableId="795950065">
    <w:abstractNumId w:val="7"/>
  </w:num>
  <w:num w:numId="5" w16cid:durableId="898053566">
    <w:abstractNumId w:val="1"/>
  </w:num>
  <w:num w:numId="6" w16cid:durableId="651297228">
    <w:abstractNumId w:val="4"/>
  </w:num>
  <w:num w:numId="7" w16cid:durableId="373968400">
    <w:abstractNumId w:val="5"/>
  </w:num>
  <w:num w:numId="8" w16cid:durableId="13050422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sha">
    <w15:presenceInfo w15:providerId="Windows Live" w15:userId="932855f6cff13d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332"/>
    <w:rsid w:val="000073A5"/>
    <w:rsid w:val="000170EE"/>
    <w:rsid w:val="00022A6C"/>
    <w:rsid w:val="00023C93"/>
    <w:rsid w:val="00024111"/>
    <w:rsid w:val="00024DEE"/>
    <w:rsid w:val="000334CD"/>
    <w:rsid w:val="00035F0D"/>
    <w:rsid w:val="0003659D"/>
    <w:rsid w:val="000439B8"/>
    <w:rsid w:val="00044D0F"/>
    <w:rsid w:val="00047C51"/>
    <w:rsid w:val="00057B45"/>
    <w:rsid w:val="00074D29"/>
    <w:rsid w:val="00075B6D"/>
    <w:rsid w:val="0008397F"/>
    <w:rsid w:val="00086848"/>
    <w:rsid w:val="000A2D3C"/>
    <w:rsid w:val="000A69D5"/>
    <w:rsid w:val="000A75D0"/>
    <w:rsid w:val="000B2AD7"/>
    <w:rsid w:val="000C66B7"/>
    <w:rsid w:val="000D17A6"/>
    <w:rsid w:val="000D3F28"/>
    <w:rsid w:val="000D60E8"/>
    <w:rsid w:val="000E6E8A"/>
    <w:rsid w:val="000F132F"/>
    <w:rsid w:val="000F146E"/>
    <w:rsid w:val="000F2AC1"/>
    <w:rsid w:val="000F5B6F"/>
    <w:rsid w:val="00103E4C"/>
    <w:rsid w:val="00107A65"/>
    <w:rsid w:val="00122C89"/>
    <w:rsid w:val="001259C5"/>
    <w:rsid w:val="00135BCE"/>
    <w:rsid w:val="0014667B"/>
    <w:rsid w:val="001467C6"/>
    <w:rsid w:val="001478D4"/>
    <w:rsid w:val="00152682"/>
    <w:rsid w:val="001543CB"/>
    <w:rsid w:val="001543F9"/>
    <w:rsid w:val="001576DA"/>
    <w:rsid w:val="00157D83"/>
    <w:rsid w:val="001641EF"/>
    <w:rsid w:val="001642AF"/>
    <w:rsid w:val="0017492F"/>
    <w:rsid w:val="00177E2D"/>
    <w:rsid w:val="00186B44"/>
    <w:rsid w:val="00192F76"/>
    <w:rsid w:val="00193691"/>
    <w:rsid w:val="001A6DE3"/>
    <w:rsid w:val="001B1AE9"/>
    <w:rsid w:val="001B3C90"/>
    <w:rsid w:val="001B5941"/>
    <w:rsid w:val="001C092F"/>
    <w:rsid w:val="001C14E4"/>
    <w:rsid w:val="001C45F8"/>
    <w:rsid w:val="001C7B5D"/>
    <w:rsid w:val="001D4075"/>
    <w:rsid w:val="001E2600"/>
    <w:rsid w:val="001E2BA9"/>
    <w:rsid w:val="001F3037"/>
    <w:rsid w:val="001F30B2"/>
    <w:rsid w:val="00201AF8"/>
    <w:rsid w:val="00205AEF"/>
    <w:rsid w:val="00214CF6"/>
    <w:rsid w:val="002258EF"/>
    <w:rsid w:val="002311E5"/>
    <w:rsid w:val="0023310B"/>
    <w:rsid w:val="00235707"/>
    <w:rsid w:val="00245D22"/>
    <w:rsid w:val="00247046"/>
    <w:rsid w:val="00253921"/>
    <w:rsid w:val="002625DA"/>
    <w:rsid w:val="00270332"/>
    <w:rsid w:val="00270DE1"/>
    <w:rsid w:val="002826C0"/>
    <w:rsid w:val="00284535"/>
    <w:rsid w:val="002967AE"/>
    <w:rsid w:val="002A3F5C"/>
    <w:rsid w:val="002A4756"/>
    <w:rsid w:val="002B3205"/>
    <w:rsid w:val="002C7410"/>
    <w:rsid w:val="002D30B6"/>
    <w:rsid w:val="002D6E01"/>
    <w:rsid w:val="002E477F"/>
    <w:rsid w:val="002E7759"/>
    <w:rsid w:val="002F6386"/>
    <w:rsid w:val="0030234E"/>
    <w:rsid w:val="003177D5"/>
    <w:rsid w:val="00320199"/>
    <w:rsid w:val="00327E81"/>
    <w:rsid w:val="003335EC"/>
    <w:rsid w:val="00347AEC"/>
    <w:rsid w:val="00352032"/>
    <w:rsid w:val="0035423A"/>
    <w:rsid w:val="00357677"/>
    <w:rsid w:val="00362ADF"/>
    <w:rsid w:val="003644CF"/>
    <w:rsid w:val="00366D10"/>
    <w:rsid w:val="00367FC0"/>
    <w:rsid w:val="003812CF"/>
    <w:rsid w:val="00392F52"/>
    <w:rsid w:val="003A5151"/>
    <w:rsid w:val="003B6E44"/>
    <w:rsid w:val="003D17CC"/>
    <w:rsid w:val="003D6296"/>
    <w:rsid w:val="003E1D8D"/>
    <w:rsid w:val="003E205B"/>
    <w:rsid w:val="003E473E"/>
    <w:rsid w:val="003E68BB"/>
    <w:rsid w:val="00400A61"/>
    <w:rsid w:val="004033D5"/>
    <w:rsid w:val="00405FFD"/>
    <w:rsid w:val="004225F1"/>
    <w:rsid w:val="00424413"/>
    <w:rsid w:val="00425499"/>
    <w:rsid w:val="00431CEC"/>
    <w:rsid w:val="0043377A"/>
    <w:rsid w:val="00436799"/>
    <w:rsid w:val="00445BC8"/>
    <w:rsid w:val="00446BA9"/>
    <w:rsid w:val="0045282D"/>
    <w:rsid w:val="00462ECF"/>
    <w:rsid w:val="00472E75"/>
    <w:rsid w:val="00475D36"/>
    <w:rsid w:val="00477997"/>
    <w:rsid w:val="00477D5B"/>
    <w:rsid w:val="0048168E"/>
    <w:rsid w:val="00485039"/>
    <w:rsid w:val="00492196"/>
    <w:rsid w:val="004A0625"/>
    <w:rsid w:val="004A174D"/>
    <w:rsid w:val="004B41F6"/>
    <w:rsid w:val="004B4701"/>
    <w:rsid w:val="004B7D35"/>
    <w:rsid w:val="004C14B2"/>
    <w:rsid w:val="004C6261"/>
    <w:rsid w:val="004C7F8F"/>
    <w:rsid w:val="00500702"/>
    <w:rsid w:val="0050080C"/>
    <w:rsid w:val="0050307C"/>
    <w:rsid w:val="005053A9"/>
    <w:rsid w:val="0051057B"/>
    <w:rsid w:val="005113EB"/>
    <w:rsid w:val="005122E9"/>
    <w:rsid w:val="00514A78"/>
    <w:rsid w:val="005325F6"/>
    <w:rsid w:val="00532FDC"/>
    <w:rsid w:val="00535DCE"/>
    <w:rsid w:val="0054234E"/>
    <w:rsid w:val="00552090"/>
    <w:rsid w:val="00560504"/>
    <w:rsid w:val="00561335"/>
    <w:rsid w:val="00570DB5"/>
    <w:rsid w:val="00571FFF"/>
    <w:rsid w:val="00572E4E"/>
    <w:rsid w:val="005759EC"/>
    <w:rsid w:val="005772A1"/>
    <w:rsid w:val="00591928"/>
    <w:rsid w:val="005923E7"/>
    <w:rsid w:val="00597CCC"/>
    <w:rsid w:val="005A0311"/>
    <w:rsid w:val="005A1A08"/>
    <w:rsid w:val="005A40AF"/>
    <w:rsid w:val="005B2547"/>
    <w:rsid w:val="005B30DA"/>
    <w:rsid w:val="005D6A9F"/>
    <w:rsid w:val="005D70B9"/>
    <w:rsid w:val="005E2182"/>
    <w:rsid w:val="005F2327"/>
    <w:rsid w:val="005F3A64"/>
    <w:rsid w:val="005F4297"/>
    <w:rsid w:val="00605235"/>
    <w:rsid w:val="00606B81"/>
    <w:rsid w:val="00617733"/>
    <w:rsid w:val="006201E7"/>
    <w:rsid w:val="00620F13"/>
    <w:rsid w:val="00624B11"/>
    <w:rsid w:val="0064158B"/>
    <w:rsid w:val="006451A1"/>
    <w:rsid w:val="00655FE2"/>
    <w:rsid w:val="0066284C"/>
    <w:rsid w:val="00666586"/>
    <w:rsid w:val="006773FB"/>
    <w:rsid w:val="0068169A"/>
    <w:rsid w:val="00683F7D"/>
    <w:rsid w:val="00684780"/>
    <w:rsid w:val="00692C98"/>
    <w:rsid w:val="006A3227"/>
    <w:rsid w:val="006A541E"/>
    <w:rsid w:val="006A76DF"/>
    <w:rsid w:val="006B2FC6"/>
    <w:rsid w:val="006B3F17"/>
    <w:rsid w:val="006C2035"/>
    <w:rsid w:val="006C204D"/>
    <w:rsid w:val="006C64F4"/>
    <w:rsid w:val="006E65D0"/>
    <w:rsid w:val="006E7100"/>
    <w:rsid w:val="006F0773"/>
    <w:rsid w:val="006F3119"/>
    <w:rsid w:val="0070089D"/>
    <w:rsid w:val="00700FCA"/>
    <w:rsid w:val="00702F44"/>
    <w:rsid w:val="00703DE3"/>
    <w:rsid w:val="0071116C"/>
    <w:rsid w:val="00715951"/>
    <w:rsid w:val="00720683"/>
    <w:rsid w:val="00727875"/>
    <w:rsid w:val="00731FFB"/>
    <w:rsid w:val="007633A9"/>
    <w:rsid w:val="00772A8F"/>
    <w:rsid w:val="00784D40"/>
    <w:rsid w:val="007A1385"/>
    <w:rsid w:val="007A14AA"/>
    <w:rsid w:val="007A25EA"/>
    <w:rsid w:val="007B4A24"/>
    <w:rsid w:val="007B625B"/>
    <w:rsid w:val="007C41AB"/>
    <w:rsid w:val="007C4F52"/>
    <w:rsid w:val="007C602E"/>
    <w:rsid w:val="007E30D5"/>
    <w:rsid w:val="007F55DF"/>
    <w:rsid w:val="008014F8"/>
    <w:rsid w:val="00805FA4"/>
    <w:rsid w:val="0082233E"/>
    <w:rsid w:val="00823244"/>
    <w:rsid w:val="008248F4"/>
    <w:rsid w:val="00832351"/>
    <w:rsid w:val="00834A82"/>
    <w:rsid w:val="00840478"/>
    <w:rsid w:val="00845E33"/>
    <w:rsid w:val="00851859"/>
    <w:rsid w:val="008575AF"/>
    <w:rsid w:val="00861192"/>
    <w:rsid w:val="008650D0"/>
    <w:rsid w:val="00873A0D"/>
    <w:rsid w:val="0087793E"/>
    <w:rsid w:val="00881260"/>
    <w:rsid w:val="00881FE7"/>
    <w:rsid w:val="008871FC"/>
    <w:rsid w:val="008A0AEF"/>
    <w:rsid w:val="008A16E8"/>
    <w:rsid w:val="008A3E00"/>
    <w:rsid w:val="008A408E"/>
    <w:rsid w:val="008A5B09"/>
    <w:rsid w:val="008A5C9F"/>
    <w:rsid w:val="008A748E"/>
    <w:rsid w:val="008B6CC2"/>
    <w:rsid w:val="008C0D4E"/>
    <w:rsid w:val="008C12D7"/>
    <w:rsid w:val="008C4983"/>
    <w:rsid w:val="008D06C8"/>
    <w:rsid w:val="008D0875"/>
    <w:rsid w:val="008D54E8"/>
    <w:rsid w:val="008D73FB"/>
    <w:rsid w:val="008E43D2"/>
    <w:rsid w:val="008E4DDA"/>
    <w:rsid w:val="008E514E"/>
    <w:rsid w:val="008F4C16"/>
    <w:rsid w:val="00900347"/>
    <w:rsid w:val="0092344E"/>
    <w:rsid w:val="0092D534"/>
    <w:rsid w:val="00934C2A"/>
    <w:rsid w:val="009404CC"/>
    <w:rsid w:val="00951C98"/>
    <w:rsid w:val="00952105"/>
    <w:rsid w:val="00963F77"/>
    <w:rsid w:val="009641BE"/>
    <w:rsid w:val="00966E5D"/>
    <w:rsid w:val="009753C6"/>
    <w:rsid w:val="009835CF"/>
    <w:rsid w:val="00983D38"/>
    <w:rsid w:val="00991296"/>
    <w:rsid w:val="00991395"/>
    <w:rsid w:val="0099186F"/>
    <w:rsid w:val="00996B1B"/>
    <w:rsid w:val="009A0A69"/>
    <w:rsid w:val="009B40AD"/>
    <w:rsid w:val="009C3C05"/>
    <w:rsid w:val="009D5470"/>
    <w:rsid w:val="009E3660"/>
    <w:rsid w:val="00A0090C"/>
    <w:rsid w:val="00A10326"/>
    <w:rsid w:val="00A14129"/>
    <w:rsid w:val="00A221ED"/>
    <w:rsid w:val="00A300FE"/>
    <w:rsid w:val="00A33941"/>
    <w:rsid w:val="00A34AA8"/>
    <w:rsid w:val="00A40CD2"/>
    <w:rsid w:val="00A45D7B"/>
    <w:rsid w:val="00A46745"/>
    <w:rsid w:val="00A50514"/>
    <w:rsid w:val="00A54B8D"/>
    <w:rsid w:val="00A55938"/>
    <w:rsid w:val="00A650FB"/>
    <w:rsid w:val="00A70D0F"/>
    <w:rsid w:val="00A7329C"/>
    <w:rsid w:val="00A73926"/>
    <w:rsid w:val="00A901D0"/>
    <w:rsid w:val="00A9122F"/>
    <w:rsid w:val="00AB54AA"/>
    <w:rsid w:val="00AC323B"/>
    <w:rsid w:val="00AC717E"/>
    <w:rsid w:val="00AC7BC9"/>
    <w:rsid w:val="00AF048E"/>
    <w:rsid w:val="00AF3924"/>
    <w:rsid w:val="00AF4CA5"/>
    <w:rsid w:val="00AF6624"/>
    <w:rsid w:val="00AF7FD6"/>
    <w:rsid w:val="00B02354"/>
    <w:rsid w:val="00B02A44"/>
    <w:rsid w:val="00B054C6"/>
    <w:rsid w:val="00B10CD2"/>
    <w:rsid w:val="00B12061"/>
    <w:rsid w:val="00B129EA"/>
    <w:rsid w:val="00B159D6"/>
    <w:rsid w:val="00B255BB"/>
    <w:rsid w:val="00B339D4"/>
    <w:rsid w:val="00B3402A"/>
    <w:rsid w:val="00B34D96"/>
    <w:rsid w:val="00B375D3"/>
    <w:rsid w:val="00B46F60"/>
    <w:rsid w:val="00B52C52"/>
    <w:rsid w:val="00B603B1"/>
    <w:rsid w:val="00B638EC"/>
    <w:rsid w:val="00B668F4"/>
    <w:rsid w:val="00B74F48"/>
    <w:rsid w:val="00B75106"/>
    <w:rsid w:val="00B77A6A"/>
    <w:rsid w:val="00B81800"/>
    <w:rsid w:val="00B82D57"/>
    <w:rsid w:val="00B85A7A"/>
    <w:rsid w:val="00B9192A"/>
    <w:rsid w:val="00BA21F0"/>
    <w:rsid w:val="00BB581B"/>
    <w:rsid w:val="00BC4E93"/>
    <w:rsid w:val="00BD0229"/>
    <w:rsid w:val="00BD15E6"/>
    <w:rsid w:val="00BF593B"/>
    <w:rsid w:val="00C0690E"/>
    <w:rsid w:val="00C1461F"/>
    <w:rsid w:val="00C33DBE"/>
    <w:rsid w:val="00C4487C"/>
    <w:rsid w:val="00C47534"/>
    <w:rsid w:val="00C47613"/>
    <w:rsid w:val="00C5223C"/>
    <w:rsid w:val="00C56506"/>
    <w:rsid w:val="00C60FD7"/>
    <w:rsid w:val="00C62C05"/>
    <w:rsid w:val="00C6375B"/>
    <w:rsid w:val="00C64F98"/>
    <w:rsid w:val="00C65A3E"/>
    <w:rsid w:val="00C74790"/>
    <w:rsid w:val="00CA4F81"/>
    <w:rsid w:val="00CA54C4"/>
    <w:rsid w:val="00CB29E2"/>
    <w:rsid w:val="00CB3924"/>
    <w:rsid w:val="00CB4957"/>
    <w:rsid w:val="00CB5318"/>
    <w:rsid w:val="00CF478A"/>
    <w:rsid w:val="00CF6B9A"/>
    <w:rsid w:val="00CF7E81"/>
    <w:rsid w:val="00D02E6F"/>
    <w:rsid w:val="00D05319"/>
    <w:rsid w:val="00D12B3F"/>
    <w:rsid w:val="00D150C2"/>
    <w:rsid w:val="00D262BC"/>
    <w:rsid w:val="00D3352C"/>
    <w:rsid w:val="00D41BEA"/>
    <w:rsid w:val="00D54126"/>
    <w:rsid w:val="00D657C2"/>
    <w:rsid w:val="00D70779"/>
    <w:rsid w:val="00D72CA7"/>
    <w:rsid w:val="00D73137"/>
    <w:rsid w:val="00D76A07"/>
    <w:rsid w:val="00D778B0"/>
    <w:rsid w:val="00D92A8A"/>
    <w:rsid w:val="00D9626D"/>
    <w:rsid w:val="00D976CD"/>
    <w:rsid w:val="00DB0F87"/>
    <w:rsid w:val="00DB1900"/>
    <w:rsid w:val="00DB3CBD"/>
    <w:rsid w:val="00DC378D"/>
    <w:rsid w:val="00DC5378"/>
    <w:rsid w:val="00DD2BAA"/>
    <w:rsid w:val="00DE3E0C"/>
    <w:rsid w:val="00DE7E3D"/>
    <w:rsid w:val="00DF3806"/>
    <w:rsid w:val="00DF58B7"/>
    <w:rsid w:val="00E00BBD"/>
    <w:rsid w:val="00E027ED"/>
    <w:rsid w:val="00E064D1"/>
    <w:rsid w:val="00E174A4"/>
    <w:rsid w:val="00E20843"/>
    <w:rsid w:val="00E23E15"/>
    <w:rsid w:val="00E24D5A"/>
    <w:rsid w:val="00E27FD8"/>
    <w:rsid w:val="00E30E42"/>
    <w:rsid w:val="00E31605"/>
    <w:rsid w:val="00E36761"/>
    <w:rsid w:val="00E43189"/>
    <w:rsid w:val="00E71B4C"/>
    <w:rsid w:val="00E840C9"/>
    <w:rsid w:val="00E84CBE"/>
    <w:rsid w:val="00EB61FF"/>
    <w:rsid w:val="00EC41DD"/>
    <w:rsid w:val="00ED3110"/>
    <w:rsid w:val="00EE5329"/>
    <w:rsid w:val="00F0459C"/>
    <w:rsid w:val="00F0622D"/>
    <w:rsid w:val="00F15079"/>
    <w:rsid w:val="00F26D8F"/>
    <w:rsid w:val="00F30717"/>
    <w:rsid w:val="00F431FE"/>
    <w:rsid w:val="00F43CD9"/>
    <w:rsid w:val="00F45236"/>
    <w:rsid w:val="00F55B59"/>
    <w:rsid w:val="00F57086"/>
    <w:rsid w:val="00F572F9"/>
    <w:rsid w:val="00F57FD8"/>
    <w:rsid w:val="00F629D3"/>
    <w:rsid w:val="00F63634"/>
    <w:rsid w:val="00F73333"/>
    <w:rsid w:val="00F810B9"/>
    <w:rsid w:val="00F90E45"/>
    <w:rsid w:val="00F92728"/>
    <w:rsid w:val="00F96852"/>
    <w:rsid w:val="00FA6D85"/>
    <w:rsid w:val="00FC52EE"/>
    <w:rsid w:val="00FC5B81"/>
    <w:rsid w:val="00FD07B9"/>
    <w:rsid w:val="00FD1460"/>
    <w:rsid w:val="00FE5B1E"/>
    <w:rsid w:val="00FF0E14"/>
    <w:rsid w:val="00FF25A0"/>
    <w:rsid w:val="00FF263A"/>
    <w:rsid w:val="00FF69E5"/>
    <w:rsid w:val="00FF75C1"/>
    <w:rsid w:val="0100C4A7"/>
    <w:rsid w:val="011F52C8"/>
    <w:rsid w:val="01FE1B72"/>
    <w:rsid w:val="0230065B"/>
    <w:rsid w:val="028596DD"/>
    <w:rsid w:val="028B0244"/>
    <w:rsid w:val="029B0A0C"/>
    <w:rsid w:val="02CF513A"/>
    <w:rsid w:val="030148D9"/>
    <w:rsid w:val="0354C213"/>
    <w:rsid w:val="03D66986"/>
    <w:rsid w:val="0410CDEC"/>
    <w:rsid w:val="04865984"/>
    <w:rsid w:val="048708F5"/>
    <w:rsid w:val="05150BF3"/>
    <w:rsid w:val="0652268B"/>
    <w:rsid w:val="069B7417"/>
    <w:rsid w:val="06A1F97F"/>
    <w:rsid w:val="06DD0C7C"/>
    <w:rsid w:val="07004247"/>
    <w:rsid w:val="070DFF52"/>
    <w:rsid w:val="0715ECD8"/>
    <w:rsid w:val="0785D22E"/>
    <w:rsid w:val="0794B017"/>
    <w:rsid w:val="0795BC72"/>
    <w:rsid w:val="07BB2A20"/>
    <w:rsid w:val="07EDF6EC"/>
    <w:rsid w:val="07F66A09"/>
    <w:rsid w:val="0801C245"/>
    <w:rsid w:val="080902F4"/>
    <w:rsid w:val="086B0673"/>
    <w:rsid w:val="08777A45"/>
    <w:rsid w:val="08AA6491"/>
    <w:rsid w:val="093BCC04"/>
    <w:rsid w:val="097BA8DD"/>
    <w:rsid w:val="098341EA"/>
    <w:rsid w:val="0A3FD7EE"/>
    <w:rsid w:val="0A4B99B9"/>
    <w:rsid w:val="0A4D8D9A"/>
    <w:rsid w:val="0A5E5CB0"/>
    <w:rsid w:val="0A6CAFDA"/>
    <w:rsid w:val="0A708E0A"/>
    <w:rsid w:val="0AB5790F"/>
    <w:rsid w:val="0AC8D6A2"/>
    <w:rsid w:val="0AF146D3"/>
    <w:rsid w:val="0B2E0692"/>
    <w:rsid w:val="0B8942D7"/>
    <w:rsid w:val="0BAB7230"/>
    <w:rsid w:val="0C67FAA9"/>
    <w:rsid w:val="0CBD9DC2"/>
    <w:rsid w:val="0D3EFDB6"/>
    <w:rsid w:val="0D4CF945"/>
    <w:rsid w:val="0DBE3788"/>
    <w:rsid w:val="0DE47536"/>
    <w:rsid w:val="0EA0FB9C"/>
    <w:rsid w:val="0EB65845"/>
    <w:rsid w:val="0F04117F"/>
    <w:rsid w:val="0F18A576"/>
    <w:rsid w:val="0F5837C2"/>
    <w:rsid w:val="0FA0CE57"/>
    <w:rsid w:val="0FB10FBA"/>
    <w:rsid w:val="0FB55C26"/>
    <w:rsid w:val="0FE40B1E"/>
    <w:rsid w:val="1016AC3D"/>
    <w:rsid w:val="105C5E6B"/>
    <w:rsid w:val="10CD6BB6"/>
    <w:rsid w:val="10CF69EF"/>
    <w:rsid w:val="1108C1DC"/>
    <w:rsid w:val="1133E9B6"/>
    <w:rsid w:val="11D465E3"/>
    <w:rsid w:val="122F55E2"/>
    <w:rsid w:val="129C8A93"/>
    <w:rsid w:val="12CFBA17"/>
    <w:rsid w:val="13285832"/>
    <w:rsid w:val="14A32791"/>
    <w:rsid w:val="14C71CF0"/>
    <w:rsid w:val="14CCE420"/>
    <w:rsid w:val="1507F092"/>
    <w:rsid w:val="151FA1CF"/>
    <w:rsid w:val="155F4B0D"/>
    <w:rsid w:val="158D316D"/>
    <w:rsid w:val="15B0C347"/>
    <w:rsid w:val="1618D2EF"/>
    <w:rsid w:val="16579515"/>
    <w:rsid w:val="16ADF5FF"/>
    <w:rsid w:val="16ED8297"/>
    <w:rsid w:val="1742C2D6"/>
    <w:rsid w:val="17A19AB4"/>
    <w:rsid w:val="17FB591B"/>
    <w:rsid w:val="1896EE2D"/>
    <w:rsid w:val="18AE0A10"/>
    <w:rsid w:val="18AEB8A6"/>
    <w:rsid w:val="18EB59B5"/>
    <w:rsid w:val="192958B0"/>
    <w:rsid w:val="19834EA8"/>
    <w:rsid w:val="19E41D42"/>
    <w:rsid w:val="19F524DB"/>
    <w:rsid w:val="1A5DE93E"/>
    <w:rsid w:val="1A823AC5"/>
    <w:rsid w:val="1B1C4E64"/>
    <w:rsid w:val="1B523E05"/>
    <w:rsid w:val="1B68436D"/>
    <w:rsid w:val="1B7A5395"/>
    <w:rsid w:val="1C1AC7B0"/>
    <w:rsid w:val="1C265C86"/>
    <w:rsid w:val="1C565A49"/>
    <w:rsid w:val="1CBC4615"/>
    <w:rsid w:val="1CFEB769"/>
    <w:rsid w:val="1DDCB385"/>
    <w:rsid w:val="1F1CCA6E"/>
    <w:rsid w:val="1F30CF53"/>
    <w:rsid w:val="1F5D0445"/>
    <w:rsid w:val="2097A9D4"/>
    <w:rsid w:val="20DBA8C1"/>
    <w:rsid w:val="20DFDE32"/>
    <w:rsid w:val="20F4E247"/>
    <w:rsid w:val="2134B880"/>
    <w:rsid w:val="2152C282"/>
    <w:rsid w:val="21D837E7"/>
    <w:rsid w:val="21F819A9"/>
    <w:rsid w:val="21FC94F7"/>
    <w:rsid w:val="228D7A51"/>
    <w:rsid w:val="229EC017"/>
    <w:rsid w:val="23417059"/>
    <w:rsid w:val="23654C25"/>
    <w:rsid w:val="23B65067"/>
    <w:rsid w:val="23BCCA83"/>
    <w:rsid w:val="24498184"/>
    <w:rsid w:val="2478C473"/>
    <w:rsid w:val="2481994A"/>
    <w:rsid w:val="24AC996A"/>
    <w:rsid w:val="24BE5B53"/>
    <w:rsid w:val="24D5CDE8"/>
    <w:rsid w:val="24F0A0F1"/>
    <w:rsid w:val="250D58B4"/>
    <w:rsid w:val="252135DB"/>
    <w:rsid w:val="25478CC4"/>
    <w:rsid w:val="25808F5C"/>
    <w:rsid w:val="258D3BAE"/>
    <w:rsid w:val="25ABF2B6"/>
    <w:rsid w:val="25D66B14"/>
    <w:rsid w:val="26751607"/>
    <w:rsid w:val="2703F14C"/>
    <w:rsid w:val="275908B5"/>
    <w:rsid w:val="276922FA"/>
    <w:rsid w:val="27FAC980"/>
    <w:rsid w:val="27FF3347"/>
    <w:rsid w:val="282BFF4D"/>
    <w:rsid w:val="2838BD48"/>
    <w:rsid w:val="28AB8171"/>
    <w:rsid w:val="28FCBBD5"/>
    <w:rsid w:val="290E0173"/>
    <w:rsid w:val="295B7C65"/>
    <w:rsid w:val="2976C9F3"/>
    <w:rsid w:val="298B7C47"/>
    <w:rsid w:val="2998CBCD"/>
    <w:rsid w:val="29AD9140"/>
    <w:rsid w:val="29DBA003"/>
    <w:rsid w:val="2AD3B914"/>
    <w:rsid w:val="2AF6E724"/>
    <w:rsid w:val="2AF74CC6"/>
    <w:rsid w:val="2B510B2D"/>
    <w:rsid w:val="2B6E8979"/>
    <w:rsid w:val="2BFC7D32"/>
    <w:rsid w:val="2C35EE91"/>
    <w:rsid w:val="2C6F8975"/>
    <w:rsid w:val="2CBD73A6"/>
    <w:rsid w:val="2CBF4AF1"/>
    <w:rsid w:val="2D3ACC50"/>
    <w:rsid w:val="2D4189AD"/>
    <w:rsid w:val="2D94C97D"/>
    <w:rsid w:val="2DE03E37"/>
    <w:rsid w:val="2E2EED88"/>
    <w:rsid w:val="2E84BBE2"/>
    <w:rsid w:val="2E88ABEF"/>
    <w:rsid w:val="2ED293F2"/>
    <w:rsid w:val="2F4E8903"/>
    <w:rsid w:val="2F641A9A"/>
    <w:rsid w:val="2FA6446A"/>
    <w:rsid w:val="30335398"/>
    <w:rsid w:val="304971DA"/>
    <w:rsid w:val="30AC8788"/>
    <w:rsid w:val="30E2CF43"/>
    <w:rsid w:val="30EEA55D"/>
    <w:rsid w:val="31735DE4"/>
    <w:rsid w:val="31CD895B"/>
    <w:rsid w:val="320EB9F6"/>
    <w:rsid w:val="3271B85B"/>
    <w:rsid w:val="32B3AF5A"/>
    <w:rsid w:val="32BC57B0"/>
    <w:rsid w:val="32DDE52C"/>
    <w:rsid w:val="3361156B"/>
    <w:rsid w:val="3380C98D"/>
    <w:rsid w:val="34A01D4F"/>
    <w:rsid w:val="352509F9"/>
    <w:rsid w:val="354E0697"/>
    <w:rsid w:val="35B1560B"/>
    <w:rsid w:val="35C21680"/>
    <w:rsid w:val="35CA0406"/>
    <w:rsid w:val="36232F12"/>
    <w:rsid w:val="3639FF6D"/>
    <w:rsid w:val="364831C1"/>
    <w:rsid w:val="36527972"/>
    <w:rsid w:val="36915A45"/>
    <w:rsid w:val="36C71F11"/>
    <w:rsid w:val="36CC63E3"/>
    <w:rsid w:val="379AE78A"/>
    <w:rsid w:val="37CE0086"/>
    <w:rsid w:val="38018AD9"/>
    <w:rsid w:val="3862EF72"/>
    <w:rsid w:val="38778AAA"/>
    <w:rsid w:val="38BF78B9"/>
    <w:rsid w:val="396FBC2E"/>
    <w:rsid w:val="39B972B5"/>
    <w:rsid w:val="39CF2E65"/>
    <w:rsid w:val="39E42962"/>
    <w:rsid w:val="3A34A2EE"/>
    <w:rsid w:val="3A4EBBA3"/>
    <w:rsid w:val="3B6A27CD"/>
    <w:rsid w:val="3B72A9D8"/>
    <w:rsid w:val="3B7A25EA"/>
    <w:rsid w:val="3C4F1CB9"/>
    <w:rsid w:val="3C8FFEFA"/>
    <w:rsid w:val="3C9A5E1C"/>
    <w:rsid w:val="3D5C6975"/>
    <w:rsid w:val="3D693980"/>
    <w:rsid w:val="3DCA2DB8"/>
    <w:rsid w:val="3DDE0A28"/>
    <w:rsid w:val="3E8D3498"/>
    <w:rsid w:val="3EC8FDFE"/>
    <w:rsid w:val="3ED230F6"/>
    <w:rsid w:val="3F10C913"/>
    <w:rsid w:val="3F9312A0"/>
    <w:rsid w:val="3FA6A53A"/>
    <w:rsid w:val="3FCEE19A"/>
    <w:rsid w:val="4001A724"/>
    <w:rsid w:val="40891BA4"/>
    <w:rsid w:val="40A3E472"/>
    <w:rsid w:val="41153AB0"/>
    <w:rsid w:val="413531D1"/>
    <w:rsid w:val="414DA735"/>
    <w:rsid w:val="4154A6E2"/>
    <w:rsid w:val="4156EF27"/>
    <w:rsid w:val="41B67368"/>
    <w:rsid w:val="41EA9775"/>
    <w:rsid w:val="42109577"/>
    <w:rsid w:val="42462A4A"/>
    <w:rsid w:val="428F5EB1"/>
    <w:rsid w:val="42A77A03"/>
    <w:rsid w:val="42B10B11"/>
    <w:rsid w:val="42CE895D"/>
    <w:rsid w:val="42F07743"/>
    <w:rsid w:val="432C3585"/>
    <w:rsid w:val="436D217A"/>
    <w:rsid w:val="44380073"/>
    <w:rsid w:val="44D96A2F"/>
    <w:rsid w:val="45003AFD"/>
    <w:rsid w:val="455DAFA0"/>
    <w:rsid w:val="457258EF"/>
    <w:rsid w:val="45856B97"/>
    <w:rsid w:val="459F57EE"/>
    <w:rsid w:val="4620CF32"/>
    <w:rsid w:val="462F2B92"/>
    <w:rsid w:val="463516D9"/>
    <w:rsid w:val="4659FF00"/>
    <w:rsid w:val="466EF593"/>
    <w:rsid w:val="4683A67E"/>
    <w:rsid w:val="469F2341"/>
    <w:rsid w:val="46A77E0F"/>
    <w:rsid w:val="473C4BFC"/>
    <w:rsid w:val="474EA68A"/>
    <w:rsid w:val="4768FD83"/>
    <w:rsid w:val="477E0198"/>
    <w:rsid w:val="47B5F719"/>
    <w:rsid w:val="47CAFBF3"/>
    <w:rsid w:val="47DE5125"/>
    <w:rsid w:val="4835E7DE"/>
    <w:rsid w:val="4862DDFA"/>
    <w:rsid w:val="48677848"/>
    <w:rsid w:val="48698E70"/>
    <w:rsid w:val="48BEBEE6"/>
    <w:rsid w:val="48C77CF3"/>
    <w:rsid w:val="48EC7406"/>
    <w:rsid w:val="48F2B1EC"/>
    <w:rsid w:val="48FDDD78"/>
    <w:rsid w:val="493DCAE1"/>
    <w:rsid w:val="49505C55"/>
    <w:rsid w:val="495FB8C7"/>
    <w:rsid w:val="496699F2"/>
    <w:rsid w:val="497990DC"/>
    <w:rsid w:val="49C85DC7"/>
    <w:rsid w:val="4A03519E"/>
    <w:rsid w:val="4A03A8C6"/>
    <w:rsid w:val="4A52B43E"/>
    <w:rsid w:val="4AA364D3"/>
    <w:rsid w:val="4AACC482"/>
    <w:rsid w:val="4AB66EE1"/>
    <w:rsid w:val="4AD99B42"/>
    <w:rsid w:val="4B0376AE"/>
    <w:rsid w:val="4B0D35E1"/>
    <w:rsid w:val="4B212CAE"/>
    <w:rsid w:val="4B30F6A4"/>
    <w:rsid w:val="4C1EDF31"/>
    <w:rsid w:val="4C36372B"/>
    <w:rsid w:val="4C49EAD7"/>
    <w:rsid w:val="4CBCFD0F"/>
    <w:rsid w:val="4CC65C84"/>
    <w:rsid w:val="4D0B4CE2"/>
    <w:rsid w:val="4D0D3F71"/>
    <w:rsid w:val="4D51D04E"/>
    <w:rsid w:val="4D7585D2"/>
    <w:rsid w:val="4D76920E"/>
    <w:rsid w:val="4DA80C6E"/>
    <w:rsid w:val="4DC6DABE"/>
    <w:rsid w:val="4DDB0595"/>
    <w:rsid w:val="4E0FDEEB"/>
    <w:rsid w:val="4E3883AE"/>
    <w:rsid w:val="4F6DE1B9"/>
    <w:rsid w:val="4F7F8D47"/>
    <w:rsid w:val="4F9E31F3"/>
    <w:rsid w:val="4FC1EF01"/>
    <w:rsid w:val="4FF058DC"/>
    <w:rsid w:val="50018773"/>
    <w:rsid w:val="505760D2"/>
    <w:rsid w:val="507B5D67"/>
    <w:rsid w:val="50922854"/>
    <w:rsid w:val="50B58882"/>
    <w:rsid w:val="50F491BB"/>
    <w:rsid w:val="513AD841"/>
    <w:rsid w:val="5179CBBF"/>
    <w:rsid w:val="51ADC8D1"/>
    <w:rsid w:val="51FD750D"/>
    <w:rsid w:val="52992B7F"/>
    <w:rsid w:val="52B781EC"/>
    <w:rsid w:val="52D6A8A2"/>
    <w:rsid w:val="53131636"/>
    <w:rsid w:val="5314FCEE"/>
    <w:rsid w:val="5382BBC6"/>
    <w:rsid w:val="5393D86F"/>
    <w:rsid w:val="53A16927"/>
    <w:rsid w:val="53BBEFC5"/>
    <w:rsid w:val="53D92BE6"/>
    <w:rsid w:val="540A7F86"/>
    <w:rsid w:val="544D5D34"/>
    <w:rsid w:val="54B16C81"/>
    <w:rsid w:val="54D7D0BC"/>
    <w:rsid w:val="54DE85F3"/>
    <w:rsid w:val="551B98BB"/>
    <w:rsid w:val="55785229"/>
    <w:rsid w:val="557D0604"/>
    <w:rsid w:val="55A64FE7"/>
    <w:rsid w:val="55AC991A"/>
    <w:rsid w:val="55E92D95"/>
    <w:rsid w:val="560F2D59"/>
    <w:rsid w:val="561C9117"/>
    <w:rsid w:val="561D11CF"/>
    <w:rsid w:val="562F65A8"/>
    <w:rsid w:val="5638F499"/>
    <w:rsid w:val="5656FA6D"/>
    <w:rsid w:val="566813F5"/>
    <w:rsid w:val="5678071F"/>
    <w:rsid w:val="567E1D5E"/>
    <w:rsid w:val="56B22F28"/>
    <w:rsid w:val="570EF249"/>
    <w:rsid w:val="57262268"/>
    <w:rsid w:val="5743DDEA"/>
    <w:rsid w:val="57474E0D"/>
    <w:rsid w:val="574CCAFD"/>
    <w:rsid w:val="575E710C"/>
    <w:rsid w:val="5778F39E"/>
    <w:rsid w:val="57A60026"/>
    <w:rsid w:val="57C33AF8"/>
    <w:rsid w:val="5803E456"/>
    <w:rsid w:val="580FBC69"/>
    <w:rsid w:val="5813ACE5"/>
    <w:rsid w:val="58254AA4"/>
    <w:rsid w:val="58753A94"/>
    <w:rsid w:val="58B5B04D"/>
    <w:rsid w:val="58C3899B"/>
    <w:rsid w:val="58DD399E"/>
    <w:rsid w:val="58E40D12"/>
    <w:rsid w:val="5984DDA4"/>
    <w:rsid w:val="59F2B2E5"/>
    <w:rsid w:val="5A0886F2"/>
    <w:rsid w:val="5A47B19E"/>
    <w:rsid w:val="5A7F5F3E"/>
    <w:rsid w:val="5A9377AA"/>
    <w:rsid w:val="5ABC6D8B"/>
    <w:rsid w:val="5AC2769F"/>
    <w:rsid w:val="5ACFDD31"/>
    <w:rsid w:val="5AD53996"/>
    <w:rsid w:val="5B20DD97"/>
    <w:rsid w:val="5B3D4922"/>
    <w:rsid w:val="5B61A616"/>
    <w:rsid w:val="5B6C77EE"/>
    <w:rsid w:val="5C27B351"/>
    <w:rsid w:val="5C2A8D1C"/>
    <w:rsid w:val="5D1BA886"/>
    <w:rsid w:val="5D1D35B9"/>
    <w:rsid w:val="5D5C1481"/>
    <w:rsid w:val="5D8A972B"/>
    <w:rsid w:val="5D90C8E1"/>
    <w:rsid w:val="5D9FFFE7"/>
    <w:rsid w:val="5DF022A8"/>
    <w:rsid w:val="5E2A2B2E"/>
    <w:rsid w:val="5E678E76"/>
    <w:rsid w:val="5F14B2EC"/>
    <w:rsid w:val="5F1A9F14"/>
    <w:rsid w:val="5F498BD0"/>
    <w:rsid w:val="5F7275F5"/>
    <w:rsid w:val="5FACB388"/>
    <w:rsid w:val="5FED0B9B"/>
    <w:rsid w:val="6028633F"/>
    <w:rsid w:val="6040F520"/>
    <w:rsid w:val="608AF1BF"/>
    <w:rsid w:val="609DCAC5"/>
    <w:rsid w:val="60AD0AE7"/>
    <w:rsid w:val="60CC8C23"/>
    <w:rsid w:val="61447B1A"/>
    <w:rsid w:val="616FE40B"/>
    <w:rsid w:val="6176C72C"/>
    <w:rsid w:val="61AAC69C"/>
    <w:rsid w:val="61B123DC"/>
    <w:rsid w:val="61CD5576"/>
    <w:rsid w:val="61FCCB67"/>
    <w:rsid w:val="628B237F"/>
    <w:rsid w:val="62901D0B"/>
    <w:rsid w:val="62A1DCA4"/>
    <w:rsid w:val="62A73E91"/>
    <w:rsid w:val="62F3B7B1"/>
    <w:rsid w:val="6383CC1D"/>
    <w:rsid w:val="638AEA0A"/>
    <w:rsid w:val="64175225"/>
    <w:rsid w:val="642C4BBA"/>
    <w:rsid w:val="642CBEBB"/>
    <w:rsid w:val="64840962"/>
    <w:rsid w:val="649B496C"/>
    <w:rsid w:val="64EA54E4"/>
    <w:rsid w:val="6502435D"/>
    <w:rsid w:val="6517E551"/>
    <w:rsid w:val="651953D9"/>
    <w:rsid w:val="6581EEF7"/>
    <w:rsid w:val="6586B5FC"/>
    <w:rsid w:val="659543FF"/>
    <w:rsid w:val="65EDF4CA"/>
    <w:rsid w:val="662136DC"/>
    <w:rsid w:val="665523B7"/>
    <w:rsid w:val="667E37BF"/>
    <w:rsid w:val="66F63F6F"/>
    <w:rsid w:val="6736E7B5"/>
    <w:rsid w:val="67702109"/>
    <w:rsid w:val="67A2ED88"/>
    <w:rsid w:val="67B64DBF"/>
    <w:rsid w:val="67B99FBC"/>
    <w:rsid w:val="6869A832"/>
    <w:rsid w:val="6891C79E"/>
    <w:rsid w:val="68CACA90"/>
    <w:rsid w:val="692AEE5A"/>
    <w:rsid w:val="696EBA8F"/>
    <w:rsid w:val="6978E101"/>
    <w:rsid w:val="69A0C8F8"/>
    <w:rsid w:val="69BDC607"/>
    <w:rsid w:val="69D805AB"/>
    <w:rsid w:val="69ECC4FC"/>
    <w:rsid w:val="6A2D97FF"/>
    <w:rsid w:val="6A4CD72E"/>
    <w:rsid w:val="6A669AF1"/>
    <w:rsid w:val="6A7D6B4C"/>
    <w:rsid w:val="6AAF8D63"/>
    <w:rsid w:val="6ABC2714"/>
    <w:rsid w:val="6AE9195E"/>
    <w:rsid w:val="6B624B6A"/>
    <w:rsid w:val="6B7E7BB5"/>
    <w:rsid w:val="6B91D559"/>
    <w:rsid w:val="6B9203CE"/>
    <w:rsid w:val="6B964B34"/>
    <w:rsid w:val="6BB2985E"/>
    <w:rsid w:val="6BEF69A3"/>
    <w:rsid w:val="6C024F1B"/>
    <w:rsid w:val="6C026B52"/>
    <w:rsid w:val="6C116C65"/>
    <w:rsid w:val="6C1B29F0"/>
    <w:rsid w:val="6C37D0A0"/>
    <w:rsid w:val="6C456BD5"/>
    <w:rsid w:val="6C53297B"/>
    <w:rsid w:val="6C547D13"/>
    <w:rsid w:val="6C899AAD"/>
    <w:rsid w:val="6C8F1B47"/>
    <w:rsid w:val="6CB25064"/>
    <w:rsid w:val="6D4510A7"/>
    <w:rsid w:val="6D627853"/>
    <w:rsid w:val="6D9E3BB3"/>
    <w:rsid w:val="6DDFD99E"/>
    <w:rsid w:val="6E0C66E6"/>
    <w:rsid w:val="6E108786"/>
    <w:rsid w:val="6E30E614"/>
    <w:rsid w:val="6E66B9C7"/>
    <w:rsid w:val="6EC41C8F"/>
    <w:rsid w:val="6EE2897B"/>
    <w:rsid w:val="6F0AB2B0"/>
    <w:rsid w:val="6F5C5692"/>
    <w:rsid w:val="6F9B57BD"/>
    <w:rsid w:val="6FE0F7CD"/>
    <w:rsid w:val="702AB9CF"/>
    <w:rsid w:val="702D078B"/>
    <w:rsid w:val="70558241"/>
    <w:rsid w:val="70C90A72"/>
    <w:rsid w:val="7126D87B"/>
    <w:rsid w:val="7179E7C8"/>
    <w:rsid w:val="71B86491"/>
    <w:rsid w:val="72177D63"/>
    <w:rsid w:val="721BA8F8"/>
    <w:rsid w:val="725B680B"/>
    <w:rsid w:val="72799A5C"/>
    <w:rsid w:val="729BAF85"/>
    <w:rsid w:val="72D7C4ED"/>
    <w:rsid w:val="72FE5CCB"/>
    <w:rsid w:val="73097BFB"/>
    <w:rsid w:val="73A675B0"/>
    <w:rsid w:val="74156ABD"/>
    <w:rsid w:val="74391FA2"/>
    <w:rsid w:val="74771DEA"/>
    <w:rsid w:val="749BF8E7"/>
    <w:rsid w:val="74D73942"/>
    <w:rsid w:val="7516FFE4"/>
    <w:rsid w:val="754A329C"/>
    <w:rsid w:val="757092CF"/>
    <w:rsid w:val="75911314"/>
    <w:rsid w:val="75A40662"/>
    <w:rsid w:val="75E6A06C"/>
    <w:rsid w:val="76041894"/>
    <w:rsid w:val="7634153A"/>
    <w:rsid w:val="76638D43"/>
    <w:rsid w:val="7675B512"/>
    <w:rsid w:val="768EF8C5"/>
    <w:rsid w:val="76E602FD"/>
    <w:rsid w:val="77541F0C"/>
    <w:rsid w:val="775BE4A9"/>
    <w:rsid w:val="77CFE59B"/>
    <w:rsid w:val="77D1CDEE"/>
    <w:rsid w:val="780F4107"/>
    <w:rsid w:val="794F198D"/>
    <w:rsid w:val="795A6692"/>
    <w:rsid w:val="798BA218"/>
    <w:rsid w:val="79A6DB9B"/>
    <w:rsid w:val="79F9D6C0"/>
    <w:rsid w:val="7A154415"/>
    <w:rsid w:val="7A33F8B2"/>
    <w:rsid w:val="7ABA118F"/>
    <w:rsid w:val="7B04124B"/>
    <w:rsid w:val="7B2EEADC"/>
    <w:rsid w:val="7B3DCFA6"/>
    <w:rsid w:val="7B5073EC"/>
    <w:rsid w:val="7B668B76"/>
    <w:rsid w:val="7B8A868B"/>
    <w:rsid w:val="7B8CBE9F"/>
    <w:rsid w:val="7BAB2E0B"/>
    <w:rsid w:val="7BC8F55B"/>
    <w:rsid w:val="7C207CA2"/>
    <w:rsid w:val="7C990918"/>
    <w:rsid w:val="7C9FE2AC"/>
    <w:rsid w:val="7CBC7F1B"/>
    <w:rsid w:val="7D312D24"/>
    <w:rsid w:val="7D4DC15C"/>
    <w:rsid w:val="7D93E9EB"/>
    <w:rsid w:val="7DA2CC3F"/>
    <w:rsid w:val="7DFF4B28"/>
    <w:rsid w:val="7E23B8D4"/>
    <w:rsid w:val="7E3F271F"/>
    <w:rsid w:val="7E584F7C"/>
    <w:rsid w:val="7E76C3C8"/>
    <w:rsid w:val="7E96E799"/>
    <w:rsid w:val="7E9CC66D"/>
    <w:rsid w:val="7E9DFB26"/>
    <w:rsid w:val="7EC4EE4A"/>
    <w:rsid w:val="7EC67AAF"/>
    <w:rsid w:val="7F01B6D2"/>
    <w:rsid w:val="7F1BAA08"/>
    <w:rsid w:val="7F3AC305"/>
    <w:rsid w:val="7FB0F47F"/>
    <w:rsid w:val="7FDAF7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8EC2"/>
  <w15:chartTrackingRefBased/>
  <w15:docId w15:val="{17354F8A-47E4-4752-8419-C252BFE7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613"/>
    <w:pPr>
      <w:ind w:left="720"/>
      <w:contextualSpacing/>
    </w:pPr>
  </w:style>
  <w:style w:type="character" w:styleId="Hyperlink">
    <w:name w:val="Hyperlink"/>
    <w:basedOn w:val="DefaultParagraphFont"/>
    <w:uiPriority w:val="99"/>
    <w:semiHidden/>
    <w:unhideWhenUsed/>
    <w:rsid w:val="007B4A24"/>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CB3924"/>
    <w:pPr>
      <w:spacing w:before="100" w:beforeAutospacing="1" w:after="100" w:afterAutospacing="1"/>
    </w:pPr>
  </w:style>
  <w:style w:type="paragraph" w:styleId="NoSpacing">
    <w:name w:val="No Spacing"/>
    <w:uiPriority w:val="1"/>
    <w:qFormat/>
    <w:rsid w:val="00E840C9"/>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A21F0"/>
    <w:rPr>
      <w:sz w:val="16"/>
      <w:szCs w:val="16"/>
    </w:rPr>
  </w:style>
  <w:style w:type="paragraph" w:styleId="CommentText">
    <w:name w:val="annotation text"/>
    <w:aliases w:val=" Char Char Char,Char Char Char Char,Comment Text Char Char Char,Char Char Char,Comment Text Char Char Char Char Char Char,Comment Text Char Char Char Char Char,Comment Text Char Char Char Char Char Char Char Char,Comment Text Char1 Char"/>
    <w:basedOn w:val="Normal"/>
    <w:link w:val="CommentTextChar"/>
    <w:uiPriority w:val="99"/>
    <w:unhideWhenUsed/>
    <w:qFormat/>
    <w:rsid w:val="00BA21F0"/>
    <w:rPr>
      <w:sz w:val="20"/>
      <w:szCs w:val="20"/>
    </w:rPr>
  </w:style>
  <w:style w:type="character" w:customStyle="1" w:styleId="CommentTextChar">
    <w:name w:val="Comment Text Char"/>
    <w:aliases w:val=" Char Char Char Char,Char Char Char Char Char,Comment Text Char Char Char Char,Char Char Char Char1,Comment Text Char Char Char Char Char Char Char,Comment Text Char Char Char Char Char Char1,Comment Text Char1 Char Char"/>
    <w:basedOn w:val="DefaultParagraphFont"/>
    <w:link w:val="CommentText"/>
    <w:uiPriority w:val="99"/>
    <w:rsid w:val="00BA21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21F0"/>
    <w:rPr>
      <w:b/>
      <w:bCs/>
    </w:rPr>
  </w:style>
  <w:style w:type="character" w:customStyle="1" w:styleId="CommentSubjectChar">
    <w:name w:val="Comment Subject Char"/>
    <w:basedOn w:val="CommentTextChar"/>
    <w:link w:val="CommentSubject"/>
    <w:uiPriority w:val="99"/>
    <w:semiHidden/>
    <w:rsid w:val="00BA21F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21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F0"/>
    <w:rPr>
      <w:rFonts w:ascii="Segoe UI" w:eastAsia="Times New Roman" w:hAnsi="Segoe UI" w:cs="Segoe UI"/>
      <w:sz w:val="18"/>
      <w:szCs w:val="18"/>
    </w:rPr>
  </w:style>
  <w:style w:type="paragraph" w:customStyle="1" w:styleId="Default">
    <w:name w:val="Default"/>
    <w:rsid w:val="001B1AE9"/>
    <w:pPr>
      <w:autoSpaceDE w:val="0"/>
      <w:autoSpaceDN w:val="0"/>
      <w:adjustRightInd w:val="0"/>
      <w:spacing w:after="0" w:line="240" w:lineRule="auto"/>
    </w:pPr>
    <w:rPr>
      <w:rFonts w:ascii="Book Antiqua" w:hAnsi="Book Antiqua" w:cs="Book Antiqua"/>
      <w:color w:val="000000"/>
      <w:sz w:val="24"/>
      <w:szCs w:val="24"/>
    </w:rPr>
  </w:style>
  <w:style w:type="character" w:styleId="FollowedHyperlink">
    <w:name w:val="FollowedHyperlink"/>
    <w:basedOn w:val="DefaultParagraphFont"/>
    <w:uiPriority w:val="99"/>
    <w:semiHidden/>
    <w:unhideWhenUsed/>
    <w:rsid w:val="005B2547"/>
    <w:rPr>
      <w:color w:val="954F72" w:themeColor="followedHyperlink"/>
      <w:u w:val="single"/>
    </w:rPr>
  </w:style>
  <w:style w:type="paragraph" w:styleId="Footer">
    <w:name w:val="footer"/>
    <w:basedOn w:val="Normal"/>
    <w:link w:val="FooterChar"/>
    <w:uiPriority w:val="99"/>
    <w:unhideWhenUsed/>
    <w:rsid w:val="002826C0"/>
    <w:pPr>
      <w:tabs>
        <w:tab w:val="center" w:pos="4680"/>
        <w:tab w:val="right" w:pos="9360"/>
      </w:tabs>
    </w:pPr>
  </w:style>
  <w:style w:type="character" w:customStyle="1" w:styleId="FooterChar">
    <w:name w:val="Footer Char"/>
    <w:basedOn w:val="DefaultParagraphFont"/>
    <w:link w:val="Footer"/>
    <w:uiPriority w:val="99"/>
    <w:rsid w:val="002826C0"/>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2826C0"/>
  </w:style>
  <w:style w:type="paragraph" w:styleId="Header">
    <w:name w:val="header"/>
    <w:basedOn w:val="Normal"/>
    <w:link w:val="HeaderChar"/>
    <w:uiPriority w:val="99"/>
    <w:unhideWhenUsed/>
    <w:rsid w:val="00873A0D"/>
    <w:pPr>
      <w:tabs>
        <w:tab w:val="center" w:pos="4680"/>
        <w:tab w:val="right" w:pos="9360"/>
      </w:tabs>
    </w:pPr>
  </w:style>
  <w:style w:type="character" w:customStyle="1" w:styleId="HeaderChar">
    <w:name w:val="Header Char"/>
    <w:basedOn w:val="DefaultParagraphFont"/>
    <w:link w:val="Header"/>
    <w:uiPriority w:val="99"/>
    <w:rsid w:val="00873A0D"/>
    <w:rPr>
      <w:rFonts w:ascii="Times New Roman" w:eastAsia="Times New Roman" w:hAnsi="Times New Roman" w:cs="Times New Roman"/>
      <w:sz w:val="24"/>
      <w:szCs w:val="24"/>
    </w:rPr>
  </w:style>
  <w:style w:type="character" w:styleId="Emphasis">
    <w:name w:val="Emphasis"/>
    <w:basedOn w:val="DefaultParagraphFont"/>
    <w:uiPriority w:val="20"/>
    <w:qFormat/>
    <w:rsid w:val="00D76A07"/>
    <w:rPr>
      <w:i/>
      <w:iCs/>
    </w:rPr>
  </w:style>
  <w:style w:type="paragraph" w:styleId="Revision">
    <w:name w:val="Revision"/>
    <w:hidden/>
    <w:uiPriority w:val="99"/>
    <w:semiHidden/>
    <w:rsid w:val="00DE3E0C"/>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473">
      <w:bodyDiv w:val="1"/>
      <w:marLeft w:val="0"/>
      <w:marRight w:val="0"/>
      <w:marTop w:val="0"/>
      <w:marBottom w:val="0"/>
      <w:divBdr>
        <w:top w:val="none" w:sz="0" w:space="0" w:color="auto"/>
        <w:left w:val="none" w:sz="0" w:space="0" w:color="auto"/>
        <w:bottom w:val="none" w:sz="0" w:space="0" w:color="auto"/>
        <w:right w:val="none" w:sz="0" w:space="0" w:color="auto"/>
      </w:divBdr>
    </w:div>
    <w:div w:id="76750220">
      <w:bodyDiv w:val="1"/>
      <w:marLeft w:val="0"/>
      <w:marRight w:val="0"/>
      <w:marTop w:val="0"/>
      <w:marBottom w:val="0"/>
      <w:divBdr>
        <w:top w:val="none" w:sz="0" w:space="0" w:color="auto"/>
        <w:left w:val="none" w:sz="0" w:space="0" w:color="auto"/>
        <w:bottom w:val="none" w:sz="0" w:space="0" w:color="auto"/>
        <w:right w:val="none" w:sz="0" w:space="0" w:color="auto"/>
      </w:divBdr>
    </w:div>
    <w:div w:id="103354950">
      <w:bodyDiv w:val="1"/>
      <w:marLeft w:val="0"/>
      <w:marRight w:val="0"/>
      <w:marTop w:val="0"/>
      <w:marBottom w:val="0"/>
      <w:divBdr>
        <w:top w:val="none" w:sz="0" w:space="0" w:color="auto"/>
        <w:left w:val="none" w:sz="0" w:space="0" w:color="auto"/>
        <w:bottom w:val="none" w:sz="0" w:space="0" w:color="auto"/>
        <w:right w:val="none" w:sz="0" w:space="0" w:color="auto"/>
      </w:divBdr>
    </w:div>
    <w:div w:id="120154298">
      <w:bodyDiv w:val="1"/>
      <w:marLeft w:val="0"/>
      <w:marRight w:val="0"/>
      <w:marTop w:val="0"/>
      <w:marBottom w:val="0"/>
      <w:divBdr>
        <w:top w:val="none" w:sz="0" w:space="0" w:color="auto"/>
        <w:left w:val="none" w:sz="0" w:space="0" w:color="auto"/>
        <w:bottom w:val="none" w:sz="0" w:space="0" w:color="auto"/>
        <w:right w:val="none" w:sz="0" w:space="0" w:color="auto"/>
      </w:divBdr>
    </w:div>
    <w:div w:id="164055649">
      <w:bodyDiv w:val="1"/>
      <w:marLeft w:val="0"/>
      <w:marRight w:val="0"/>
      <w:marTop w:val="0"/>
      <w:marBottom w:val="0"/>
      <w:divBdr>
        <w:top w:val="none" w:sz="0" w:space="0" w:color="auto"/>
        <w:left w:val="none" w:sz="0" w:space="0" w:color="auto"/>
        <w:bottom w:val="none" w:sz="0" w:space="0" w:color="auto"/>
        <w:right w:val="none" w:sz="0" w:space="0" w:color="auto"/>
      </w:divBdr>
    </w:div>
    <w:div w:id="207959613">
      <w:bodyDiv w:val="1"/>
      <w:marLeft w:val="0"/>
      <w:marRight w:val="0"/>
      <w:marTop w:val="0"/>
      <w:marBottom w:val="0"/>
      <w:divBdr>
        <w:top w:val="none" w:sz="0" w:space="0" w:color="auto"/>
        <w:left w:val="none" w:sz="0" w:space="0" w:color="auto"/>
        <w:bottom w:val="none" w:sz="0" w:space="0" w:color="auto"/>
        <w:right w:val="none" w:sz="0" w:space="0" w:color="auto"/>
      </w:divBdr>
    </w:div>
    <w:div w:id="270668268">
      <w:bodyDiv w:val="1"/>
      <w:marLeft w:val="0"/>
      <w:marRight w:val="0"/>
      <w:marTop w:val="0"/>
      <w:marBottom w:val="0"/>
      <w:divBdr>
        <w:top w:val="none" w:sz="0" w:space="0" w:color="auto"/>
        <w:left w:val="none" w:sz="0" w:space="0" w:color="auto"/>
        <w:bottom w:val="none" w:sz="0" w:space="0" w:color="auto"/>
        <w:right w:val="none" w:sz="0" w:space="0" w:color="auto"/>
      </w:divBdr>
    </w:div>
    <w:div w:id="454450935">
      <w:bodyDiv w:val="1"/>
      <w:marLeft w:val="0"/>
      <w:marRight w:val="0"/>
      <w:marTop w:val="0"/>
      <w:marBottom w:val="0"/>
      <w:divBdr>
        <w:top w:val="none" w:sz="0" w:space="0" w:color="auto"/>
        <w:left w:val="none" w:sz="0" w:space="0" w:color="auto"/>
        <w:bottom w:val="none" w:sz="0" w:space="0" w:color="auto"/>
        <w:right w:val="none" w:sz="0" w:space="0" w:color="auto"/>
      </w:divBdr>
    </w:div>
    <w:div w:id="568032070">
      <w:bodyDiv w:val="1"/>
      <w:marLeft w:val="0"/>
      <w:marRight w:val="0"/>
      <w:marTop w:val="0"/>
      <w:marBottom w:val="0"/>
      <w:divBdr>
        <w:top w:val="none" w:sz="0" w:space="0" w:color="auto"/>
        <w:left w:val="none" w:sz="0" w:space="0" w:color="auto"/>
        <w:bottom w:val="none" w:sz="0" w:space="0" w:color="auto"/>
        <w:right w:val="none" w:sz="0" w:space="0" w:color="auto"/>
      </w:divBdr>
    </w:div>
    <w:div w:id="573318426">
      <w:bodyDiv w:val="1"/>
      <w:marLeft w:val="0"/>
      <w:marRight w:val="0"/>
      <w:marTop w:val="0"/>
      <w:marBottom w:val="0"/>
      <w:divBdr>
        <w:top w:val="none" w:sz="0" w:space="0" w:color="auto"/>
        <w:left w:val="none" w:sz="0" w:space="0" w:color="auto"/>
        <w:bottom w:val="none" w:sz="0" w:space="0" w:color="auto"/>
        <w:right w:val="none" w:sz="0" w:space="0" w:color="auto"/>
      </w:divBdr>
    </w:div>
    <w:div w:id="594091331">
      <w:bodyDiv w:val="1"/>
      <w:marLeft w:val="0"/>
      <w:marRight w:val="0"/>
      <w:marTop w:val="0"/>
      <w:marBottom w:val="0"/>
      <w:divBdr>
        <w:top w:val="none" w:sz="0" w:space="0" w:color="auto"/>
        <w:left w:val="none" w:sz="0" w:space="0" w:color="auto"/>
        <w:bottom w:val="none" w:sz="0" w:space="0" w:color="auto"/>
        <w:right w:val="none" w:sz="0" w:space="0" w:color="auto"/>
      </w:divBdr>
    </w:div>
    <w:div w:id="596257576">
      <w:bodyDiv w:val="1"/>
      <w:marLeft w:val="0"/>
      <w:marRight w:val="0"/>
      <w:marTop w:val="0"/>
      <w:marBottom w:val="0"/>
      <w:divBdr>
        <w:top w:val="none" w:sz="0" w:space="0" w:color="auto"/>
        <w:left w:val="none" w:sz="0" w:space="0" w:color="auto"/>
        <w:bottom w:val="none" w:sz="0" w:space="0" w:color="auto"/>
        <w:right w:val="none" w:sz="0" w:space="0" w:color="auto"/>
      </w:divBdr>
    </w:div>
    <w:div w:id="621965090">
      <w:bodyDiv w:val="1"/>
      <w:marLeft w:val="0"/>
      <w:marRight w:val="0"/>
      <w:marTop w:val="0"/>
      <w:marBottom w:val="0"/>
      <w:divBdr>
        <w:top w:val="none" w:sz="0" w:space="0" w:color="auto"/>
        <w:left w:val="none" w:sz="0" w:space="0" w:color="auto"/>
        <w:bottom w:val="none" w:sz="0" w:space="0" w:color="auto"/>
        <w:right w:val="none" w:sz="0" w:space="0" w:color="auto"/>
      </w:divBdr>
    </w:div>
    <w:div w:id="688990624">
      <w:bodyDiv w:val="1"/>
      <w:marLeft w:val="0"/>
      <w:marRight w:val="0"/>
      <w:marTop w:val="0"/>
      <w:marBottom w:val="0"/>
      <w:divBdr>
        <w:top w:val="none" w:sz="0" w:space="0" w:color="auto"/>
        <w:left w:val="none" w:sz="0" w:space="0" w:color="auto"/>
        <w:bottom w:val="none" w:sz="0" w:space="0" w:color="auto"/>
        <w:right w:val="none" w:sz="0" w:space="0" w:color="auto"/>
      </w:divBdr>
    </w:div>
    <w:div w:id="739720281">
      <w:bodyDiv w:val="1"/>
      <w:marLeft w:val="0"/>
      <w:marRight w:val="0"/>
      <w:marTop w:val="0"/>
      <w:marBottom w:val="0"/>
      <w:divBdr>
        <w:top w:val="none" w:sz="0" w:space="0" w:color="auto"/>
        <w:left w:val="none" w:sz="0" w:space="0" w:color="auto"/>
        <w:bottom w:val="none" w:sz="0" w:space="0" w:color="auto"/>
        <w:right w:val="none" w:sz="0" w:space="0" w:color="auto"/>
      </w:divBdr>
    </w:div>
    <w:div w:id="773984619">
      <w:bodyDiv w:val="1"/>
      <w:marLeft w:val="0"/>
      <w:marRight w:val="0"/>
      <w:marTop w:val="0"/>
      <w:marBottom w:val="0"/>
      <w:divBdr>
        <w:top w:val="none" w:sz="0" w:space="0" w:color="auto"/>
        <w:left w:val="none" w:sz="0" w:space="0" w:color="auto"/>
        <w:bottom w:val="none" w:sz="0" w:space="0" w:color="auto"/>
        <w:right w:val="none" w:sz="0" w:space="0" w:color="auto"/>
      </w:divBdr>
    </w:div>
    <w:div w:id="839351134">
      <w:bodyDiv w:val="1"/>
      <w:marLeft w:val="0"/>
      <w:marRight w:val="0"/>
      <w:marTop w:val="0"/>
      <w:marBottom w:val="0"/>
      <w:divBdr>
        <w:top w:val="none" w:sz="0" w:space="0" w:color="auto"/>
        <w:left w:val="none" w:sz="0" w:space="0" w:color="auto"/>
        <w:bottom w:val="none" w:sz="0" w:space="0" w:color="auto"/>
        <w:right w:val="none" w:sz="0" w:space="0" w:color="auto"/>
      </w:divBdr>
    </w:div>
    <w:div w:id="841511443">
      <w:bodyDiv w:val="1"/>
      <w:marLeft w:val="0"/>
      <w:marRight w:val="0"/>
      <w:marTop w:val="0"/>
      <w:marBottom w:val="0"/>
      <w:divBdr>
        <w:top w:val="none" w:sz="0" w:space="0" w:color="auto"/>
        <w:left w:val="none" w:sz="0" w:space="0" w:color="auto"/>
        <w:bottom w:val="none" w:sz="0" w:space="0" w:color="auto"/>
        <w:right w:val="none" w:sz="0" w:space="0" w:color="auto"/>
      </w:divBdr>
    </w:div>
    <w:div w:id="936525868">
      <w:bodyDiv w:val="1"/>
      <w:marLeft w:val="0"/>
      <w:marRight w:val="0"/>
      <w:marTop w:val="0"/>
      <w:marBottom w:val="0"/>
      <w:divBdr>
        <w:top w:val="none" w:sz="0" w:space="0" w:color="auto"/>
        <w:left w:val="none" w:sz="0" w:space="0" w:color="auto"/>
        <w:bottom w:val="none" w:sz="0" w:space="0" w:color="auto"/>
        <w:right w:val="none" w:sz="0" w:space="0" w:color="auto"/>
      </w:divBdr>
    </w:div>
    <w:div w:id="955912963">
      <w:bodyDiv w:val="1"/>
      <w:marLeft w:val="0"/>
      <w:marRight w:val="0"/>
      <w:marTop w:val="0"/>
      <w:marBottom w:val="0"/>
      <w:divBdr>
        <w:top w:val="none" w:sz="0" w:space="0" w:color="auto"/>
        <w:left w:val="none" w:sz="0" w:space="0" w:color="auto"/>
        <w:bottom w:val="none" w:sz="0" w:space="0" w:color="auto"/>
        <w:right w:val="none" w:sz="0" w:space="0" w:color="auto"/>
      </w:divBdr>
    </w:div>
    <w:div w:id="964458325">
      <w:bodyDiv w:val="1"/>
      <w:marLeft w:val="0"/>
      <w:marRight w:val="0"/>
      <w:marTop w:val="0"/>
      <w:marBottom w:val="0"/>
      <w:divBdr>
        <w:top w:val="none" w:sz="0" w:space="0" w:color="auto"/>
        <w:left w:val="none" w:sz="0" w:space="0" w:color="auto"/>
        <w:bottom w:val="none" w:sz="0" w:space="0" w:color="auto"/>
        <w:right w:val="none" w:sz="0" w:space="0" w:color="auto"/>
      </w:divBdr>
    </w:div>
    <w:div w:id="974408856">
      <w:bodyDiv w:val="1"/>
      <w:marLeft w:val="0"/>
      <w:marRight w:val="0"/>
      <w:marTop w:val="0"/>
      <w:marBottom w:val="0"/>
      <w:divBdr>
        <w:top w:val="none" w:sz="0" w:space="0" w:color="auto"/>
        <w:left w:val="none" w:sz="0" w:space="0" w:color="auto"/>
        <w:bottom w:val="none" w:sz="0" w:space="0" w:color="auto"/>
        <w:right w:val="none" w:sz="0" w:space="0" w:color="auto"/>
      </w:divBdr>
    </w:div>
    <w:div w:id="1072390752">
      <w:bodyDiv w:val="1"/>
      <w:marLeft w:val="0"/>
      <w:marRight w:val="0"/>
      <w:marTop w:val="0"/>
      <w:marBottom w:val="0"/>
      <w:divBdr>
        <w:top w:val="none" w:sz="0" w:space="0" w:color="auto"/>
        <w:left w:val="none" w:sz="0" w:space="0" w:color="auto"/>
        <w:bottom w:val="none" w:sz="0" w:space="0" w:color="auto"/>
        <w:right w:val="none" w:sz="0" w:space="0" w:color="auto"/>
      </w:divBdr>
    </w:div>
    <w:div w:id="1077289293">
      <w:bodyDiv w:val="1"/>
      <w:marLeft w:val="0"/>
      <w:marRight w:val="0"/>
      <w:marTop w:val="0"/>
      <w:marBottom w:val="0"/>
      <w:divBdr>
        <w:top w:val="none" w:sz="0" w:space="0" w:color="auto"/>
        <w:left w:val="none" w:sz="0" w:space="0" w:color="auto"/>
        <w:bottom w:val="none" w:sz="0" w:space="0" w:color="auto"/>
        <w:right w:val="none" w:sz="0" w:space="0" w:color="auto"/>
      </w:divBdr>
    </w:div>
    <w:div w:id="1140416431">
      <w:bodyDiv w:val="1"/>
      <w:marLeft w:val="0"/>
      <w:marRight w:val="0"/>
      <w:marTop w:val="0"/>
      <w:marBottom w:val="0"/>
      <w:divBdr>
        <w:top w:val="none" w:sz="0" w:space="0" w:color="auto"/>
        <w:left w:val="none" w:sz="0" w:space="0" w:color="auto"/>
        <w:bottom w:val="none" w:sz="0" w:space="0" w:color="auto"/>
        <w:right w:val="none" w:sz="0" w:space="0" w:color="auto"/>
      </w:divBdr>
    </w:div>
    <w:div w:id="1199704830">
      <w:bodyDiv w:val="1"/>
      <w:marLeft w:val="0"/>
      <w:marRight w:val="0"/>
      <w:marTop w:val="0"/>
      <w:marBottom w:val="0"/>
      <w:divBdr>
        <w:top w:val="none" w:sz="0" w:space="0" w:color="auto"/>
        <w:left w:val="none" w:sz="0" w:space="0" w:color="auto"/>
        <w:bottom w:val="none" w:sz="0" w:space="0" w:color="auto"/>
        <w:right w:val="none" w:sz="0" w:space="0" w:color="auto"/>
      </w:divBdr>
    </w:div>
    <w:div w:id="1227371846">
      <w:bodyDiv w:val="1"/>
      <w:marLeft w:val="0"/>
      <w:marRight w:val="0"/>
      <w:marTop w:val="0"/>
      <w:marBottom w:val="0"/>
      <w:divBdr>
        <w:top w:val="none" w:sz="0" w:space="0" w:color="auto"/>
        <w:left w:val="none" w:sz="0" w:space="0" w:color="auto"/>
        <w:bottom w:val="none" w:sz="0" w:space="0" w:color="auto"/>
        <w:right w:val="none" w:sz="0" w:space="0" w:color="auto"/>
      </w:divBdr>
    </w:div>
    <w:div w:id="1231891735">
      <w:bodyDiv w:val="1"/>
      <w:marLeft w:val="0"/>
      <w:marRight w:val="0"/>
      <w:marTop w:val="0"/>
      <w:marBottom w:val="0"/>
      <w:divBdr>
        <w:top w:val="none" w:sz="0" w:space="0" w:color="auto"/>
        <w:left w:val="none" w:sz="0" w:space="0" w:color="auto"/>
        <w:bottom w:val="none" w:sz="0" w:space="0" w:color="auto"/>
        <w:right w:val="none" w:sz="0" w:space="0" w:color="auto"/>
      </w:divBdr>
    </w:div>
    <w:div w:id="1237476740">
      <w:bodyDiv w:val="1"/>
      <w:marLeft w:val="0"/>
      <w:marRight w:val="0"/>
      <w:marTop w:val="0"/>
      <w:marBottom w:val="0"/>
      <w:divBdr>
        <w:top w:val="none" w:sz="0" w:space="0" w:color="auto"/>
        <w:left w:val="none" w:sz="0" w:space="0" w:color="auto"/>
        <w:bottom w:val="none" w:sz="0" w:space="0" w:color="auto"/>
        <w:right w:val="none" w:sz="0" w:space="0" w:color="auto"/>
      </w:divBdr>
    </w:div>
    <w:div w:id="1243418592">
      <w:bodyDiv w:val="1"/>
      <w:marLeft w:val="0"/>
      <w:marRight w:val="0"/>
      <w:marTop w:val="0"/>
      <w:marBottom w:val="0"/>
      <w:divBdr>
        <w:top w:val="none" w:sz="0" w:space="0" w:color="auto"/>
        <w:left w:val="none" w:sz="0" w:space="0" w:color="auto"/>
        <w:bottom w:val="none" w:sz="0" w:space="0" w:color="auto"/>
        <w:right w:val="none" w:sz="0" w:space="0" w:color="auto"/>
      </w:divBdr>
    </w:div>
    <w:div w:id="1245456632">
      <w:bodyDiv w:val="1"/>
      <w:marLeft w:val="0"/>
      <w:marRight w:val="0"/>
      <w:marTop w:val="0"/>
      <w:marBottom w:val="0"/>
      <w:divBdr>
        <w:top w:val="none" w:sz="0" w:space="0" w:color="auto"/>
        <w:left w:val="none" w:sz="0" w:space="0" w:color="auto"/>
        <w:bottom w:val="none" w:sz="0" w:space="0" w:color="auto"/>
        <w:right w:val="none" w:sz="0" w:space="0" w:color="auto"/>
      </w:divBdr>
    </w:div>
    <w:div w:id="1350791718">
      <w:bodyDiv w:val="1"/>
      <w:marLeft w:val="0"/>
      <w:marRight w:val="0"/>
      <w:marTop w:val="0"/>
      <w:marBottom w:val="0"/>
      <w:divBdr>
        <w:top w:val="none" w:sz="0" w:space="0" w:color="auto"/>
        <w:left w:val="none" w:sz="0" w:space="0" w:color="auto"/>
        <w:bottom w:val="none" w:sz="0" w:space="0" w:color="auto"/>
        <w:right w:val="none" w:sz="0" w:space="0" w:color="auto"/>
      </w:divBdr>
    </w:div>
    <w:div w:id="1434476052">
      <w:bodyDiv w:val="1"/>
      <w:marLeft w:val="0"/>
      <w:marRight w:val="0"/>
      <w:marTop w:val="0"/>
      <w:marBottom w:val="0"/>
      <w:divBdr>
        <w:top w:val="none" w:sz="0" w:space="0" w:color="auto"/>
        <w:left w:val="none" w:sz="0" w:space="0" w:color="auto"/>
        <w:bottom w:val="none" w:sz="0" w:space="0" w:color="auto"/>
        <w:right w:val="none" w:sz="0" w:space="0" w:color="auto"/>
      </w:divBdr>
    </w:div>
    <w:div w:id="1483349816">
      <w:bodyDiv w:val="1"/>
      <w:marLeft w:val="0"/>
      <w:marRight w:val="0"/>
      <w:marTop w:val="0"/>
      <w:marBottom w:val="0"/>
      <w:divBdr>
        <w:top w:val="none" w:sz="0" w:space="0" w:color="auto"/>
        <w:left w:val="none" w:sz="0" w:space="0" w:color="auto"/>
        <w:bottom w:val="none" w:sz="0" w:space="0" w:color="auto"/>
        <w:right w:val="none" w:sz="0" w:space="0" w:color="auto"/>
      </w:divBdr>
    </w:div>
    <w:div w:id="1494377202">
      <w:bodyDiv w:val="1"/>
      <w:marLeft w:val="0"/>
      <w:marRight w:val="0"/>
      <w:marTop w:val="0"/>
      <w:marBottom w:val="0"/>
      <w:divBdr>
        <w:top w:val="none" w:sz="0" w:space="0" w:color="auto"/>
        <w:left w:val="none" w:sz="0" w:space="0" w:color="auto"/>
        <w:bottom w:val="none" w:sz="0" w:space="0" w:color="auto"/>
        <w:right w:val="none" w:sz="0" w:space="0" w:color="auto"/>
      </w:divBdr>
    </w:div>
    <w:div w:id="1496262931">
      <w:bodyDiv w:val="1"/>
      <w:marLeft w:val="0"/>
      <w:marRight w:val="0"/>
      <w:marTop w:val="0"/>
      <w:marBottom w:val="0"/>
      <w:divBdr>
        <w:top w:val="none" w:sz="0" w:space="0" w:color="auto"/>
        <w:left w:val="none" w:sz="0" w:space="0" w:color="auto"/>
        <w:bottom w:val="none" w:sz="0" w:space="0" w:color="auto"/>
        <w:right w:val="none" w:sz="0" w:space="0" w:color="auto"/>
      </w:divBdr>
    </w:div>
    <w:div w:id="1580821095">
      <w:bodyDiv w:val="1"/>
      <w:marLeft w:val="0"/>
      <w:marRight w:val="0"/>
      <w:marTop w:val="0"/>
      <w:marBottom w:val="0"/>
      <w:divBdr>
        <w:top w:val="none" w:sz="0" w:space="0" w:color="auto"/>
        <w:left w:val="none" w:sz="0" w:space="0" w:color="auto"/>
        <w:bottom w:val="none" w:sz="0" w:space="0" w:color="auto"/>
        <w:right w:val="none" w:sz="0" w:space="0" w:color="auto"/>
      </w:divBdr>
    </w:div>
    <w:div w:id="1642734774">
      <w:bodyDiv w:val="1"/>
      <w:marLeft w:val="0"/>
      <w:marRight w:val="0"/>
      <w:marTop w:val="0"/>
      <w:marBottom w:val="0"/>
      <w:divBdr>
        <w:top w:val="none" w:sz="0" w:space="0" w:color="auto"/>
        <w:left w:val="none" w:sz="0" w:space="0" w:color="auto"/>
        <w:bottom w:val="none" w:sz="0" w:space="0" w:color="auto"/>
        <w:right w:val="none" w:sz="0" w:space="0" w:color="auto"/>
      </w:divBdr>
    </w:div>
    <w:div w:id="1658458992">
      <w:bodyDiv w:val="1"/>
      <w:marLeft w:val="0"/>
      <w:marRight w:val="0"/>
      <w:marTop w:val="0"/>
      <w:marBottom w:val="0"/>
      <w:divBdr>
        <w:top w:val="none" w:sz="0" w:space="0" w:color="auto"/>
        <w:left w:val="none" w:sz="0" w:space="0" w:color="auto"/>
        <w:bottom w:val="none" w:sz="0" w:space="0" w:color="auto"/>
        <w:right w:val="none" w:sz="0" w:space="0" w:color="auto"/>
      </w:divBdr>
    </w:div>
    <w:div w:id="1686177688">
      <w:bodyDiv w:val="1"/>
      <w:marLeft w:val="0"/>
      <w:marRight w:val="0"/>
      <w:marTop w:val="0"/>
      <w:marBottom w:val="0"/>
      <w:divBdr>
        <w:top w:val="none" w:sz="0" w:space="0" w:color="auto"/>
        <w:left w:val="none" w:sz="0" w:space="0" w:color="auto"/>
        <w:bottom w:val="none" w:sz="0" w:space="0" w:color="auto"/>
        <w:right w:val="none" w:sz="0" w:space="0" w:color="auto"/>
      </w:divBdr>
    </w:div>
    <w:div w:id="1797215266">
      <w:bodyDiv w:val="1"/>
      <w:marLeft w:val="0"/>
      <w:marRight w:val="0"/>
      <w:marTop w:val="0"/>
      <w:marBottom w:val="0"/>
      <w:divBdr>
        <w:top w:val="none" w:sz="0" w:space="0" w:color="auto"/>
        <w:left w:val="none" w:sz="0" w:space="0" w:color="auto"/>
        <w:bottom w:val="none" w:sz="0" w:space="0" w:color="auto"/>
        <w:right w:val="none" w:sz="0" w:space="0" w:color="auto"/>
      </w:divBdr>
    </w:div>
    <w:div w:id="1803494128">
      <w:bodyDiv w:val="1"/>
      <w:marLeft w:val="0"/>
      <w:marRight w:val="0"/>
      <w:marTop w:val="0"/>
      <w:marBottom w:val="0"/>
      <w:divBdr>
        <w:top w:val="none" w:sz="0" w:space="0" w:color="auto"/>
        <w:left w:val="none" w:sz="0" w:space="0" w:color="auto"/>
        <w:bottom w:val="none" w:sz="0" w:space="0" w:color="auto"/>
        <w:right w:val="none" w:sz="0" w:space="0" w:color="auto"/>
      </w:divBdr>
    </w:div>
    <w:div w:id="1828551924">
      <w:bodyDiv w:val="1"/>
      <w:marLeft w:val="0"/>
      <w:marRight w:val="0"/>
      <w:marTop w:val="0"/>
      <w:marBottom w:val="0"/>
      <w:divBdr>
        <w:top w:val="none" w:sz="0" w:space="0" w:color="auto"/>
        <w:left w:val="none" w:sz="0" w:space="0" w:color="auto"/>
        <w:bottom w:val="none" w:sz="0" w:space="0" w:color="auto"/>
        <w:right w:val="none" w:sz="0" w:space="0" w:color="auto"/>
      </w:divBdr>
    </w:div>
    <w:div w:id="1901675002">
      <w:bodyDiv w:val="1"/>
      <w:marLeft w:val="0"/>
      <w:marRight w:val="0"/>
      <w:marTop w:val="0"/>
      <w:marBottom w:val="0"/>
      <w:divBdr>
        <w:top w:val="none" w:sz="0" w:space="0" w:color="auto"/>
        <w:left w:val="none" w:sz="0" w:space="0" w:color="auto"/>
        <w:bottom w:val="none" w:sz="0" w:space="0" w:color="auto"/>
        <w:right w:val="none" w:sz="0" w:space="0" w:color="auto"/>
      </w:divBdr>
    </w:div>
    <w:div w:id="1947346383">
      <w:bodyDiv w:val="1"/>
      <w:marLeft w:val="0"/>
      <w:marRight w:val="0"/>
      <w:marTop w:val="0"/>
      <w:marBottom w:val="0"/>
      <w:divBdr>
        <w:top w:val="none" w:sz="0" w:space="0" w:color="auto"/>
        <w:left w:val="none" w:sz="0" w:space="0" w:color="auto"/>
        <w:bottom w:val="none" w:sz="0" w:space="0" w:color="auto"/>
        <w:right w:val="none" w:sz="0" w:space="0" w:color="auto"/>
      </w:divBdr>
    </w:div>
    <w:div w:id="2030989273">
      <w:bodyDiv w:val="1"/>
      <w:marLeft w:val="0"/>
      <w:marRight w:val="0"/>
      <w:marTop w:val="0"/>
      <w:marBottom w:val="0"/>
      <w:divBdr>
        <w:top w:val="none" w:sz="0" w:space="0" w:color="auto"/>
        <w:left w:val="none" w:sz="0" w:space="0" w:color="auto"/>
        <w:bottom w:val="none" w:sz="0" w:space="0" w:color="auto"/>
        <w:right w:val="none" w:sz="0" w:space="0" w:color="auto"/>
      </w:divBdr>
    </w:div>
    <w:div w:id="2035232548">
      <w:bodyDiv w:val="1"/>
      <w:marLeft w:val="0"/>
      <w:marRight w:val="0"/>
      <w:marTop w:val="0"/>
      <w:marBottom w:val="0"/>
      <w:divBdr>
        <w:top w:val="none" w:sz="0" w:space="0" w:color="auto"/>
        <w:left w:val="none" w:sz="0" w:space="0" w:color="auto"/>
        <w:bottom w:val="none" w:sz="0" w:space="0" w:color="auto"/>
        <w:right w:val="none" w:sz="0" w:space="0" w:color="auto"/>
      </w:divBdr>
    </w:div>
    <w:div w:id="212835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6D48972C34FDD42BCF0EC2D34A7B344" ma:contentTypeVersion="6" ma:contentTypeDescription="Create a new document." ma:contentTypeScope="" ma:versionID="e3e34dcd1a35d597865ab891e82c1520">
  <xsd:schema xmlns:xsd="http://www.w3.org/2001/XMLSchema" xmlns:xs="http://www.w3.org/2001/XMLSchema" xmlns:p="http://schemas.microsoft.com/office/2006/metadata/properties" xmlns:ns2="dbca8256-a031-4fbc-8f7e-c6897094884c" targetNamespace="http://schemas.microsoft.com/office/2006/metadata/properties" ma:root="true" ma:fieldsID="0c070d23fd15159895a2cfa1d8f2d8c7" ns2:_="">
    <xsd:import namespace="dbca8256-a031-4fbc-8f7e-c689709488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ca8256-a031-4fbc-8f7e-c68970948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D689B-3ED3-43FB-9FB3-0164DDE554A6}">
  <ds:schemaRefs>
    <ds:schemaRef ds:uri="http://schemas.microsoft.com/sharepoint/v3/contenttype/forms"/>
  </ds:schemaRefs>
</ds:datastoreItem>
</file>

<file path=customXml/itemProps2.xml><?xml version="1.0" encoding="utf-8"?>
<ds:datastoreItem xmlns:ds="http://schemas.openxmlformats.org/officeDocument/2006/customXml" ds:itemID="{95F87981-34A7-4EA5-BBF5-018F4349B3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9803CD-2F38-4587-BBDB-499B339F3CA8}">
  <ds:schemaRefs>
    <ds:schemaRef ds:uri="http://schemas.openxmlformats.org/officeDocument/2006/bibliography"/>
  </ds:schemaRefs>
</ds:datastoreItem>
</file>

<file path=customXml/itemProps4.xml><?xml version="1.0" encoding="utf-8"?>
<ds:datastoreItem xmlns:ds="http://schemas.openxmlformats.org/officeDocument/2006/customXml" ds:itemID="{B352E4AE-5E03-4D99-90D6-3EF78FD6A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ca8256-a031-4fbc-8f7e-c68970948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1134</Words>
  <Characters>6602</Characters>
  <Application>Microsoft Office Word</Application>
  <DocSecurity>0</DocSecurity>
  <Lines>110</Lines>
  <Paragraphs>25</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Cankaya, Burak</dc:creator>
  <cp:keywords/>
  <dc:description/>
  <cp:lastModifiedBy>Natasha</cp:lastModifiedBy>
  <cp:revision>8</cp:revision>
  <dcterms:created xsi:type="dcterms:W3CDTF">2024-01-18T08:40:00Z</dcterms:created>
  <dcterms:modified xsi:type="dcterms:W3CDTF">2024-01-18T19:29:00Z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0x010100B6D48972C34FDD42BCF0EC2D34A7B344</vt:lpwstr>
  </property>
  <property fmtid="{D5CDD505-2E9C-101B-9397-08002B2CF9AE}" pid="3" name="Mendeley Document_1">
    <vt:lpwstr>True</vt:lpwstr>
  </property>
  <property fmtid="{D5CDD505-2E9C-101B-9397-08002B2CF9AE}" pid="4" name="Mendeley Unique User Id_1">
    <vt:lpwstr>5169ebca-3617-33a3-afca-039f7294d23e</vt:lpwstr>
  </property>
  <property fmtid="{D5CDD505-2E9C-101B-9397-08002B2CF9AE}" pid="5" name="Mendeley Citation Style_1">
    <vt:lpwstr>http://csl.mendeley.com/styles/602763781/harvard-cite-them-right-IS-Success</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http://csl.mendeley.com/styles/602763781/harvard-cite-them-right-IS-Success</vt:lpwstr>
  </property>
  <property fmtid="{D5CDD505-2E9C-101B-9397-08002B2CF9AE}" pid="19" name="Mendeley Recent Style Name 6_1">
    <vt:lpwstr>Cite Them Right 10th edition - Harvard - Mustafa Cemil Karacadag</vt:lpwstr>
  </property>
  <property fmtid="{D5CDD505-2E9C-101B-9397-08002B2CF9AE}" pid="20" name="Mendeley Recent Style Id 7_1">
    <vt:lpwstr>http://www.zotero.org/styles/ieee</vt:lpwstr>
  </property>
  <property fmtid="{D5CDD505-2E9C-101B-9397-08002B2CF9AE}" pid="21" name="Mendeley Recent Style Name 7_1">
    <vt:lpwstr>IEEE</vt:lpwstr>
  </property>
  <property fmtid="{D5CDD505-2E9C-101B-9397-08002B2CF9AE}" pid="22" name="Mendeley Recent Style Id 8_1">
    <vt:lpwstr>http://www.zotero.org/styles/modern-humanities-research-association</vt:lpwstr>
  </property>
  <property fmtid="{D5CDD505-2E9C-101B-9397-08002B2CF9AE}" pid="23" name="Mendeley Recent Style Name 8_1">
    <vt:lpwstr>Modern Humanities Research Association 3rd edition (note with bibliography)</vt:lpwstr>
  </property>
  <property fmtid="{D5CDD505-2E9C-101B-9397-08002B2CF9AE}" pid="24" name="Mendeley Recent Style Id 9_1">
    <vt:lpwstr>http://www.zotero.org/styles/modern-language-association</vt:lpwstr>
  </property>
  <property fmtid="{D5CDD505-2E9C-101B-9397-08002B2CF9AE}" pid="25" name="Mendeley Recent Style Name 9_1">
    <vt:lpwstr>Modern Language Association 8th edition</vt:lpwstr>
  </property>
</Properties>
</file>