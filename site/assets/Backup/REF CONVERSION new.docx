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20EDD" w14:textId="77777777" w:rsidR="00457F04" w:rsidRPr="00A601C4" w:rsidRDefault="00457F04">
      <w:pPr>
        <w:rPr>
          <w:rFonts w:ascii="Times New Roman" w:hAnsi="Times New Roman"/>
          <w:sz w:val="24"/>
          <w:szCs w:val="24"/>
          <w:lang w:val="sr-Latn-RS"/>
        </w:rPr>
      </w:pPr>
    </w:p>
    <w:p w14:paraId="63BFFDC9" w14:textId="77777777" w:rsidR="00457F04" w:rsidRPr="00A601C4" w:rsidRDefault="00457F04" w:rsidP="0021234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commentRangeStart w:id="0"/>
      <w:r w:rsidRPr="00A601C4">
        <w:rPr>
          <w:rFonts w:ascii="Times New Roman" w:eastAsia="Times New Roman" w:hAnsi="Times New Roman"/>
          <w:b/>
          <w:sz w:val="24"/>
          <w:szCs w:val="24"/>
        </w:rPr>
        <w:t>References</w:t>
      </w:r>
      <w:commentRangeEnd w:id="0"/>
      <w:r w:rsidR="005E1EB0">
        <w:rPr>
          <w:rStyle w:val="CommentReference"/>
        </w:rPr>
        <w:commentReference w:id="0"/>
      </w:r>
    </w:p>
    <w:p w14:paraId="57780320" w14:textId="77777777" w:rsidR="00457F04" w:rsidRPr="00A601C4" w:rsidRDefault="00457F04" w:rsidP="00457F0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14:paraId="24767A7A" w14:textId="53334C1E" w:rsidR="005E1EB0" w:rsidRPr="00CC4D55" w:rsidRDefault="005E1EB0" w:rsidP="00E921F0">
      <w:pPr>
        <w:autoSpaceDE w:val="0"/>
        <w:autoSpaceDN w:val="0"/>
        <w:adjustRightInd w:val="0"/>
        <w:spacing w:after="0" w:line="480" w:lineRule="auto"/>
        <w:ind w:left="709" w:hanging="709"/>
        <w:contextualSpacing/>
        <w:rPr>
          <w:ins w:id="1" w:author="Natasha" w:date="2024-01-19T09:48:00Z"/>
          <w:rFonts w:ascii="Times New Roman" w:eastAsia="Times New Roman" w:hAnsi="Times New Roman"/>
          <w:sz w:val="24"/>
          <w:szCs w:val="24"/>
          <w:shd w:val="clear" w:color="auto" w:fill="FFFFFF"/>
        </w:rPr>
      </w:pPr>
      <w:moveToRangeStart w:id="2" w:author="Natasha" w:date="2024-01-19T09:48:00Z" w:name="move156550126"/>
      <w:moveTo w:id="3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Al Shammari</w:t>
        </w:r>
      </w:moveTo>
      <w:ins w:id="4" w:author="Natasha" w:date="2024-01-19T09:57:00Z">
        <w:r w:rsidR="005D38A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5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M</w:t>
        </w:r>
      </w:moveTo>
      <w:ins w:id="6" w:author="Natasha" w:date="2024-01-19T09:57:00Z">
        <w:r w:rsidR="005D38A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moveTo w:id="7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 Hassan</w:t>
        </w:r>
      </w:moveTo>
      <w:ins w:id="8" w:author="Natasha" w:date="2024-01-19T09:57:00Z">
        <w:r w:rsidR="005D38A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9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A</w:t>
        </w:r>
      </w:moveTo>
      <w:ins w:id="10" w:author="Natasha" w:date="2024-01-19T09:57:00Z">
        <w:r w:rsidR="005D38A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moveTo w:id="11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 Al Dandan</w:t>
        </w:r>
      </w:moveTo>
      <w:ins w:id="12" w:author="Natasha" w:date="2024-01-19T09:57:00Z">
        <w:r w:rsidR="005D38A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13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O</w:t>
        </w:r>
      </w:moveTo>
      <w:ins w:id="14" w:author="Natasha" w:date="2024-01-19T09:57:00Z">
        <w:r w:rsidR="005D38A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moveTo w:id="15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, Al </w:t>
        </w:r>
        <w:proofErr w:type="spellStart"/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Gadeeb</w:t>
        </w:r>
      </w:moveTo>
      <w:proofErr w:type="spellEnd"/>
      <w:ins w:id="16" w:author="Natasha" w:date="2024-01-19T09:57:00Z">
        <w:r w:rsidR="005D38A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17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M</w:t>
        </w:r>
      </w:moveTo>
      <w:ins w:id="18" w:author="Natasha" w:date="2024-01-19T09:57:00Z">
        <w:r w:rsidR="005D38A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moveTo w:id="19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, </w:t>
        </w:r>
      </w:moveTo>
      <w:ins w:id="20" w:author="Natasha" w:date="2024-01-19T09:57:00Z">
        <w:r w:rsidR="005D38A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&amp; </w:t>
        </w:r>
      </w:ins>
      <w:proofErr w:type="spellStart"/>
      <w:moveTo w:id="21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Bubshait</w:t>
        </w:r>
        <w:proofErr w:type="spellEnd"/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D. </w:t>
        </w:r>
      </w:moveTo>
      <w:ins w:id="22" w:author="Natasha" w:date="2024-01-19T09:57:00Z">
        <w:r w:rsidR="005D38A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(</w:t>
        </w:r>
        <w:r w:rsidR="005D38A9"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2019</w:t>
        </w:r>
        <w:r w:rsidR="005D38A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). </w:t>
        </w:r>
      </w:ins>
      <w:moveTo w:id="23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Musculoskeletal symptoms among radiologists in Saudi Arabia: </w:t>
        </w:r>
      </w:moveTo>
      <w:ins w:id="24" w:author="Natasha" w:date="2024-01-19T09:57:00Z">
        <w:r w:rsidR="005D38A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A</w:t>
        </w:r>
      </w:ins>
      <w:moveTo w:id="25" w:author="Natasha" w:date="2024-01-19T09:48:00Z">
        <w:del w:id="26" w:author="Natasha" w:date="2024-01-19T09:57:00Z">
          <w:r w:rsidRPr="00CC4D55" w:rsidDel="005D38A9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a</w:delText>
          </w:r>
        </w:del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multi-center cross-sectional study.</w:t>
        </w:r>
      </w:moveTo>
      <w:ins w:id="27" w:author="Natasha" w:date="2024-01-19T09:57:00Z">
        <w:r w:rsidR="005D38A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</w:t>
        </w:r>
      </w:ins>
      <w:commentRangeStart w:id="28"/>
      <w:moveTo w:id="29" w:author="Natasha" w:date="2024-01-19T09:48:00Z">
        <w:del w:id="30" w:author="Natasha" w:date="2024-01-19T09:57:00Z">
          <w:r w:rsidRPr="00A9370F" w:rsidDel="005D38A9">
            <w:rPr>
              <w:rFonts w:ascii="Times New Roman" w:eastAsia="Times New Roman" w:hAnsi="Times New Roman"/>
              <w:i/>
              <w:iCs/>
              <w:sz w:val="24"/>
              <w:szCs w:val="24"/>
              <w:shd w:val="clear" w:color="auto" w:fill="FFFFFF"/>
            </w:rPr>
            <w:delText> </w:delText>
          </w:r>
        </w:del>
        <w:r w:rsidRPr="00A9370F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>BMC</w:t>
        </w:r>
      </w:moveTo>
      <w:commentRangeEnd w:id="28"/>
      <w:r w:rsidR="005D38A9" w:rsidRPr="00A9370F">
        <w:rPr>
          <w:rStyle w:val="CommentReference"/>
          <w:i/>
          <w:iCs/>
        </w:rPr>
        <w:commentReference w:id="28"/>
      </w:r>
      <w:moveTo w:id="31" w:author="Natasha" w:date="2024-01-19T09:48:00Z">
        <w:r w:rsidRPr="00A9370F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 xml:space="preserve"> Musculoskelet</w:t>
        </w:r>
      </w:moveTo>
      <w:ins w:id="32" w:author="Natasha" w:date="2024-01-19T09:58:00Z">
        <w:r w:rsidR="00A9370F" w:rsidRPr="00A9370F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>al</w:t>
        </w:r>
      </w:ins>
      <w:moveTo w:id="33" w:author="Natasha" w:date="2024-01-19T09:48:00Z">
        <w:r w:rsidRPr="00A9370F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 xml:space="preserve"> Disord</w:t>
        </w:r>
      </w:moveTo>
      <w:ins w:id="34" w:author="Natasha" w:date="2024-01-19T09:58:00Z">
        <w:r w:rsidR="00A9370F" w:rsidRPr="00A9370F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>ers</w:t>
        </w:r>
        <w:r w:rsidR="00A9370F">
          <w:rPr>
            <w:rFonts w:ascii="Times New Roman" w:eastAsia="Times New Roman" w:hAnsi="Times New Roman"/>
            <w:iCs/>
            <w:sz w:val="24"/>
            <w:szCs w:val="24"/>
            <w:shd w:val="clear" w:color="auto" w:fill="FFFFFF"/>
          </w:rPr>
          <w:t>,</w:t>
        </w:r>
      </w:ins>
      <w:moveTo w:id="35" w:author="Natasha" w:date="2024-01-19T09:48:00Z">
        <w:del w:id="36" w:author="Natasha" w:date="2024-01-19T09:58:00Z">
          <w:r w:rsidRPr="00CC4D55" w:rsidDel="00A9370F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.</w:delText>
          </w:r>
        </w:del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</w:t>
        </w:r>
        <w:del w:id="37" w:author="Natasha" w:date="2024-01-19T09:58:00Z">
          <w:r w:rsidRPr="00A9370F" w:rsidDel="00A9370F">
            <w:rPr>
              <w:rFonts w:ascii="Times New Roman" w:eastAsia="Times New Roman" w:hAnsi="Times New Roman"/>
              <w:i/>
              <w:iCs/>
              <w:sz w:val="24"/>
              <w:szCs w:val="24"/>
              <w:shd w:val="clear" w:color="auto" w:fill="FFFFFF"/>
            </w:rPr>
            <w:delText xml:space="preserve">2019; </w:delText>
          </w:r>
        </w:del>
        <w:r w:rsidRPr="00A9370F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>20</w:t>
        </w:r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(1)</w:t>
        </w:r>
      </w:moveTo>
      <w:ins w:id="38" w:author="Natasha" w:date="2024-01-19T09:58:00Z">
        <w:r w:rsidR="00A9370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39" w:author="Natasha" w:date="2024-01-19T09:48:00Z">
        <w:del w:id="40" w:author="Natasha" w:date="2024-01-19T09:58:00Z">
          <w:r w:rsidRPr="00CC4D55" w:rsidDel="00A9370F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:</w:delText>
          </w:r>
        </w:del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541</w:t>
        </w:r>
      </w:moveTo>
      <w:ins w:id="41" w:author="Natasha" w:date="2024-01-19T09:58:00Z">
        <w:r w:rsidR="00A9370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−</w:t>
        </w:r>
        <w:r w:rsidR="00A9370F" w:rsidRPr="00A9370F">
          <w:rPr>
            <w:rFonts w:ascii="Times New Roman" w:eastAsia="Times New Roman" w:hAnsi="Times New Roman"/>
            <w:sz w:val="24"/>
            <w:szCs w:val="24"/>
            <w:highlight w:val="yellow"/>
            <w:shd w:val="clear" w:color="auto" w:fill="FFFFFF"/>
          </w:rPr>
          <w:t>END PAGE</w:t>
        </w:r>
      </w:ins>
      <w:moveTo w:id="42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. </w:t>
        </w:r>
      </w:moveTo>
      <w:moveToRangeEnd w:id="2"/>
    </w:p>
    <w:p w14:paraId="38BB7A2B" w14:textId="62277995" w:rsidR="005E1EB0" w:rsidRPr="00CC4D55" w:rsidRDefault="005E1EB0" w:rsidP="00E921F0">
      <w:pPr>
        <w:autoSpaceDE w:val="0"/>
        <w:autoSpaceDN w:val="0"/>
        <w:adjustRightInd w:val="0"/>
        <w:spacing w:after="0" w:line="480" w:lineRule="auto"/>
        <w:ind w:left="709" w:hanging="709"/>
        <w:contextualSpacing/>
        <w:rPr>
          <w:ins w:id="43" w:author="Natasha" w:date="2024-01-19T09:49:00Z"/>
          <w:rFonts w:ascii="Times New Roman" w:eastAsia="Times New Roman" w:hAnsi="Times New Roman"/>
          <w:sz w:val="24"/>
          <w:szCs w:val="24"/>
          <w:shd w:val="clear" w:color="auto" w:fill="FFFFFF"/>
        </w:rPr>
      </w:pPr>
      <w:moveToRangeStart w:id="44" w:author="Natasha" w:date="2024-01-19T09:48:00Z" w:name="move156550109"/>
      <w:moveTo w:id="45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Aminian</w:t>
        </w:r>
      </w:moveTo>
      <w:ins w:id="46" w:author="Natasha" w:date="2024-01-19T09:59:00Z">
        <w:r w:rsidR="00A9370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47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O</w:t>
        </w:r>
      </w:moveTo>
      <w:ins w:id="48" w:author="Natasha" w:date="2024-01-19T09:59:00Z">
        <w:r w:rsidR="00A9370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moveTo w:id="49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 Alemohammad</w:t>
        </w:r>
      </w:moveTo>
      <w:ins w:id="50" w:author="Natasha" w:date="2024-01-19T09:59:00Z">
        <w:r w:rsidR="00A9370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51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Z</w:t>
        </w:r>
      </w:moveTo>
      <w:ins w:id="52" w:author="Natasha" w:date="2024-01-19T09:59:00Z">
        <w:r w:rsidR="00A9370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. </w:t>
        </w:r>
      </w:ins>
      <w:moveTo w:id="53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B</w:t>
        </w:r>
      </w:moveTo>
      <w:ins w:id="54" w:author="Natasha" w:date="2024-01-19T09:59:00Z">
        <w:r w:rsidR="00A9370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moveTo w:id="55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, </w:t>
        </w:r>
      </w:moveTo>
      <w:ins w:id="56" w:author="Natasha" w:date="2024-01-19T09:59:00Z">
        <w:r w:rsidR="00A9370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&amp; </w:t>
        </w:r>
      </w:ins>
      <w:moveTo w:id="57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Hosseini</w:t>
        </w:r>
      </w:moveTo>
      <w:ins w:id="58" w:author="Natasha" w:date="2024-01-19T09:59:00Z">
        <w:r w:rsidR="00A9370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59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M</w:t>
        </w:r>
      </w:moveTo>
      <w:ins w:id="60" w:author="Natasha" w:date="2024-01-19T09:59:00Z">
        <w:r w:rsidR="00A9370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. </w:t>
        </w:r>
      </w:ins>
      <w:moveTo w:id="61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H. </w:t>
        </w:r>
      </w:moveTo>
      <w:ins w:id="62" w:author="Natasha" w:date="2024-01-19T09:59:00Z">
        <w:r w:rsidR="00A9370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(</w:t>
        </w:r>
        <w:r w:rsidR="00A9370F"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2015</w:t>
        </w:r>
        <w:r w:rsidR="00A9370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). </w:t>
        </w:r>
      </w:ins>
      <w:moveTo w:id="63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Neck and upper extremity symptoms among male dentists and pharmacists. </w:t>
        </w:r>
        <w:r w:rsidRPr="00A9370F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>Work</w:t>
        </w:r>
      </w:moveTo>
      <w:ins w:id="64" w:author="Natasha" w:date="2024-01-19T09:59:00Z">
        <w:r w:rsidR="00A9370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65" w:author="Natasha" w:date="2024-01-19T09:48:00Z">
        <w:del w:id="66" w:author="Natasha" w:date="2024-01-19T09:59:00Z">
          <w:r w:rsidRPr="00CC4D55" w:rsidDel="00A9370F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.</w:delText>
          </w:r>
        </w:del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</w:t>
        </w:r>
        <w:del w:id="67" w:author="Natasha" w:date="2024-01-19T09:59:00Z">
          <w:r w:rsidRPr="00A9370F" w:rsidDel="00A9370F">
            <w:rPr>
              <w:rFonts w:ascii="Times New Roman" w:eastAsia="Times New Roman" w:hAnsi="Times New Roman"/>
              <w:i/>
              <w:iCs/>
              <w:sz w:val="24"/>
              <w:szCs w:val="24"/>
              <w:shd w:val="clear" w:color="auto" w:fill="FFFFFF"/>
            </w:rPr>
            <w:delText xml:space="preserve">2015; </w:delText>
          </w:r>
        </w:del>
        <w:r w:rsidRPr="00A9370F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>51</w:t>
        </w:r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(4)</w:t>
        </w:r>
      </w:moveTo>
      <w:ins w:id="68" w:author="Natasha" w:date="2024-01-19T09:59:00Z">
        <w:r w:rsidR="00A9370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69" w:author="Natasha" w:date="2024-01-19T09:48:00Z">
        <w:del w:id="70" w:author="Natasha" w:date="2024-01-19T09:59:00Z">
          <w:r w:rsidRPr="00CC4D55" w:rsidDel="00A9370F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:</w:delText>
          </w:r>
        </w:del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863</w:t>
        </w:r>
      </w:moveTo>
      <w:ins w:id="71" w:author="Natasha" w:date="2024-01-19T09:59:00Z">
        <w:r w:rsidR="00A9370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−</w:t>
        </w:r>
        <w:r w:rsidR="00A9370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86</w:t>
        </w:r>
      </w:ins>
      <w:moveTo w:id="72" w:author="Natasha" w:date="2024-01-19T09:48:00Z">
        <w:del w:id="73" w:author="Natasha" w:date="2024-01-19T09:59:00Z">
          <w:r w:rsidRPr="00CC4D55" w:rsidDel="00A9370F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-</w:delText>
          </w:r>
        </w:del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8.</w:t>
        </w:r>
      </w:moveTo>
      <w:moveToRangeEnd w:id="44"/>
    </w:p>
    <w:p w14:paraId="7A395EF6" w14:textId="7D530F62" w:rsidR="005E1EB0" w:rsidRPr="00E921F0" w:rsidRDefault="005E1EB0" w:rsidP="00E921F0">
      <w:pPr>
        <w:autoSpaceDE w:val="0"/>
        <w:autoSpaceDN w:val="0"/>
        <w:adjustRightInd w:val="0"/>
        <w:spacing w:after="0" w:line="480" w:lineRule="auto"/>
        <w:ind w:left="709" w:hanging="709"/>
        <w:contextualSpacing/>
        <w:rPr>
          <w:ins w:id="74" w:author="Natasha" w:date="2024-01-19T09:48:00Z"/>
          <w:rFonts w:ascii="Times New Roman" w:eastAsia="Times New Roman" w:hAnsi="Times New Roman"/>
          <w:sz w:val="24"/>
          <w:szCs w:val="24"/>
          <w:shd w:val="clear" w:color="auto" w:fill="FFFFFF"/>
        </w:rPr>
      </w:pPr>
      <w:moveToRangeStart w:id="75" w:author="Natasha" w:date="2024-01-19T09:49:00Z" w:name="move156550207"/>
      <w:moveTo w:id="76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Dong</w:t>
        </w:r>
      </w:moveTo>
      <w:ins w:id="77" w:author="Natasha" w:date="2024-01-19T09:59:00Z">
        <w:r w:rsidR="008C1BF1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78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H</w:t>
        </w:r>
      </w:moveTo>
      <w:ins w:id="79" w:author="Natasha" w:date="2024-01-19T09:59:00Z">
        <w:r w:rsidR="008C1BF1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moveTo w:id="80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 Zhang</w:t>
        </w:r>
      </w:moveTo>
      <w:ins w:id="81" w:author="Natasha" w:date="2024-01-19T09:59:00Z">
        <w:r w:rsidR="008C1BF1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82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Q</w:t>
        </w:r>
      </w:moveTo>
      <w:ins w:id="83" w:author="Natasha" w:date="2024-01-19T10:00:00Z">
        <w:r w:rsidR="008C1BF1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moveTo w:id="84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 Liu</w:t>
        </w:r>
      </w:moveTo>
      <w:ins w:id="85" w:author="Natasha" w:date="2024-01-19T10:00:00Z">
        <w:r w:rsidR="008C1BF1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86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G</w:t>
        </w:r>
      </w:moveTo>
      <w:ins w:id="87" w:author="Natasha" w:date="2024-01-19T10:00:00Z">
        <w:r w:rsidR="008C1BF1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moveTo w:id="88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, </w:t>
        </w:r>
      </w:moveTo>
      <w:ins w:id="89" w:author="Natasha" w:date="2024-01-19T10:00:00Z">
        <w:r w:rsidR="008C1BF1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&amp; </w:t>
        </w:r>
      </w:ins>
      <w:moveTo w:id="90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Shao</w:t>
        </w:r>
      </w:moveTo>
      <w:ins w:id="91" w:author="Natasha" w:date="2024-01-19T10:00:00Z">
        <w:r w:rsidR="008C1BF1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92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T. </w:t>
        </w:r>
      </w:moveTo>
      <w:ins w:id="93" w:author="Natasha" w:date="2024-01-19T10:00:00Z">
        <w:r w:rsidR="008C1BF1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(</w:t>
        </w:r>
        <w:r w:rsidR="008C1BF1"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20</w:t>
        </w:r>
        <w:r w:rsidR="008C1BF1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20</w:t>
        </w:r>
        <w:r w:rsidR="008C1BF1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). </w:t>
        </w:r>
      </w:ins>
      <w:moveTo w:id="94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Prevalence of neck/shoulder pain among public hospital workers in China and its associated factors: a cross-sectional study.</w:t>
        </w:r>
      </w:moveTo>
      <w:ins w:id="95" w:author="Natasha" w:date="2024-01-19T10:00:00Z">
        <w:r w:rsidR="008C1BF1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</w:t>
        </w:r>
      </w:ins>
      <w:moveTo w:id="96" w:author="Natasha" w:date="2024-01-19T09:49:00Z">
        <w:del w:id="97" w:author="Natasha" w:date="2024-01-19T10:00:00Z">
          <w:r w:rsidRPr="008C1BF1" w:rsidDel="008C1BF1">
            <w:rPr>
              <w:rFonts w:ascii="Times New Roman" w:eastAsia="Times New Roman" w:hAnsi="Times New Roman"/>
              <w:i/>
              <w:iCs/>
              <w:sz w:val="24"/>
              <w:szCs w:val="24"/>
              <w:shd w:val="clear" w:color="auto" w:fill="FFFFFF"/>
            </w:rPr>
            <w:delText> </w:delText>
          </w:r>
        </w:del>
        <w:r w:rsidRPr="008C1BF1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>Sci</w:t>
        </w:r>
      </w:moveTo>
      <w:ins w:id="98" w:author="Natasha" w:date="2024-01-19T10:00:00Z">
        <w:r w:rsidR="008C1BF1" w:rsidRPr="008C1BF1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>entific</w:t>
        </w:r>
      </w:ins>
      <w:moveTo w:id="99" w:author="Natasha" w:date="2024-01-19T09:49:00Z">
        <w:r w:rsidRPr="008C1BF1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 xml:space="preserve"> Rep</w:t>
        </w:r>
      </w:moveTo>
      <w:ins w:id="100" w:author="Natasha" w:date="2024-01-19T10:00:00Z">
        <w:r w:rsidR="008C1BF1" w:rsidRPr="008C1BF1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>orts</w:t>
        </w:r>
        <w:r w:rsidR="008C1BF1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101" w:author="Natasha" w:date="2024-01-19T09:49:00Z">
        <w:del w:id="102" w:author="Natasha" w:date="2024-01-19T10:00:00Z">
          <w:r w:rsidRPr="00CC4D55" w:rsidDel="008C1BF1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.</w:delText>
          </w:r>
        </w:del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</w:t>
        </w:r>
        <w:del w:id="103" w:author="Natasha" w:date="2024-01-19T10:00:00Z">
          <w:r w:rsidRPr="008C1BF1" w:rsidDel="008C1BF1">
            <w:rPr>
              <w:rFonts w:ascii="Times New Roman" w:eastAsia="Times New Roman" w:hAnsi="Times New Roman"/>
              <w:i/>
              <w:iCs/>
              <w:sz w:val="24"/>
              <w:szCs w:val="24"/>
              <w:shd w:val="clear" w:color="auto" w:fill="FFFFFF"/>
            </w:rPr>
            <w:delText xml:space="preserve">2020; </w:delText>
          </w:r>
        </w:del>
        <w:r w:rsidRPr="008C1BF1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>10</w:t>
        </w:r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(1)</w:t>
        </w:r>
      </w:moveTo>
      <w:ins w:id="104" w:author="Natasha" w:date="2024-01-19T10:00:00Z">
        <w:r w:rsidR="008C1BF1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105" w:author="Natasha" w:date="2024-01-19T09:49:00Z">
        <w:del w:id="106" w:author="Natasha" w:date="2024-01-19T10:00:00Z">
          <w:r w:rsidRPr="00CC4D55" w:rsidDel="008C1BF1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:</w:delText>
          </w:r>
        </w:del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12311</w:t>
        </w:r>
      </w:moveTo>
      <w:ins w:id="107" w:author="Natasha" w:date="2024-01-19T10:00:00Z">
        <w:r w:rsidR="008C1BF1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−</w:t>
        </w:r>
        <w:r w:rsidR="008C1BF1" w:rsidRPr="00A9370F">
          <w:rPr>
            <w:rFonts w:ascii="Times New Roman" w:eastAsia="Times New Roman" w:hAnsi="Times New Roman"/>
            <w:sz w:val="24"/>
            <w:szCs w:val="24"/>
            <w:highlight w:val="yellow"/>
            <w:shd w:val="clear" w:color="auto" w:fill="FFFFFF"/>
          </w:rPr>
          <w:t>END PAGE</w:t>
        </w:r>
      </w:ins>
      <w:moveTo w:id="108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. </w:t>
        </w:r>
      </w:moveTo>
      <w:moveToRangeEnd w:id="75"/>
    </w:p>
    <w:p w14:paraId="15F7F611" w14:textId="1CD6F30B" w:rsidR="00457F04" w:rsidRPr="00CC4D55" w:rsidRDefault="0077439D" w:rsidP="00E921F0">
      <w:pPr>
        <w:autoSpaceDE w:val="0"/>
        <w:autoSpaceDN w:val="0"/>
        <w:adjustRightInd w:val="0"/>
        <w:spacing w:after="0" w:line="480" w:lineRule="auto"/>
        <w:ind w:left="709" w:hanging="709"/>
        <w:contextualSpacing/>
        <w:rPr>
          <w:rFonts w:ascii="Times New Roman" w:eastAsia="Times New Roman" w:hAnsi="Times New Roman"/>
          <w:sz w:val="24"/>
          <w:szCs w:val="24"/>
        </w:rPr>
      </w:pPr>
      <w:del w:id="109" w:author="Natasha" w:date="2024-01-19T09:46:00Z">
        <w:r w:rsidRPr="00CC4D55" w:rsidDel="005E1EB0">
          <w:rPr>
            <w:rFonts w:ascii="Times New Roman" w:eastAsia="Times New Roman" w:hAnsi="Times New Roman"/>
            <w:sz w:val="24"/>
            <w:szCs w:val="24"/>
          </w:rPr>
          <w:delText>[</w:delTex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</w:rPr>
          <w:delText>1</w:delText>
        </w:r>
        <w:r w:rsidRPr="00CC4D55" w:rsidDel="005E1EB0">
          <w:rPr>
            <w:rFonts w:ascii="Times New Roman" w:eastAsia="Times New Roman" w:hAnsi="Times New Roman"/>
            <w:sz w:val="24"/>
            <w:szCs w:val="24"/>
          </w:rPr>
          <w:delText xml:space="preserve">] </w:delText>
        </w:r>
      </w:del>
      <w:proofErr w:type="spellStart"/>
      <w:r w:rsidR="00457F04" w:rsidRPr="00CC4D55">
        <w:rPr>
          <w:rFonts w:ascii="Times New Roman" w:eastAsia="Times New Roman" w:hAnsi="Times New Roman"/>
          <w:sz w:val="24"/>
          <w:szCs w:val="24"/>
        </w:rPr>
        <w:t>Fandim</w:t>
      </w:r>
      <w:proofErr w:type="spellEnd"/>
      <w:ins w:id="110" w:author="Natasha" w:date="2024-01-19T10:01:00Z">
        <w:r w:rsidR="008C1BF1">
          <w:rPr>
            <w:rFonts w:ascii="Times New Roman" w:eastAsia="Times New Roman" w:hAnsi="Times New Roman"/>
            <w:sz w:val="24"/>
            <w:szCs w:val="24"/>
          </w:rPr>
          <w:t>,</w:t>
        </w:r>
      </w:ins>
      <w:r w:rsidR="00457F04" w:rsidRPr="00CC4D55">
        <w:rPr>
          <w:rFonts w:ascii="Times New Roman" w:eastAsia="Times New Roman" w:hAnsi="Times New Roman"/>
          <w:sz w:val="24"/>
          <w:szCs w:val="24"/>
        </w:rPr>
        <w:t xml:space="preserve"> J</w:t>
      </w:r>
      <w:ins w:id="111" w:author="Natasha" w:date="2024-01-19T10:01:00Z">
        <w:r w:rsidR="008C1BF1">
          <w:rPr>
            <w:rFonts w:ascii="Times New Roman" w:eastAsia="Times New Roman" w:hAnsi="Times New Roman"/>
            <w:sz w:val="24"/>
            <w:szCs w:val="24"/>
          </w:rPr>
          <w:t xml:space="preserve">. </w:t>
        </w:r>
      </w:ins>
      <w:r w:rsidR="00457F04" w:rsidRPr="00CC4D55">
        <w:rPr>
          <w:rFonts w:ascii="Times New Roman" w:eastAsia="Times New Roman" w:hAnsi="Times New Roman"/>
          <w:sz w:val="24"/>
          <w:szCs w:val="24"/>
        </w:rPr>
        <w:t>V</w:t>
      </w:r>
      <w:ins w:id="112" w:author="Natasha" w:date="2024-01-19T10:01:00Z">
        <w:r w:rsidR="008C1BF1">
          <w:rPr>
            <w:rFonts w:ascii="Times New Roman" w:eastAsia="Times New Roman" w:hAnsi="Times New Roman"/>
            <w:sz w:val="24"/>
            <w:szCs w:val="24"/>
          </w:rPr>
          <w:t>.</w:t>
        </w:r>
      </w:ins>
      <w:r w:rsidR="00457F04" w:rsidRPr="00CC4D55">
        <w:rPr>
          <w:rFonts w:ascii="Times New Roman" w:eastAsia="Times New Roman" w:hAnsi="Times New Roman"/>
          <w:sz w:val="24"/>
          <w:szCs w:val="24"/>
        </w:rPr>
        <w:t>, Costa</w:t>
      </w:r>
      <w:ins w:id="113" w:author="Natasha" w:date="2024-01-19T10:01:00Z">
        <w:r w:rsidR="008C1BF1">
          <w:rPr>
            <w:rFonts w:ascii="Times New Roman" w:eastAsia="Times New Roman" w:hAnsi="Times New Roman"/>
            <w:sz w:val="24"/>
            <w:szCs w:val="24"/>
          </w:rPr>
          <w:t>,</w:t>
        </w:r>
      </w:ins>
      <w:r w:rsidR="00457F04" w:rsidRPr="00CC4D55">
        <w:rPr>
          <w:rFonts w:ascii="Times New Roman" w:eastAsia="Times New Roman" w:hAnsi="Times New Roman"/>
          <w:sz w:val="24"/>
          <w:szCs w:val="24"/>
        </w:rPr>
        <w:t xml:space="preserve"> L</w:t>
      </w:r>
      <w:ins w:id="114" w:author="Natasha" w:date="2024-01-19T10:01:00Z">
        <w:r w:rsidR="008C1BF1">
          <w:rPr>
            <w:rFonts w:ascii="Times New Roman" w:eastAsia="Times New Roman" w:hAnsi="Times New Roman"/>
            <w:sz w:val="24"/>
            <w:szCs w:val="24"/>
          </w:rPr>
          <w:t xml:space="preserve">. </w:t>
        </w:r>
      </w:ins>
      <w:r w:rsidR="00457F04" w:rsidRPr="00CC4D55">
        <w:rPr>
          <w:rFonts w:ascii="Times New Roman" w:eastAsia="Times New Roman" w:hAnsi="Times New Roman"/>
          <w:sz w:val="24"/>
          <w:szCs w:val="24"/>
        </w:rPr>
        <w:t>O</w:t>
      </w:r>
      <w:ins w:id="115" w:author="Natasha" w:date="2024-01-19T10:01:00Z">
        <w:r w:rsidR="008C1BF1">
          <w:rPr>
            <w:rFonts w:ascii="Times New Roman" w:eastAsia="Times New Roman" w:hAnsi="Times New Roman"/>
            <w:sz w:val="24"/>
            <w:szCs w:val="24"/>
          </w:rPr>
          <w:t xml:space="preserve">. </w:t>
        </w:r>
      </w:ins>
      <w:r w:rsidR="00457F04" w:rsidRPr="00CC4D55">
        <w:rPr>
          <w:rFonts w:ascii="Times New Roman" w:eastAsia="Times New Roman" w:hAnsi="Times New Roman"/>
          <w:sz w:val="24"/>
          <w:szCs w:val="24"/>
        </w:rPr>
        <w:t>P</w:t>
      </w:r>
      <w:ins w:id="116" w:author="Natasha" w:date="2024-01-19T10:01:00Z">
        <w:r w:rsidR="008C1BF1">
          <w:rPr>
            <w:rFonts w:ascii="Times New Roman" w:eastAsia="Times New Roman" w:hAnsi="Times New Roman"/>
            <w:sz w:val="24"/>
            <w:szCs w:val="24"/>
          </w:rPr>
          <w:t>.</w:t>
        </w:r>
      </w:ins>
      <w:r w:rsidR="00457F04" w:rsidRPr="00CC4D55">
        <w:rPr>
          <w:rFonts w:ascii="Times New Roman" w:eastAsia="Times New Roman" w:hAnsi="Times New Roman"/>
          <w:sz w:val="24"/>
          <w:szCs w:val="24"/>
        </w:rPr>
        <w:t>, Yamato</w:t>
      </w:r>
      <w:ins w:id="117" w:author="Natasha" w:date="2024-01-19T10:01:00Z">
        <w:r w:rsidR="008C1BF1">
          <w:rPr>
            <w:rFonts w:ascii="Times New Roman" w:eastAsia="Times New Roman" w:hAnsi="Times New Roman"/>
            <w:sz w:val="24"/>
            <w:szCs w:val="24"/>
          </w:rPr>
          <w:t>,</w:t>
        </w:r>
      </w:ins>
      <w:r w:rsidR="00457F04" w:rsidRPr="00CC4D55">
        <w:rPr>
          <w:rFonts w:ascii="Times New Roman" w:eastAsia="Times New Roman" w:hAnsi="Times New Roman"/>
          <w:sz w:val="24"/>
          <w:szCs w:val="24"/>
        </w:rPr>
        <w:t xml:space="preserve"> T</w:t>
      </w:r>
      <w:ins w:id="118" w:author="Natasha" w:date="2024-01-19T10:01:00Z">
        <w:r w:rsidR="008C1BF1">
          <w:rPr>
            <w:rFonts w:ascii="Times New Roman" w:eastAsia="Times New Roman" w:hAnsi="Times New Roman"/>
            <w:sz w:val="24"/>
            <w:szCs w:val="24"/>
          </w:rPr>
          <w:t xml:space="preserve">. </w:t>
        </w:r>
      </w:ins>
      <w:r w:rsidR="00457F04" w:rsidRPr="00CC4D55">
        <w:rPr>
          <w:rFonts w:ascii="Times New Roman" w:eastAsia="Times New Roman" w:hAnsi="Times New Roman"/>
          <w:sz w:val="24"/>
          <w:szCs w:val="24"/>
        </w:rPr>
        <w:t>P</w:t>
      </w:r>
      <w:ins w:id="119" w:author="Natasha" w:date="2024-01-19T10:01:00Z">
        <w:r w:rsidR="008C1BF1">
          <w:rPr>
            <w:rFonts w:ascii="Times New Roman" w:eastAsia="Times New Roman" w:hAnsi="Times New Roman"/>
            <w:sz w:val="24"/>
            <w:szCs w:val="24"/>
          </w:rPr>
          <w:t>.</w:t>
        </w:r>
      </w:ins>
      <w:r w:rsidR="00457F04" w:rsidRPr="00CC4D55">
        <w:rPr>
          <w:rFonts w:ascii="Times New Roman" w:eastAsia="Times New Roman" w:hAnsi="Times New Roman"/>
          <w:sz w:val="24"/>
          <w:szCs w:val="24"/>
        </w:rPr>
        <w:t>, Almeida</w:t>
      </w:r>
      <w:ins w:id="120" w:author="Natasha" w:date="2024-01-19T10:01:00Z">
        <w:r w:rsidR="008C1BF1">
          <w:rPr>
            <w:rFonts w:ascii="Times New Roman" w:eastAsia="Times New Roman" w:hAnsi="Times New Roman"/>
            <w:sz w:val="24"/>
            <w:szCs w:val="24"/>
          </w:rPr>
          <w:t>,</w:t>
        </w:r>
      </w:ins>
      <w:r w:rsidR="00457F04" w:rsidRPr="00CC4D55">
        <w:rPr>
          <w:rFonts w:ascii="Times New Roman" w:eastAsia="Times New Roman" w:hAnsi="Times New Roman"/>
          <w:sz w:val="24"/>
          <w:szCs w:val="24"/>
        </w:rPr>
        <w:t xml:space="preserve"> L</w:t>
      </w:r>
      <w:ins w:id="121" w:author="Natasha" w:date="2024-01-19T10:01:00Z">
        <w:r w:rsidR="008C1BF1">
          <w:rPr>
            <w:rFonts w:ascii="Times New Roman" w:eastAsia="Times New Roman" w:hAnsi="Times New Roman"/>
            <w:sz w:val="24"/>
            <w:szCs w:val="24"/>
          </w:rPr>
          <w:t>.</w:t>
        </w:r>
      </w:ins>
      <w:r w:rsidR="00457F04" w:rsidRPr="00CC4D55">
        <w:rPr>
          <w:rFonts w:ascii="Times New Roman" w:eastAsia="Times New Roman" w:hAnsi="Times New Roman"/>
          <w:sz w:val="24"/>
          <w:szCs w:val="24"/>
        </w:rPr>
        <w:t>, Maher</w:t>
      </w:r>
      <w:ins w:id="122" w:author="Natasha" w:date="2024-01-19T10:01:00Z">
        <w:r w:rsidR="008C1BF1">
          <w:rPr>
            <w:rFonts w:ascii="Times New Roman" w:eastAsia="Times New Roman" w:hAnsi="Times New Roman"/>
            <w:sz w:val="24"/>
            <w:szCs w:val="24"/>
          </w:rPr>
          <w:t>,</w:t>
        </w:r>
      </w:ins>
      <w:r w:rsidR="00457F04" w:rsidRPr="00CC4D55">
        <w:rPr>
          <w:rFonts w:ascii="Times New Roman" w:eastAsia="Times New Roman" w:hAnsi="Times New Roman"/>
          <w:sz w:val="24"/>
          <w:szCs w:val="24"/>
        </w:rPr>
        <w:t xml:space="preserve"> C</w:t>
      </w:r>
      <w:ins w:id="123" w:author="Natasha" w:date="2024-01-19T10:01:00Z">
        <w:r w:rsidR="008C1BF1">
          <w:rPr>
            <w:rFonts w:ascii="Times New Roman" w:eastAsia="Times New Roman" w:hAnsi="Times New Roman"/>
            <w:sz w:val="24"/>
            <w:szCs w:val="24"/>
          </w:rPr>
          <w:t xml:space="preserve">. </w:t>
        </w:r>
      </w:ins>
      <w:r w:rsidR="00457F04" w:rsidRPr="00CC4D55">
        <w:rPr>
          <w:rFonts w:ascii="Times New Roman" w:eastAsia="Times New Roman" w:hAnsi="Times New Roman"/>
          <w:sz w:val="24"/>
          <w:szCs w:val="24"/>
        </w:rPr>
        <w:t>G</w:t>
      </w:r>
      <w:ins w:id="124" w:author="Natasha" w:date="2024-01-19T10:01:00Z">
        <w:r w:rsidR="008C1BF1">
          <w:rPr>
            <w:rFonts w:ascii="Times New Roman" w:eastAsia="Times New Roman" w:hAnsi="Times New Roman"/>
            <w:sz w:val="24"/>
            <w:szCs w:val="24"/>
          </w:rPr>
          <w:t>.</w:t>
        </w:r>
      </w:ins>
      <w:r w:rsidR="00457F04" w:rsidRPr="00CC4D55">
        <w:rPr>
          <w:rFonts w:ascii="Times New Roman" w:eastAsia="Times New Roman" w:hAnsi="Times New Roman"/>
          <w:sz w:val="24"/>
          <w:szCs w:val="24"/>
        </w:rPr>
        <w:t>, Dear</w:t>
      </w:r>
      <w:ins w:id="125" w:author="Natasha" w:date="2024-01-19T10:02:00Z">
        <w:r w:rsidR="008C1BF1">
          <w:rPr>
            <w:rFonts w:ascii="Times New Roman" w:eastAsia="Times New Roman" w:hAnsi="Times New Roman"/>
            <w:sz w:val="24"/>
            <w:szCs w:val="24"/>
          </w:rPr>
          <w:t>,</w:t>
        </w:r>
      </w:ins>
      <w:r w:rsidR="00457F04" w:rsidRPr="00CC4D55">
        <w:rPr>
          <w:rFonts w:ascii="Times New Roman" w:eastAsia="Times New Roman" w:hAnsi="Times New Roman"/>
          <w:sz w:val="24"/>
          <w:szCs w:val="24"/>
        </w:rPr>
        <w:t xml:space="preserve"> B</w:t>
      </w:r>
      <w:ins w:id="126" w:author="Natasha" w:date="2024-01-19T10:02:00Z">
        <w:r w:rsidR="008C1BF1">
          <w:rPr>
            <w:rFonts w:ascii="Times New Roman" w:eastAsia="Times New Roman" w:hAnsi="Times New Roman"/>
            <w:sz w:val="24"/>
            <w:szCs w:val="24"/>
          </w:rPr>
          <w:t>.</w:t>
        </w:r>
      </w:ins>
      <w:r w:rsidR="00457F04" w:rsidRPr="00CC4D55">
        <w:rPr>
          <w:rFonts w:ascii="Times New Roman" w:eastAsia="Times New Roman" w:hAnsi="Times New Roman"/>
          <w:sz w:val="24"/>
          <w:szCs w:val="24"/>
        </w:rPr>
        <w:t xml:space="preserve">, </w:t>
      </w:r>
      <w:commentRangeStart w:id="127"/>
      <w:r w:rsidRPr="008C1BF1">
        <w:rPr>
          <w:rFonts w:ascii="Times New Roman" w:eastAsia="Times New Roman" w:hAnsi="Times New Roman"/>
          <w:sz w:val="24"/>
          <w:szCs w:val="24"/>
          <w:highlight w:val="yellow"/>
        </w:rPr>
        <w:t>et</w:t>
      </w:r>
      <w:commentRangeEnd w:id="127"/>
      <w:r w:rsidR="008C1BF1">
        <w:rPr>
          <w:rStyle w:val="CommentReference"/>
        </w:rPr>
        <w:commentReference w:id="127"/>
      </w:r>
      <w:r w:rsidRPr="008C1BF1">
        <w:rPr>
          <w:rFonts w:ascii="Times New Roman" w:eastAsia="Times New Roman" w:hAnsi="Times New Roman"/>
          <w:sz w:val="24"/>
          <w:szCs w:val="24"/>
          <w:highlight w:val="yellow"/>
        </w:rPr>
        <w:t xml:space="preserve"> al.</w:t>
      </w:r>
      <w:r w:rsidRPr="00CC4D55">
        <w:rPr>
          <w:rFonts w:ascii="Times New Roman" w:eastAsia="Times New Roman" w:hAnsi="Times New Roman"/>
          <w:sz w:val="24"/>
          <w:szCs w:val="24"/>
        </w:rPr>
        <w:t xml:space="preserve"> </w:t>
      </w:r>
      <w:ins w:id="128" w:author="Natasha" w:date="2024-01-19T10:02:00Z">
        <w:r w:rsidR="008C1BF1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(</w:t>
        </w:r>
        <w:r w:rsidR="008C1BF1"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20</w:t>
        </w:r>
        <w:r w:rsidR="008C1BF1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2</w:t>
        </w:r>
        <w:r w:rsidR="008C1BF1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1</w:t>
        </w:r>
        <w:r w:rsidR="008C1BF1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). </w:t>
        </w:r>
      </w:ins>
      <w:r w:rsidR="00457F04" w:rsidRPr="00CC4D55">
        <w:rPr>
          <w:rFonts w:ascii="Times New Roman" w:eastAsia="Times New Roman" w:hAnsi="Times New Roman"/>
          <w:sz w:val="24"/>
          <w:szCs w:val="24"/>
        </w:rPr>
        <w:t xml:space="preserve">Telerehabilitation for neck pain. </w:t>
      </w:r>
      <w:r w:rsidR="00457F04" w:rsidRPr="008C1BF1">
        <w:rPr>
          <w:rFonts w:ascii="Times New Roman" w:eastAsia="Times New Roman" w:hAnsi="Times New Roman"/>
          <w:i/>
          <w:iCs/>
          <w:sz w:val="24"/>
          <w:szCs w:val="24"/>
        </w:rPr>
        <w:t>Cochrane Database of Systematic Reviews</w:t>
      </w:r>
      <w:ins w:id="129" w:author="Natasha" w:date="2024-01-19T10:02:00Z">
        <w:r w:rsidR="008C1BF1">
          <w:rPr>
            <w:rFonts w:ascii="Times New Roman" w:eastAsia="Times New Roman" w:hAnsi="Times New Roman"/>
            <w:sz w:val="24"/>
            <w:szCs w:val="24"/>
          </w:rPr>
          <w:t>,</w:t>
        </w:r>
      </w:ins>
      <w:del w:id="130" w:author="Natasha" w:date="2024-01-19T10:02:00Z">
        <w:r w:rsidRPr="00CC4D55" w:rsidDel="008C1BF1">
          <w:rPr>
            <w:rFonts w:ascii="Times New Roman" w:eastAsia="Times New Roman" w:hAnsi="Times New Roman"/>
            <w:sz w:val="24"/>
            <w:szCs w:val="24"/>
          </w:rPr>
          <w:delText>.</w:delText>
        </w:r>
      </w:del>
      <w:r w:rsidRPr="00CC4D55">
        <w:rPr>
          <w:rFonts w:ascii="Times New Roman" w:eastAsia="Times New Roman" w:hAnsi="Times New Roman"/>
          <w:sz w:val="24"/>
          <w:szCs w:val="24"/>
        </w:rPr>
        <w:t xml:space="preserve"> </w:t>
      </w:r>
      <w:del w:id="131" w:author="Natasha" w:date="2024-01-19T10:02:00Z">
        <w:r w:rsidR="00457F04" w:rsidRPr="008C1BF1" w:rsidDel="008C1BF1">
          <w:rPr>
            <w:rFonts w:ascii="Times New Roman" w:eastAsia="Times New Roman" w:hAnsi="Times New Roman"/>
            <w:i/>
            <w:iCs/>
            <w:sz w:val="24"/>
            <w:szCs w:val="24"/>
          </w:rPr>
          <w:delText>2021</w:delText>
        </w:r>
        <w:r w:rsidRPr="008C1BF1" w:rsidDel="008C1BF1">
          <w:rPr>
            <w:rFonts w:ascii="Times New Roman" w:eastAsia="Times New Roman" w:hAnsi="Times New Roman"/>
            <w:i/>
            <w:iCs/>
            <w:sz w:val="24"/>
            <w:szCs w:val="24"/>
          </w:rPr>
          <w:delText xml:space="preserve">; </w:delText>
        </w:r>
      </w:del>
      <w:r w:rsidR="00457F04" w:rsidRPr="008C1BF1">
        <w:rPr>
          <w:rFonts w:ascii="Times New Roman" w:eastAsia="Times New Roman" w:hAnsi="Times New Roman"/>
          <w:i/>
          <w:iCs/>
          <w:sz w:val="24"/>
          <w:szCs w:val="24"/>
        </w:rPr>
        <w:t>3</w:t>
      </w:r>
      <w:ins w:id="132" w:author="Natasha" w:date="2024-01-19T10:02:00Z">
        <w:r w:rsidR="008C1BF1">
          <w:rPr>
            <w:rFonts w:ascii="Times New Roman" w:eastAsia="Times New Roman" w:hAnsi="Times New Roman"/>
            <w:sz w:val="24"/>
            <w:szCs w:val="24"/>
          </w:rPr>
          <w:t>,</w:t>
        </w:r>
      </w:ins>
      <w:del w:id="133" w:author="Natasha" w:date="2024-01-19T10:02:00Z">
        <w:r w:rsidRPr="00CC4D55" w:rsidDel="008C1BF1">
          <w:rPr>
            <w:rFonts w:ascii="Times New Roman" w:eastAsia="Times New Roman" w:hAnsi="Times New Roman"/>
            <w:sz w:val="24"/>
            <w:szCs w:val="24"/>
          </w:rPr>
          <w:delText>:</w:delText>
        </w:r>
      </w:del>
      <w:r w:rsidRPr="00CC4D5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57F04" w:rsidRPr="00CC4D55">
        <w:rPr>
          <w:rFonts w:ascii="Times New Roman" w:eastAsia="Times New Roman" w:hAnsi="Times New Roman"/>
          <w:sz w:val="24"/>
          <w:szCs w:val="24"/>
        </w:rPr>
        <w:t>CD014428</w:t>
      </w:r>
      <w:proofErr w:type="spellEnd"/>
      <w:r w:rsidR="00457F04" w:rsidRPr="00CC4D55">
        <w:rPr>
          <w:rFonts w:ascii="Times New Roman" w:eastAsia="Times New Roman" w:hAnsi="Times New Roman"/>
          <w:sz w:val="24"/>
          <w:szCs w:val="24"/>
        </w:rPr>
        <w:t xml:space="preserve">. </w:t>
      </w:r>
    </w:p>
    <w:p w14:paraId="2F32994A" w14:textId="0A70B50E" w:rsidR="005E1EB0" w:rsidRPr="00CC4D55" w:rsidRDefault="0077439D" w:rsidP="00E921F0">
      <w:pPr>
        <w:autoSpaceDE w:val="0"/>
        <w:autoSpaceDN w:val="0"/>
        <w:adjustRightInd w:val="0"/>
        <w:spacing w:after="0" w:line="480" w:lineRule="auto"/>
        <w:ind w:left="709" w:hanging="709"/>
        <w:contextualSpacing/>
        <w:jc w:val="both"/>
        <w:rPr>
          <w:ins w:id="134" w:author="Natasha" w:date="2024-01-19T09:48:00Z"/>
          <w:rFonts w:ascii="Times New Roman" w:eastAsia="Times New Roman" w:hAnsi="Times New Roman"/>
          <w:sz w:val="24"/>
          <w:szCs w:val="24"/>
          <w:shd w:val="clear" w:color="auto" w:fill="FFFFFF"/>
        </w:rPr>
      </w:pPr>
      <w:del w:id="135" w:author="Natasha" w:date="2024-01-19T09:47:00Z">
        <w:r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[</w:delTex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2</w:delText>
        </w:r>
        <w:r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 xml:space="preserve">] </w:delText>
        </w:r>
      </w:del>
      <w:r w:rsidR="00457F04" w:rsidRPr="00CC4D55">
        <w:rPr>
          <w:rFonts w:ascii="Times New Roman" w:eastAsia="Times New Roman" w:hAnsi="Times New Roman"/>
          <w:sz w:val="24"/>
          <w:szCs w:val="24"/>
          <w:shd w:val="clear" w:color="auto" w:fill="FFFFFF"/>
        </w:rPr>
        <w:t>Haldeman</w:t>
      </w:r>
      <w:ins w:id="136" w:author="Natasha" w:date="2024-01-19T10:02:00Z">
        <w:r w:rsidR="008C1BF1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r w:rsidR="00457F04" w:rsidRPr="00CC4D55"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 S</w:t>
      </w:r>
      <w:ins w:id="137" w:author="Natasha" w:date="2024-01-19T10:02:00Z">
        <w:r w:rsidR="008C1BF1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r w:rsidR="00457F04" w:rsidRPr="00CC4D55">
        <w:rPr>
          <w:rFonts w:ascii="Times New Roman" w:eastAsia="Times New Roman" w:hAnsi="Times New Roman"/>
          <w:sz w:val="24"/>
          <w:szCs w:val="24"/>
          <w:shd w:val="clear" w:color="auto" w:fill="FFFFFF"/>
        </w:rPr>
        <w:t>, Carroll</w:t>
      </w:r>
      <w:ins w:id="138" w:author="Natasha" w:date="2024-01-19T10:02:00Z">
        <w:r w:rsidR="008C1BF1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r w:rsidR="00457F04" w:rsidRPr="00CC4D55"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 L</w:t>
      </w:r>
      <w:ins w:id="139" w:author="Natasha" w:date="2024-01-19T10:02:00Z">
        <w:r w:rsidR="008C1BF1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r w:rsidR="00457F04" w:rsidRPr="00CC4D55"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, </w:t>
      </w:r>
      <w:ins w:id="140" w:author="Natasha" w:date="2024-01-19T10:02:00Z">
        <w:r w:rsidR="008C1BF1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&amp; </w:t>
        </w:r>
      </w:ins>
      <w:r w:rsidR="00457F04" w:rsidRPr="00CC4D55">
        <w:rPr>
          <w:rFonts w:ascii="Times New Roman" w:eastAsia="Times New Roman" w:hAnsi="Times New Roman"/>
          <w:sz w:val="24"/>
          <w:szCs w:val="24"/>
          <w:shd w:val="clear" w:color="auto" w:fill="FFFFFF"/>
        </w:rPr>
        <w:t>Cassidy</w:t>
      </w:r>
      <w:ins w:id="141" w:author="Natasha" w:date="2024-01-19T10:02:00Z">
        <w:r w:rsidR="008C1BF1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r w:rsidR="00457F04" w:rsidRPr="00CC4D55"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 J</w:t>
      </w:r>
      <w:ins w:id="142" w:author="Natasha" w:date="2024-01-19T10:02:00Z">
        <w:r w:rsidR="008C1BF1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. </w:t>
        </w:r>
      </w:ins>
      <w:r w:rsidR="00457F04" w:rsidRPr="00CC4D55"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D. </w:t>
      </w:r>
      <w:ins w:id="143" w:author="Natasha" w:date="2024-01-19T10:02:00Z">
        <w:r w:rsidR="008C1BF1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(</w:t>
        </w:r>
        <w:r w:rsidR="008C1BF1"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20</w:t>
        </w:r>
        <w:r w:rsidR="008C1BF1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10</w:t>
        </w:r>
        <w:r w:rsidR="008C1BF1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)</w:t>
        </w:r>
        <w:r w:rsidR="008C1BF1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. </w:t>
        </w:r>
      </w:ins>
      <w:r w:rsidR="00457F04" w:rsidRPr="00CC4D55"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Findings from the bone and joint decade 2000 to 2010 task force on neck pain and its associated disorders. </w:t>
      </w:r>
      <w:r w:rsidR="00457F04" w:rsidRPr="004633CC">
        <w:rPr>
          <w:rFonts w:ascii="Times New Roman" w:eastAsia="Times New Roman" w:hAnsi="Times New Roman"/>
          <w:i/>
          <w:iCs/>
          <w:sz w:val="24"/>
          <w:szCs w:val="24"/>
          <w:shd w:val="clear" w:color="auto" w:fill="FFFFFF"/>
        </w:rPr>
        <w:t>J</w:t>
      </w:r>
      <w:ins w:id="144" w:author="Natasha" w:date="2024-01-19T10:03:00Z">
        <w:r w:rsidR="004633CC" w:rsidRPr="004633CC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>ournal of</w:t>
        </w:r>
      </w:ins>
      <w:r w:rsidR="00457F04" w:rsidRPr="004633CC">
        <w:rPr>
          <w:rFonts w:ascii="Times New Roman" w:eastAsia="Times New Roman" w:hAnsi="Times New Roman"/>
          <w:i/>
          <w:iCs/>
          <w:sz w:val="24"/>
          <w:szCs w:val="24"/>
          <w:shd w:val="clear" w:color="auto" w:fill="FFFFFF"/>
        </w:rPr>
        <w:t xml:space="preserve"> Occup</w:t>
      </w:r>
      <w:ins w:id="145" w:author="Natasha" w:date="2024-01-19T10:03:00Z">
        <w:r w:rsidR="004633CC" w:rsidRPr="004633CC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>ational and</w:t>
        </w:r>
      </w:ins>
      <w:r w:rsidR="00457F04" w:rsidRPr="004633CC">
        <w:rPr>
          <w:rFonts w:ascii="Times New Roman" w:eastAsia="Times New Roman" w:hAnsi="Times New Roman"/>
          <w:i/>
          <w:iCs/>
          <w:sz w:val="24"/>
          <w:szCs w:val="24"/>
          <w:shd w:val="clear" w:color="auto" w:fill="FFFFFF"/>
        </w:rPr>
        <w:t xml:space="preserve"> Environ</w:t>
      </w:r>
      <w:ins w:id="146" w:author="Natasha" w:date="2024-01-19T10:03:00Z">
        <w:r w:rsidR="004633CC" w:rsidRPr="004633CC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>mental</w:t>
        </w:r>
      </w:ins>
      <w:r w:rsidR="00457F04" w:rsidRPr="004633CC">
        <w:rPr>
          <w:rFonts w:ascii="Times New Roman" w:eastAsia="Times New Roman" w:hAnsi="Times New Roman"/>
          <w:i/>
          <w:iCs/>
          <w:sz w:val="24"/>
          <w:szCs w:val="24"/>
          <w:shd w:val="clear" w:color="auto" w:fill="FFFFFF"/>
        </w:rPr>
        <w:t xml:space="preserve"> Med</w:t>
      </w:r>
      <w:ins w:id="147" w:author="Natasha" w:date="2024-01-19T10:03:00Z">
        <w:r w:rsidR="004633CC" w:rsidRPr="004633CC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>icine</w:t>
        </w:r>
        <w:r w:rsidR="004633CC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del w:id="148" w:author="Natasha" w:date="2024-01-19T10:03:00Z">
        <w:r w:rsidRPr="00CC4D55" w:rsidDel="004633CC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 xml:space="preserve">. </w:delText>
        </w:r>
        <w:r w:rsidR="00457F04" w:rsidRPr="00CC4D55" w:rsidDel="004633CC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2010;</w:delText>
        </w:r>
      </w:del>
      <w:r w:rsidR="00457F04" w:rsidRPr="00CC4D55"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 </w:t>
      </w:r>
      <w:r w:rsidR="00457F04" w:rsidRPr="004633CC">
        <w:rPr>
          <w:rFonts w:ascii="Times New Roman" w:eastAsia="Times New Roman" w:hAnsi="Times New Roman"/>
          <w:i/>
          <w:iCs/>
          <w:sz w:val="24"/>
          <w:szCs w:val="24"/>
          <w:shd w:val="clear" w:color="auto" w:fill="FFFFFF"/>
        </w:rPr>
        <w:t>52</w:t>
      </w:r>
      <w:r w:rsidRPr="00CC4D55">
        <w:rPr>
          <w:rFonts w:ascii="Times New Roman" w:eastAsia="Times New Roman" w:hAnsi="Times New Roman"/>
          <w:sz w:val="24"/>
          <w:szCs w:val="24"/>
          <w:shd w:val="clear" w:color="auto" w:fill="FFFFFF"/>
        </w:rPr>
        <w:t>(4)</w:t>
      </w:r>
      <w:ins w:id="149" w:author="Natasha" w:date="2024-01-19T10:03:00Z">
        <w:r w:rsidR="004633CC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del w:id="150" w:author="Natasha" w:date="2024-01-19T10:03:00Z">
        <w:r w:rsidR="00457F04" w:rsidRPr="00CC4D55" w:rsidDel="004633CC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:</w:delText>
        </w:r>
      </w:del>
      <w:r w:rsidRPr="00CC4D55"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 </w:t>
      </w:r>
      <w:r w:rsidR="00457F04" w:rsidRPr="00CC4D55">
        <w:rPr>
          <w:rFonts w:ascii="Times New Roman" w:eastAsia="Times New Roman" w:hAnsi="Times New Roman"/>
          <w:sz w:val="24"/>
          <w:szCs w:val="24"/>
          <w:shd w:val="clear" w:color="auto" w:fill="FFFFFF"/>
        </w:rPr>
        <w:t>424</w:t>
      </w:r>
      <w:ins w:id="151" w:author="Natasha" w:date="2024-01-19T10:03:00Z">
        <w:r w:rsidR="004633CC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−42</w:t>
        </w:r>
      </w:ins>
      <w:del w:id="152" w:author="Natasha" w:date="2024-01-19T10:03:00Z">
        <w:r w:rsidRPr="00CC4D55" w:rsidDel="004633CC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-</w:delText>
        </w:r>
      </w:del>
      <w:r w:rsidR="00457F04" w:rsidRPr="00CC4D55">
        <w:rPr>
          <w:rFonts w:ascii="Times New Roman" w:eastAsia="Times New Roman" w:hAnsi="Times New Roman"/>
          <w:sz w:val="24"/>
          <w:szCs w:val="24"/>
          <w:shd w:val="clear" w:color="auto" w:fill="FFFFFF"/>
        </w:rPr>
        <w:t>7.</w:t>
      </w:r>
    </w:p>
    <w:p w14:paraId="7FDA263B" w14:textId="650C0F12" w:rsidR="005E1EB0" w:rsidRPr="00CC4D55" w:rsidRDefault="005E1EB0" w:rsidP="00CC4D55">
      <w:pPr>
        <w:autoSpaceDE w:val="0"/>
        <w:autoSpaceDN w:val="0"/>
        <w:adjustRightInd w:val="0"/>
        <w:spacing w:after="0" w:line="480" w:lineRule="auto"/>
        <w:ind w:left="709" w:hanging="709"/>
        <w:contextualSpacing/>
        <w:rPr>
          <w:ins w:id="153" w:author="Natasha" w:date="2024-01-19T09:49:00Z"/>
          <w:rFonts w:ascii="Times New Roman" w:eastAsia="Times New Roman" w:hAnsi="Times New Roman"/>
          <w:sz w:val="24"/>
          <w:szCs w:val="24"/>
          <w:shd w:val="clear" w:color="auto" w:fill="FFFFFF"/>
        </w:rPr>
      </w:pPr>
      <w:proofErr w:type="spellStart"/>
      <w:ins w:id="154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Kotejoshyer</w:t>
        </w:r>
      </w:ins>
      <w:proofErr w:type="spellEnd"/>
      <w:ins w:id="155" w:author="Natasha" w:date="2024-01-19T10:03:00Z">
        <w:r w:rsidR="002C01F4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ins w:id="156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R</w:t>
        </w:r>
      </w:ins>
      <w:ins w:id="157" w:author="Natasha" w:date="2024-01-19T10:03:00Z">
        <w:r w:rsidR="002C01F4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ins w:id="158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 Punnett</w:t>
        </w:r>
      </w:ins>
      <w:ins w:id="159" w:author="Natasha" w:date="2024-01-19T10:03:00Z">
        <w:r w:rsidR="002C01F4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ins w:id="160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L</w:t>
        </w:r>
      </w:ins>
      <w:ins w:id="161" w:author="Natasha" w:date="2024-01-19T10:03:00Z">
        <w:r w:rsidR="002C01F4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ins w:id="162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, </w:t>
        </w:r>
        <w:proofErr w:type="spellStart"/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Dybel</w:t>
        </w:r>
      </w:ins>
      <w:proofErr w:type="spellEnd"/>
      <w:ins w:id="163" w:author="Natasha" w:date="2024-01-19T10:03:00Z">
        <w:r w:rsidR="002C01F4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ins w:id="164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G</w:t>
        </w:r>
      </w:ins>
      <w:ins w:id="165" w:author="Natasha" w:date="2024-01-19T10:03:00Z">
        <w:r w:rsidR="002C01F4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ins w:id="166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, </w:t>
        </w:r>
      </w:ins>
      <w:ins w:id="167" w:author="Natasha" w:date="2024-01-19T10:41:00Z">
        <w:r w:rsidR="00E921F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&amp; </w:t>
        </w:r>
      </w:ins>
      <w:ins w:id="168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Buchholz, B. </w:t>
        </w:r>
      </w:ins>
      <w:ins w:id="169" w:author="Natasha" w:date="2024-01-19T10:04:00Z">
        <w:r w:rsidR="002C01F4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(</w:t>
        </w:r>
        <w:r w:rsidR="002C01F4"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2019</w:t>
        </w:r>
        <w:r w:rsidR="002C01F4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). </w:t>
        </w:r>
      </w:ins>
      <w:ins w:id="170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Claim costs, musculoskeletal health, and work exposure in physical therapists, occupational therapists, physical therapist assistants, and occupational therapist assistants: </w:t>
        </w:r>
      </w:ins>
      <w:ins w:id="171" w:author="Natasha" w:date="2024-01-19T10:04:00Z">
        <w:r w:rsidR="002C01F4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A</w:t>
        </w:r>
      </w:ins>
      <w:ins w:id="172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comparison among long-term care jobs.</w:t>
        </w:r>
      </w:ins>
      <w:ins w:id="173" w:author="Natasha" w:date="2024-01-19T10:04:00Z">
        <w:r w:rsidR="002C01F4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</w:t>
        </w:r>
      </w:ins>
      <w:ins w:id="174" w:author="Natasha" w:date="2024-01-19T09:49:00Z">
        <w:r w:rsidRPr="007236B7">
          <w:rPr>
            <w:rFonts w:ascii="Times New Roman" w:eastAsia="Times New Roman" w:hAnsi="Times New Roman"/>
            <w:i/>
            <w:sz w:val="24"/>
            <w:szCs w:val="24"/>
            <w:shd w:val="clear" w:color="auto" w:fill="FFFFFF"/>
          </w:rPr>
          <w:t>Phys</w:t>
        </w:r>
      </w:ins>
      <w:ins w:id="175" w:author="Natasha" w:date="2024-01-19T10:04:00Z">
        <w:r w:rsidR="007236B7" w:rsidRPr="007236B7">
          <w:rPr>
            <w:rFonts w:ascii="Times New Roman" w:eastAsia="Times New Roman" w:hAnsi="Times New Roman"/>
            <w:i/>
            <w:sz w:val="24"/>
            <w:szCs w:val="24"/>
            <w:shd w:val="clear" w:color="auto" w:fill="FFFFFF"/>
          </w:rPr>
          <w:t>ical</w:t>
        </w:r>
      </w:ins>
      <w:ins w:id="176" w:author="Natasha" w:date="2024-01-19T09:49:00Z">
        <w:r w:rsidRPr="007236B7">
          <w:rPr>
            <w:rFonts w:ascii="Times New Roman" w:eastAsia="Times New Roman" w:hAnsi="Times New Roman"/>
            <w:i/>
            <w:sz w:val="24"/>
            <w:szCs w:val="24"/>
            <w:shd w:val="clear" w:color="auto" w:fill="FFFFFF"/>
          </w:rPr>
          <w:t xml:space="preserve"> Ther</w:t>
        </w:r>
      </w:ins>
      <w:ins w:id="177" w:author="Natasha" w:date="2024-01-19T10:04:00Z">
        <w:r w:rsidR="007236B7" w:rsidRPr="007236B7">
          <w:rPr>
            <w:rFonts w:ascii="Times New Roman" w:eastAsia="Times New Roman" w:hAnsi="Times New Roman"/>
            <w:i/>
            <w:sz w:val="24"/>
            <w:szCs w:val="24"/>
            <w:shd w:val="clear" w:color="auto" w:fill="FFFFFF"/>
          </w:rPr>
          <w:t>apy</w:t>
        </w:r>
        <w:r w:rsidR="007236B7">
          <w:rPr>
            <w:rFonts w:ascii="Times New Roman" w:eastAsia="Times New Roman" w:hAnsi="Times New Roman"/>
            <w:iCs/>
            <w:sz w:val="24"/>
            <w:szCs w:val="24"/>
            <w:shd w:val="clear" w:color="auto" w:fill="FFFFFF"/>
          </w:rPr>
          <w:t>,</w:t>
        </w:r>
      </w:ins>
      <w:ins w:id="178" w:author="Natasha" w:date="2024-01-19T09:49:00Z">
        <w:r w:rsidRPr="00CC4D55">
          <w:rPr>
            <w:rFonts w:ascii="Times New Roman" w:eastAsia="Times New Roman" w:hAnsi="Times New Roman"/>
            <w:iCs/>
            <w:sz w:val="24"/>
            <w:szCs w:val="24"/>
            <w:shd w:val="clear" w:color="auto" w:fill="FFFFFF"/>
          </w:rPr>
          <w:t xml:space="preserve"> </w:t>
        </w:r>
        <w:r w:rsidRPr="007236B7">
          <w:rPr>
            <w:rFonts w:ascii="Times New Roman" w:eastAsia="Times New Roman" w:hAnsi="Times New Roman"/>
            <w:i/>
            <w:sz w:val="24"/>
            <w:szCs w:val="24"/>
            <w:shd w:val="clear" w:color="auto" w:fill="FFFFFF"/>
          </w:rPr>
          <w:t>99</w:t>
        </w:r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(2)</w:t>
        </w:r>
      </w:ins>
      <w:ins w:id="179" w:author="Natasha" w:date="2024-01-19T10:04:00Z">
        <w:r w:rsidR="007236B7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ins w:id="180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183</w:t>
        </w:r>
      </w:ins>
      <w:ins w:id="181" w:author="Natasha" w:date="2024-01-19T10:04:00Z">
        <w:r w:rsidR="007236B7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−1</w:t>
        </w:r>
      </w:ins>
      <w:ins w:id="182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93.</w:t>
        </w:r>
      </w:ins>
    </w:p>
    <w:p w14:paraId="4948C745" w14:textId="0F55B2DB" w:rsidR="005E1EB0" w:rsidRPr="00CC4D55" w:rsidRDefault="005E1EB0" w:rsidP="00E921F0">
      <w:pPr>
        <w:autoSpaceDE w:val="0"/>
        <w:autoSpaceDN w:val="0"/>
        <w:adjustRightInd w:val="0"/>
        <w:spacing w:after="0" w:line="480" w:lineRule="auto"/>
        <w:ind w:left="709" w:hanging="709"/>
        <w:contextualSpacing/>
        <w:rPr>
          <w:ins w:id="183" w:author="Natasha" w:date="2024-01-19T09:54:00Z"/>
          <w:rFonts w:ascii="Times New Roman" w:eastAsia="Times New Roman" w:hAnsi="Times New Roman"/>
          <w:sz w:val="24"/>
          <w:szCs w:val="24"/>
          <w:shd w:val="clear" w:color="auto" w:fill="FFFFFF"/>
        </w:rPr>
      </w:pPr>
      <w:moveToRangeStart w:id="184" w:author="Natasha" w:date="2024-01-19T09:48:00Z" w:name="move156550149"/>
      <w:proofErr w:type="spellStart"/>
      <w:moveTo w:id="185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Kuć</w:t>
        </w:r>
      </w:moveTo>
      <w:proofErr w:type="spellEnd"/>
      <w:ins w:id="186" w:author="Natasha" w:date="2024-01-19T10:04:00Z">
        <w:r w:rsidR="007236B7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187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J</w:t>
        </w:r>
      </w:moveTo>
      <w:ins w:id="188" w:author="Natasha" w:date="2024-01-19T10:04:00Z">
        <w:r w:rsidR="007236B7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moveTo w:id="189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, </w:t>
        </w:r>
      </w:moveTo>
      <w:ins w:id="190" w:author="Natasha" w:date="2024-01-19T10:04:00Z">
        <w:r w:rsidR="007236B7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&amp; </w:t>
        </w:r>
      </w:ins>
      <w:proofErr w:type="spellStart"/>
      <w:moveTo w:id="191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Żendzian</w:t>
        </w:r>
        <w:proofErr w:type="spellEnd"/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-Piotrowska</w:t>
        </w:r>
      </w:moveTo>
      <w:ins w:id="192" w:author="Natasha" w:date="2024-01-19T10:04:00Z">
        <w:r w:rsidR="007236B7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193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M. </w:t>
        </w:r>
      </w:moveTo>
      <w:ins w:id="194" w:author="Natasha" w:date="2024-01-19T10:05:00Z">
        <w:r w:rsidR="007236B7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(</w:t>
        </w:r>
        <w:r w:rsidR="007236B7"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20</w:t>
        </w:r>
        <w:r w:rsidR="007236B7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20</w:t>
        </w:r>
        <w:r w:rsidR="007236B7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). </w:t>
        </w:r>
      </w:ins>
      <w:moveTo w:id="195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A pilot study evaluating the prevalence of cervical spine dysfunction among students of dentistry at the medical university. </w:t>
        </w:r>
        <w:r w:rsidRPr="00FB5CC3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>Front</w:t>
        </w:r>
      </w:moveTo>
      <w:ins w:id="196" w:author="Natasha" w:date="2024-01-19T10:05:00Z">
        <w:r w:rsidR="00326AE8" w:rsidRPr="00FB5CC3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>iers in</w:t>
        </w:r>
      </w:ins>
      <w:moveTo w:id="197" w:author="Natasha" w:date="2024-01-19T09:48:00Z">
        <w:r w:rsidRPr="00FB5CC3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 xml:space="preserve"> Neurol</w:t>
        </w:r>
      </w:moveTo>
      <w:ins w:id="198" w:author="Natasha" w:date="2024-01-19T10:05:00Z">
        <w:r w:rsidR="00326AE8" w:rsidRPr="00FB5CC3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>ogy</w:t>
        </w:r>
        <w:r w:rsidR="00326AE8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, </w:t>
        </w:r>
      </w:ins>
      <w:moveTo w:id="199" w:author="Natasha" w:date="2024-01-19T09:48:00Z">
        <w:del w:id="200" w:author="Natasha" w:date="2024-01-19T10:05:00Z">
          <w:r w:rsidRPr="00FB5CC3" w:rsidDel="00326AE8">
            <w:rPr>
              <w:rFonts w:ascii="Times New Roman" w:eastAsia="Times New Roman" w:hAnsi="Times New Roman"/>
              <w:i/>
              <w:iCs/>
              <w:sz w:val="24"/>
              <w:szCs w:val="24"/>
              <w:shd w:val="clear" w:color="auto" w:fill="FFFFFF"/>
            </w:rPr>
            <w:delText xml:space="preserve">. 2020; </w:delText>
          </w:r>
        </w:del>
        <w:r w:rsidRPr="00FB5CC3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>11</w:t>
        </w:r>
      </w:moveTo>
      <w:ins w:id="201" w:author="Natasha" w:date="2024-01-19T10:05:00Z">
        <w:r w:rsidR="00326AE8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202" w:author="Natasha" w:date="2024-01-19T09:48:00Z">
        <w:del w:id="203" w:author="Natasha" w:date="2024-01-19T10:05:00Z">
          <w:r w:rsidRPr="00CC4D55" w:rsidDel="00326AE8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:</w:delText>
          </w:r>
        </w:del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200</w:t>
        </w:r>
      </w:moveTo>
      <w:ins w:id="204" w:author="Natasha" w:date="2024-01-19T10:05:00Z">
        <w:r w:rsidR="00FB5CC3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−</w:t>
        </w:r>
        <w:r w:rsidR="00FB5CC3" w:rsidRPr="00A9370F">
          <w:rPr>
            <w:rFonts w:ascii="Times New Roman" w:eastAsia="Times New Roman" w:hAnsi="Times New Roman"/>
            <w:sz w:val="24"/>
            <w:szCs w:val="24"/>
            <w:highlight w:val="yellow"/>
            <w:shd w:val="clear" w:color="auto" w:fill="FFFFFF"/>
          </w:rPr>
          <w:t>END PAGE</w:t>
        </w:r>
      </w:ins>
      <w:moveTo w:id="205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moveTo>
      <w:moveToRangeEnd w:id="184"/>
    </w:p>
    <w:p w14:paraId="54E74DB4" w14:textId="3B92C016" w:rsidR="00CC4D55" w:rsidRPr="00CC4D55" w:rsidRDefault="005E1EB0" w:rsidP="00E921F0">
      <w:pPr>
        <w:autoSpaceDE w:val="0"/>
        <w:autoSpaceDN w:val="0"/>
        <w:adjustRightInd w:val="0"/>
        <w:spacing w:after="0" w:line="480" w:lineRule="auto"/>
        <w:ind w:left="709" w:hanging="709"/>
        <w:contextualSpacing/>
        <w:rPr>
          <w:ins w:id="206" w:author="Natasha" w:date="2024-01-19T09:55:00Z"/>
          <w:rFonts w:ascii="Times New Roman" w:eastAsia="Times New Roman" w:hAnsi="Times New Roman"/>
          <w:sz w:val="24"/>
          <w:szCs w:val="24"/>
          <w:shd w:val="clear" w:color="auto" w:fill="FFFFFF"/>
        </w:rPr>
      </w:pPr>
      <w:moveToRangeStart w:id="207" w:author="Natasha" w:date="2024-01-19T09:54:00Z" w:name="move156550512"/>
      <w:moveTo w:id="208" w:author="Natasha" w:date="2024-01-19T09:54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lastRenderedPageBreak/>
          <w:t>Lucasti</w:t>
        </w:r>
      </w:moveTo>
      <w:ins w:id="209" w:author="Natasha" w:date="2024-01-19T10:06:00Z">
        <w:r w:rsidR="00FB5CC3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210" w:author="Natasha" w:date="2024-01-19T09:54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C</w:t>
        </w:r>
      </w:moveTo>
      <w:ins w:id="211" w:author="Natasha" w:date="2024-01-19T10:06:00Z">
        <w:r w:rsidR="00FB5CC3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moveTo w:id="212" w:author="Natasha" w:date="2024-01-19T09:54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 Maraschiello</w:t>
        </w:r>
      </w:moveTo>
      <w:ins w:id="213" w:author="Natasha" w:date="2024-01-19T10:06:00Z">
        <w:r w:rsidR="00FB5CC3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214" w:author="Natasha" w:date="2024-01-19T09:54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M</w:t>
        </w:r>
      </w:moveTo>
      <w:ins w:id="215" w:author="Natasha" w:date="2024-01-19T10:06:00Z">
        <w:r w:rsidR="00FB5CC3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moveTo w:id="216" w:author="Natasha" w:date="2024-01-19T09:54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 Slowinski</w:t>
        </w:r>
      </w:moveTo>
      <w:ins w:id="217" w:author="Natasha" w:date="2024-01-19T10:06:00Z">
        <w:r w:rsidR="00FB5CC3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218" w:author="Natasha" w:date="2024-01-19T09:54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J</w:t>
        </w:r>
      </w:moveTo>
      <w:ins w:id="219" w:author="Natasha" w:date="2024-01-19T10:06:00Z">
        <w:r w:rsidR="00FB5CC3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moveTo w:id="220" w:author="Natasha" w:date="2024-01-19T09:54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, </w:t>
        </w:r>
      </w:moveTo>
      <w:ins w:id="221" w:author="Natasha" w:date="2024-01-19T10:06:00Z">
        <w:r w:rsidR="00FB5CC3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&amp; </w:t>
        </w:r>
      </w:ins>
      <w:moveTo w:id="222" w:author="Natasha" w:date="2024-01-19T09:54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Kowalski</w:t>
        </w:r>
      </w:moveTo>
      <w:ins w:id="223" w:author="Natasha" w:date="2024-01-19T10:06:00Z">
        <w:r w:rsidR="00FB5CC3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224" w:author="Natasha" w:date="2024-01-19T09:54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J. </w:t>
        </w:r>
      </w:moveTo>
      <w:ins w:id="225" w:author="Natasha" w:date="2024-01-19T10:07:00Z">
        <w:r w:rsidR="00576A26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(</w:t>
        </w:r>
        <w:r w:rsidR="00576A26"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2022</w:t>
        </w:r>
        <w:r w:rsidR="00576A26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). </w:t>
        </w:r>
      </w:ins>
      <w:moveTo w:id="226" w:author="Natasha" w:date="2024-01-19T09:54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Prevalence of back and neck pain in </w:t>
        </w:r>
        <w:proofErr w:type="spellStart"/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orthopaedic</w:t>
        </w:r>
        <w:proofErr w:type="spellEnd"/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surgeons in Western New York.</w:t>
        </w:r>
      </w:moveTo>
      <w:ins w:id="227" w:author="Natasha" w:date="2024-01-19T10:06:00Z">
        <w:r w:rsidR="00FB5CC3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</w:t>
        </w:r>
      </w:ins>
      <w:moveTo w:id="228" w:author="Natasha" w:date="2024-01-19T09:54:00Z">
        <w:del w:id="229" w:author="Natasha" w:date="2024-01-19T10:06:00Z">
          <w:r w:rsidRPr="00576A26" w:rsidDel="00FB5CC3">
            <w:rPr>
              <w:rFonts w:ascii="Times New Roman" w:eastAsia="Times New Roman" w:hAnsi="Times New Roman"/>
              <w:i/>
              <w:iCs/>
              <w:sz w:val="24"/>
              <w:szCs w:val="24"/>
              <w:shd w:val="clear" w:color="auto" w:fill="FFFFFF"/>
            </w:rPr>
            <w:delText> </w:delText>
          </w:r>
        </w:del>
        <w:r w:rsidRPr="00576A26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>J</w:t>
        </w:r>
      </w:moveTo>
      <w:ins w:id="230" w:author="Natasha" w:date="2024-01-19T10:07:00Z">
        <w:r w:rsidR="00576A26" w:rsidRPr="00576A26">
          <w:rPr>
            <w:rStyle w:val="hgkelc"/>
            <w:rFonts w:ascii="Times New Roman" w:hAnsi="Times New Roman"/>
            <w:i/>
            <w:iCs/>
            <w:sz w:val="24"/>
            <w:szCs w:val="24"/>
            <w:lang w:val="en"/>
          </w:rPr>
          <w:t xml:space="preserve">ournal of the American Academy of </w:t>
        </w:r>
        <w:proofErr w:type="spellStart"/>
        <w:r w:rsidR="00576A26" w:rsidRPr="00576A26">
          <w:rPr>
            <w:rStyle w:val="hgkelc"/>
            <w:rFonts w:ascii="Times New Roman" w:hAnsi="Times New Roman"/>
            <w:i/>
            <w:iCs/>
            <w:sz w:val="24"/>
            <w:szCs w:val="24"/>
            <w:lang w:val="en"/>
          </w:rPr>
          <w:t>Orthopaedic</w:t>
        </w:r>
        <w:proofErr w:type="spellEnd"/>
        <w:r w:rsidR="00576A26" w:rsidRPr="00576A26">
          <w:rPr>
            <w:rStyle w:val="hgkelc"/>
            <w:rFonts w:ascii="Times New Roman" w:hAnsi="Times New Roman"/>
            <w:i/>
            <w:iCs/>
            <w:sz w:val="24"/>
            <w:szCs w:val="24"/>
            <w:lang w:val="en"/>
          </w:rPr>
          <w:t xml:space="preserve"> Surgeons</w:t>
        </w:r>
        <w:r w:rsidR="00576A26">
          <w:rPr>
            <w:rStyle w:val="hgkelc"/>
            <w:rFonts w:ascii="Times New Roman" w:hAnsi="Times New Roman"/>
            <w:sz w:val="24"/>
            <w:szCs w:val="24"/>
            <w:lang w:val="en"/>
          </w:rPr>
          <w:t>,</w:t>
        </w:r>
      </w:ins>
      <w:moveTo w:id="231" w:author="Natasha" w:date="2024-01-19T09:54:00Z">
        <w:r w:rsidRPr="00CC4D55">
          <w:rPr>
            <w:rFonts w:ascii="Times New Roman" w:eastAsia="Times New Roman" w:hAnsi="Times New Roman"/>
            <w:iCs/>
            <w:sz w:val="24"/>
            <w:szCs w:val="24"/>
            <w:shd w:val="clear" w:color="auto" w:fill="FFFFFF"/>
          </w:rPr>
          <w:t xml:space="preserve"> </w:t>
        </w:r>
        <w:del w:id="232" w:author="Natasha" w:date="2024-01-19T10:07:00Z">
          <w:r w:rsidRPr="00576A26" w:rsidDel="00576A26">
            <w:rPr>
              <w:rFonts w:ascii="Times New Roman" w:eastAsia="Times New Roman" w:hAnsi="Times New Roman"/>
              <w:i/>
              <w:sz w:val="24"/>
              <w:szCs w:val="24"/>
              <w:shd w:val="clear" w:color="auto" w:fill="FFFFFF"/>
            </w:rPr>
            <w:delText xml:space="preserve">Am Acad Orthop Surg Glob Res Rev. 2022; </w:delText>
          </w:r>
        </w:del>
        <w:r w:rsidRPr="00576A26">
          <w:rPr>
            <w:rFonts w:ascii="Times New Roman" w:eastAsia="Times New Roman" w:hAnsi="Times New Roman"/>
            <w:i/>
            <w:sz w:val="24"/>
            <w:szCs w:val="24"/>
            <w:shd w:val="clear" w:color="auto" w:fill="FFFFFF"/>
          </w:rPr>
          <w:t>6</w:t>
        </w:r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(1)</w:t>
        </w:r>
      </w:moveTo>
      <w:ins w:id="233" w:author="Natasha" w:date="2024-01-19T10:07:00Z">
        <w:r w:rsidR="00576A26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, </w:t>
        </w:r>
      </w:ins>
      <w:moveTo w:id="234" w:author="Natasha" w:date="2024-01-19T09:54:00Z">
        <w:del w:id="235" w:author="Natasha" w:date="2024-01-19T10:07:00Z">
          <w:r w:rsidRPr="00CC4D55" w:rsidDel="00576A26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:</w:delText>
          </w:r>
        </w:del>
        <w:proofErr w:type="spellStart"/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e21.00252</w:t>
        </w:r>
        <w:proofErr w:type="spellEnd"/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. </w:t>
        </w:r>
      </w:moveTo>
      <w:moveToRangeEnd w:id="207"/>
    </w:p>
    <w:p w14:paraId="7C3611E7" w14:textId="12CC9F86" w:rsidR="005E1EB0" w:rsidRPr="00CC4D55" w:rsidRDefault="00CC4D55" w:rsidP="00E921F0">
      <w:pPr>
        <w:autoSpaceDE w:val="0"/>
        <w:autoSpaceDN w:val="0"/>
        <w:adjustRightInd w:val="0"/>
        <w:spacing w:after="0" w:line="480" w:lineRule="auto"/>
        <w:ind w:left="709" w:hanging="709"/>
        <w:contextualSpacing/>
        <w:rPr>
          <w:ins w:id="236" w:author="Natasha" w:date="2024-01-19T09:48:00Z"/>
          <w:rFonts w:ascii="Times New Roman" w:eastAsia="Times New Roman" w:hAnsi="Times New Roman"/>
          <w:sz w:val="24"/>
          <w:szCs w:val="24"/>
          <w:shd w:val="clear" w:color="auto" w:fill="FFFFFF"/>
        </w:rPr>
      </w:pPr>
      <w:moveToRangeStart w:id="237" w:author="Natasha" w:date="2024-01-19T09:55:00Z" w:name="move156550497"/>
      <w:moveTo w:id="238" w:author="Natasha" w:date="2024-01-19T09:55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Radanović</w:t>
        </w:r>
      </w:moveTo>
      <w:ins w:id="239" w:author="Natasha" w:date="2024-01-19T10:07:00Z">
        <w:r w:rsidR="00FE353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240" w:author="Natasha" w:date="2024-01-19T09:55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B</w:t>
        </w:r>
      </w:moveTo>
      <w:ins w:id="241" w:author="Natasha" w:date="2024-01-19T10:07:00Z">
        <w:r w:rsidR="00FE353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moveTo w:id="242" w:author="Natasha" w:date="2024-01-19T09:55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 Vučinić</w:t>
        </w:r>
      </w:moveTo>
      <w:ins w:id="243" w:author="Natasha" w:date="2024-01-19T10:07:00Z">
        <w:r w:rsidR="00FE353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244" w:author="Natasha" w:date="2024-01-19T09:55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P</w:t>
        </w:r>
      </w:moveTo>
      <w:ins w:id="245" w:author="Natasha" w:date="2024-01-19T10:07:00Z">
        <w:r w:rsidR="00FE353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moveTo w:id="246" w:author="Natasha" w:date="2024-01-19T09:55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 Janković</w:t>
        </w:r>
      </w:moveTo>
      <w:ins w:id="247" w:author="Natasha" w:date="2024-01-19T10:07:00Z">
        <w:r w:rsidR="00FE353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248" w:author="Natasha" w:date="2024-01-19T09:55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T</w:t>
        </w:r>
      </w:moveTo>
      <w:ins w:id="249" w:author="Natasha" w:date="2024-01-19T10:07:00Z">
        <w:r w:rsidR="00FE353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moveTo w:id="250" w:author="Natasha" w:date="2024-01-19T09:55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 Mahmutović</w:t>
        </w:r>
      </w:moveTo>
      <w:ins w:id="251" w:author="Natasha" w:date="2024-01-19T10:07:00Z">
        <w:r w:rsidR="00FE353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252" w:author="Natasha" w:date="2024-01-19T09:55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E</w:t>
        </w:r>
      </w:moveTo>
      <w:ins w:id="253" w:author="Natasha" w:date="2024-01-19T10:07:00Z">
        <w:r w:rsidR="00FE353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moveTo w:id="254" w:author="Natasha" w:date="2024-01-19T09:55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, </w:t>
        </w:r>
      </w:moveTo>
      <w:ins w:id="255" w:author="Natasha" w:date="2024-01-19T10:08:00Z">
        <w:r w:rsidR="00FE353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&amp; </w:t>
        </w:r>
      </w:ins>
      <w:proofErr w:type="spellStart"/>
      <w:moveTo w:id="256" w:author="Natasha" w:date="2024-01-19T09:55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Penjašković</w:t>
        </w:r>
      </w:moveTo>
      <w:proofErr w:type="spellEnd"/>
      <w:ins w:id="257" w:author="Natasha" w:date="2024-01-19T10:08:00Z">
        <w:r w:rsidR="00FE353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258" w:author="Natasha" w:date="2024-01-19T09:55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D. </w:t>
        </w:r>
      </w:moveTo>
      <w:ins w:id="259" w:author="Natasha" w:date="2024-01-19T10:09:00Z">
        <w:r w:rsidR="00BD363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(</w:t>
        </w:r>
        <w:r w:rsidR="00BD363F"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2017</w:t>
        </w:r>
        <w:r w:rsidR="00BD363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). </w:t>
        </w:r>
      </w:ins>
      <w:moveTo w:id="260" w:author="Natasha" w:date="2024-01-19T09:55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Musculoskeletal symptoms of the neck and shoulder among dental practitioners. </w:t>
        </w:r>
      </w:moveTo>
      <w:ins w:id="261" w:author="Natasha" w:date="2024-01-19T10:08:00Z">
        <w:r w:rsidR="00BD363F" w:rsidRPr="00BD363F">
          <w:rPr>
            <w:rFonts w:ascii="Times New Roman" w:hAnsi="Times New Roman"/>
            <w:i/>
            <w:iCs/>
            <w:sz w:val="24"/>
            <w:szCs w:val="24"/>
          </w:rPr>
          <w:t>Journal of</w:t>
        </w:r>
        <w:r w:rsidR="00BD363F" w:rsidRPr="00BD363F">
          <w:rPr>
            <w:rFonts w:ascii="Times New Roman" w:hAnsi="Times New Roman"/>
            <w:sz w:val="24"/>
            <w:szCs w:val="24"/>
          </w:rPr>
          <w:t xml:space="preserve"> </w:t>
        </w:r>
        <w:r w:rsidR="00BD363F" w:rsidRPr="00BD363F">
          <w:rPr>
            <w:rStyle w:val="Emphasis"/>
            <w:rFonts w:ascii="Times New Roman" w:hAnsi="Times New Roman"/>
            <w:sz w:val="24"/>
            <w:szCs w:val="24"/>
          </w:rPr>
          <w:t>Back</w:t>
        </w:r>
        <w:r w:rsidR="00BD363F" w:rsidRPr="00BD363F">
          <w:rPr>
            <w:rFonts w:ascii="Times New Roman" w:hAnsi="Times New Roman"/>
            <w:sz w:val="24"/>
            <w:szCs w:val="24"/>
          </w:rPr>
          <w:t xml:space="preserve"> </w:t>
        </w:r>
        <w:r w:rsidR="00BD363F" w:rsidRPr="00BD363F">
          <w:rPr>
            <w:rFonts w:ascii="Times New Roman" w:hAnsi="Times New Roman"/>
            <w:i/>
            <w:iCs/>
            <w:sz w:val="24"/>
            <w:szCs w:val="24"/>
          </w:rPr>
          <w:t>and</w:t>
        </w:r>
        <w:r w:rsidR="00BD363F" w:rsidRPr="00BD363F">
          <w:rPr>
            <w:rFonts w:ascii="Times New Roman" w:hAnsi="Times New Roman"/>
            <w:sz w:val="24"/>
            <w:szCs w:val="24"/>
          </w:rPr>
          <w:t xml:space="preserve"> </w:t>
        </w:r>
        <w:r w:rsidR="00BD363F" w:rsidRPr="00BD363F">
          <w:rPr>
            <w:rStyle w:val="Emphasis"/>
            <w:rFonts w:ascii="Times New Roman" w:hAnsi="Times New Roman"/>
            <w:sz w:val="24"/>
            <w:szCs w:val="24"/>
          </w:rPr>
          <w:t>Musculoskeletal Rehabilitation</w:t>
        </w:r>
      </w:ins>
      <w:moveTo w:id="262" w:author="Natasha" w:date="2024-01-19T09:55:00Z">
        <w:del w:id="263" w:author="Natasha" w:date="2024-01-19T10:08:00Z">
          <w:r w:rsidRPr="00CC4D55" w:rsidDel="00BD363F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J Back Musculoskelet Rehabil</w:delText>
          </w:r>
        </w:del>
      </w:moveTo>
      <w:ins w:id="264" w:author="Natasha" w:date="2024-01-19T10:08:00Z">
        <w:r w:rsidR="00BD363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, </w:t>
        </w:r>
      </w:ins>
      <w:moveTo w:id="265" w:author="Natasha" w:date="2024-01-19T09:55:00Z">
        <w:del w:id="266" w:author="Natasha" w:date="2024-01-19T10:08:00Z">
          <w:r w:rsidRPr="00BD363F" w:rsidDel="00BD363F">
            <w:rPr>
              <w:rFonts w:ascii="Times New Roman" w:eastAsia="Times New Roman" w:hAnsi="Times New Roman"/>
              <w:i/>
              <w:iCs/>
              <w:sz w:val="24"/>
              <w:szCs w:val="24"/>
              <w:shd w:val="clear" w:color="auto" w:fill="FFFFFF"/>
            </w:rPr>
            <w:delText xml:space="preserve">. </w:delText>
          </w:r>
        </w:del>
        <w:del w:id="267" w:author="Natasha" w:date="2024-01-19T10:09:00Z">
          <w:r w:rsidRPr="00BD363F" w:rsidDel="00BD363F">
            <w:rPr>
              <w:rFonts w:ascii="Times New Roman" w:eastAsia="Times New Roman" w:hAnsi="Times New Roman"/>
              <w:i/>
              <w:iCs/>
              <w:sz w:val="24"/>
              <w:szCs w:val="24"/>
              <w:shd w:val="clear" w:color="auto" w:fill="FFFFFF"/>
            </w:rPr>
            <w:delText xml:space="preserve">2017; </w:delText>
          </w:r>
        </w:del>
        <w:r w:rsidRPr="00BD363F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>30</w:t>
        </w:r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(4)</w:t>
        </w:r>
      </w:moveTo>
      <w:ins w:id="268" w:author="Natasha" w:date="2024-01-19T10:09:00Z">
        <w:r w:rsidR="00BD363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269" w:author="Natasha" w:date="2024-01-19T09:55:00Z">
        <w:del w:id="270" w:author="Natasha" w:date="2024-01-19T10:09:00Z">
          <w:r w:rsidRPr="00CC4D55" w:rsidDel="00BD363F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:</w:delText>
          </w:r>
        </w:del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675</w:t>
        </w:r>
      </w:moveTo>
      <w:ins w:id="271" w:author="Natasha" w:date="2024-01-19T10:09:00Z">
        <w:r w:rsidR="00BD363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−67</w:t>
        </w:r>
      </w:ins>
      <w:moveTo w:id="272" w:author="Natasha" w:date="2024-01-19T09:55:00Z">
        <w:del w:id="273" w:author="Natasha" w:date="2024-01-19T10:09:00Z">
          <w:r w:rsidRPr="00CC4D55" w:rsidDel="00BD363F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-</w:delText>
          </w:r>
        </w:del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9. </w:t>
        </w:r>
      </w:moveTo>
      <w:moveToRangeEnd w:id="237"/>
    </w:p>
    <w:p w14:paraId="4CE54DD7" w14:textId="367EACFE" w:rsidR="00CC4D55" w:rsidRPr="00CC4D55" w:rsidRDefault="00CC4D55" w:rsidP="00E921F0">
      <w:pPr>
        <w:autoSpaceDE w:val="0"/>
        <w:autoSpaceDN w:val="0"/>
        <w:adjustRightInd w:val="0"/>
        <w:spacing w:after="0" w:line="480" w:lineRule="auto"/>
        <w:ind w:left="709" w:hanging="709"/>
        <w:contextualSpacing/>
        <w:rPr>
          <w:ins w:id="274" w:author="Natasha" w:date="2024-01-19T09:55:00Z"/>
          <w:rFonts w:ascii="Times New Roman" w:eastAsia="Times New Roman" w:hAnsi="Times New Roman"/>
          <w:sz w:val="24"/>
          <w:szCs w:val="24"/>
          <w:shd w:val="clear" w:color="auto" w:fill="FFFFFF"/>
        </w:rPr>
      </w:pPr>
      <w:moveToRangeStart w:id="275" w:author="Natasha" w:date="2024-01-19T09:55:00Z" w:name="move156550528"/>
      <w:proofErr w:type="spellStart"/>
      <w:moveTo w:id="276" w:author="Natasha" w:date="2024-01-19T09:55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Rafeemanesh</w:t>
        </w:r>
      </w:moveTo>
      <w:proofErr w:type="spellEnd"/>
      <w:ins w:id="277" w:author="Natasha" w:date="2024-01-19T10:09:00Z">
        <w:r w:rsidR="005350A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278" w:author="Natasha" w:date="2024-01-19T09:55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E</w:t>
        </w:r>
      </w:moveTo>
      <w:ins w:id="279" w:author="Natasha" w:date="2024-01-19T10:09:00Z">
        <w:r w:rsidR="005350A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moveTo w:id="280" w:author="Natasha" w:date="2024-01-19T09:55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, </w:t>
        </w:r>
        <w:proofErr w:type="spellStart"/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Khooei</w:t>
        </w:r>
      </w:moveTo>
      <w:proofErr w:type="spellEnd"/>
      <w:ins w:id="281" w:author="Natasha" w:date="2024-01-19T10:09:00Z">
        <w:r w:rsidR="005350A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282" w:author="Natasha" w:date="2024-01-19T09:55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A</w:t>
        </w:r>
      </w:moveTo>
      <w:ins w:id="283" w:author="Natasha" w:date="2024-01-19T10:09:00Z">
        <w:r w:rsidR="005350A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moveTo w:id="284" w:author="Natasha" w:date="2024-01-19T09:55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, </w:t>
        </w:r>
        <w:proofErr w:type="spellStart"/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Niroumand</w:t>
        </w:r>
      </w:moveTo>
      <w:proofErr w:type="spellEnd"/>
      <w:ins w:id="285" w:author="Natasha" w:date="2024-01-19T10:09:00Z">
        <w:r w:rsidR="005350A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286" w:author="Natasha" w:date="2024-01-19T09:55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S</w:t>
        </w:r>
      </w:moveTo>
      <w:ins w:id="287" w:author="Natasha" w:date="2024-01-19T10:09:00Z">
        <w:r w:rsidR="005350A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moveTo w:id="288" w:author="Natasha" w:date="2024-01-19T09:55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, </w:t>
        </w:r>
      </w:moveTo>
      <w:ins w:id="289" w:author="Natasha" w:date="2024-01-19T10:09:00Z">
        <w:r w:rsidR="005350A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&amp; </w:t>
        </w:r>
      </w:ins>
      <w:proofErr w:type="spellStart"/>
      <w:moveTo w:id="290" w:author="Natasha" w:date="2024-01-19T09:55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Shirzadeh</w:t>
        </w:r>
      </w:moveTo>
      <w:proofErr w:type="spellEnd"/>
      <w:ins w:id="291" w:author="Natasha" w:date="2024-01-19T10:09:00Z">
        <w:r w:rsidR="005350A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292" w:author="Natasha" w:date="2024-01-19T09:55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T. </w:t>
        </w:r>
      </w:moveTo>
      <w:ins w:id="293" w:author="Natasha" w:date="2024-01-19T10:10:00Z">
        <w:r w:rsidR="005350A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(</w:t>
        </w:r>
        <w:r w:rsidR="005350AF"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20</w:t>
        </w:r>
        <w:r w:rsidR="005350A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21</w:t>
        </w:r>
        <w:r w:rsidR="005350A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). </w:t>
        </w:r>
      </w:ins>
      <w:moveTo w:id="294" w:author="Natasha" w:date="2024-01-19T09:55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A study on musculoskeletal complaints and working postures in pathology specialists in Iran. </w:t>
        </w:r>
        <w:r w:rsidRPr="005350AF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>BMC Musculoskelet</w:t>
        </w:r>
      </w:moveTo>
      <w:ins w:id="295" w:author="Natasha" w:date="2024-01-19T10:09:00Z">
        <w:r w:rsidR="005350AF" w:rsidRPr="005350AF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>al</w:t>
        </w:r>
      </w:ins>
      <w:moveTo w:id="296" w:author="Natasha" w:date="2024-01-19T09:55:00Z">
        <w:r w:rsidRPr="005350AF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 xml:space="preserve"> Disord</w:t>
        </w:r>
      </w:moveTo>
      <w:ins w:id="297" w:author="Natasha" w:date="2024-01-19T10:10:00Z">
        <w:r w:rsidR="005350AF" w:rsidRPr="005350AF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>ers</w:t>
        </w:r>
        <w:r w:rsidR="005350A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298" w:author="Natasha" w:date="2024-01-19T09:55:00Z">
        <w:del w:id="299" w:author="Natasha" w:date="2024-01-19T10:10:00Z">
          <w:r w:rsidRPr="00CC4D55" w:rsidDel="005350AF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.</w:delText>
          </w:r>
        </w:del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</w:t>
        </w:r>
        <w:del w:id="300" w:author="Natasha" w:date="2024-01-19T10:10:00Z">
          <w:r w:rsidRPr="00CC4D55" w:rsidDel="005350AF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 xml:space="preserve">2021; </w:delText>
          </w:r>
        </w:del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22(1)</w:t>
        </w:r>
      </w:moveTo>
      <w:ins w:id="301" w:author="Natasha" w:date="2024-01-19T10:10:00Z">
        <w:r w:rsidR="005350A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302" w:author="Natasha" w:date="2024-01-19T09:55:00Z">
        <w:del w:id="303" w:author="Natasha" w:date="2024-01-19T10:10:00Z">
          <w:r w:rsidRPr="00CC4D55" w:rsidDel="005350AF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:</w:delText>
          </w:r>
        </w:del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1012</w:t>
        </w:r>
      </w:moveTo>
      <w:ins w:id="304" w:author="Natasha" w:date="2024-01-19T10:10:00Z">
        <w:r w:rsidR="005350AF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−</w:t>
        </w:r>
        <w:r w:rsidR="005350AF" w:rsidRPr="00A9370F">
          <w:rPr>
            <w:rFonts w:ascii="Times New Roman" w:eastAsia="Times New Roman" w:hAnsi="Times New Roman"/>
            <w:sz w:val="24"/>
            <w:szCs w:val="24"/>
            <w:highlight w:val="yellow"/>
            <w:shd w:val="clear" w:color="auto" w:fill="FFFFFF"/>
          </w:rPr>
          <w:t>END PAGE</w:t>
        </w:r>
      </w:ins>
      <w:moveTo w:id="305" w:author="Natasha" w:date="2024-01-19T09:55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moveTo>
      <w:moveToRangeEnd w:id="275"/>
    </w:p>
    <w:p w14:paraId="33167770" w14:textId="06BF122F" w:rsidR="005E1EB0" w:rsidRPr="00CC4D55" w:rsidRDefault="005E1EB0" w:rsidP="00CC4D55">
      <w:pPr>
        <w:autoSpaceDE w:val="0"/>
        <w:autoSpaceDN w:val="0"/>
        <w:adjustRightInd w:val="0"/>
        <w:spacing w:after="0" w:line="480" w:lineRule="auto"/>
        <w:ind w:left="709" w:hanging="709"/>
        <w:contextualSpacing/>
        <w:jc w:val="both"/>
        <w:rPr>
          <w:ins w:id="306" w:author="Natasha" w:date="2024-01-19T09:48:00Z"/>
          <w:rFonts w:ascii="Times New Roman" w:eastAsia="Times New Roman" w:hAnsi="Times New Roman"/>
          <w:b/>
          <w:sz w:val="24"/>
          <w:szCs w:val="24"/>
          <w:shd w:val="clear" w:color="auto" w:fill="FFFFFF"/>
        </w:rPr>
      </w:pPr>
      <w:ins w:id="307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Singh</w:t>
        </w:r>
      </w:ins>
      <w:ins w:id="308" w:author="Natasha" w:date="2024-01-19T10:10:00Z">
        <w:r w:rsidR="00B8065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ins w:id="309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B</w:t>
        </w:r>
      </w:ins>
      <w:ins w:id="310" w:author="Natasha" w:date="2024-01-19T10:22:00Z">
        <w:r w:rsidR="00FE4D1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ins w:id="311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, </w:t>
        </w:r>
      </w:ins>
      <w:ins w:id="312" w:author="Natasha" w:date="2024-01-19T10:22:00Z">
        <w:r w:rsidR="00FE4D1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&amp; </w:t>
        </w:r>
      </w:ins>
      <w:ins w:id="313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Singh</w:t>
        </w:r>
      </w:ins>
      <w:ins w:id="314" w:author="Natasha" w:date="2024-01-19T10:22:00Z">
        <w:r w:rsidR="00FE4D1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ins w:id="315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S. </w:t>
        </w:r>
      </w:ins>
      <w:ins w:id="316" w:author="Natasha" w:date="2024-01-19T10:22:00Z">
        <w:r w:rsidR="00FE4D1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(</w:t>
        </w:r>
        <w:r w:rsidR="00FE4D19"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20</w:t>
        </w:r>
        <w:r w:rsidR="00FE4D1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16</w:t>
        </w:r>
        <w:r w:rsidR="00FE4D1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). </w:t>
        </w:r>
      </w:ins>
      <w:ins w:id="317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Intervention approaches in management of neck pain among computer users.</w:t>
        </w:r>
      </w:ins>
      <w:ins w:id="318" w:author="Natasha" w:date="2024-01-19T10:22:00Z">
        <w:r w:rsidR="00FE4D1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</w:t>
        </w:r>
      </w:ins>
      <w:ins w:id="319" w:author="Natasha" w:date="2024-01-19T09:48:00Z">
        <w:r w:rsidRPr="00FE4D19">
          <w:rPr>
            <w:rFonts w:ascii="Times New Roman" w:eastAsia="Times New Roman" w:hAnsi="Times New Roman"/>
            <w:i/>
            <w:sz w:val="24"/>
            <w:szCs w:val="24"/>
            <w:shd w:val="clear" w:color="auto" w:fill="FFFFFF"/>
          </w:rPr>
          <w:t>Int</w:t>
        </w:r>
      </w:ins>
      <w:ins w:id="320" w:author="Natasha" w:date="2024-01-19T10:23:00Z">
        <w:r w:rsidR="00FE4D19" w:rsidRPr="00FE4D19">
          <w:rPr>
            <w:rFonts w:ascii="Times New Roman" w:eastAsia="Times New Roman" w:hAnsi="Times New Roman"/>
            <w:i/>
            <w:sz w:val="24"/>
            <w:szCs w:val="24"/>
            <w:shd w:val="clear" w:color="auto" w:fill="FFFFFF"/>
          </w:rPr>
          <w:t>ernational</w:t>
        </w:r>
      </w:ins>
      <w:ins w:id="321" w:author="Natasha" w:date="2024-01-19T09:48:00Z">
        <w:r w:rsidRPr="00FE4D19">
          <w:rPr>
            <w:rFonts w:ascii="Times New Roman" w:eastAsia="Times New Roman" w:hAnsi="Times New Roman"/>
            <w:i/>
            <w:sz w:val="24"/>
            <w:szCs w:val="24"/>
            <w:shd w:val="clear" w:color="auto" w:fill="FFFFFF"/>
          </w:rPr>
          <w:t xml:space="preserve"> J</w:t>
        </w:r>
      </w:ins>
      <w:ins w:id="322" w:author="Natasha" w:date="2024-01-19T10:23:00Z">
        <w:r w:rsidR="00FE4D19" w:rsidRPr="00FE4D19">
          <w:rPr>
            <w:rFonts w:ascii="Times New Roman" w:eastAsia="Times New Roman" w:hAnsi="Times New Roman"/>
            <w:i/>
            <w:sz w:val="24"/>
            <w:szCs w:val="24"/>
            <w:shd w:val="clear" w:color="auto" w:fill="FFFFFF"/>
          </w:rPr>
          <w:t>ournal</w:t>
        </w:r>
      </w:ins>
      <w:ins w:id="323" w:author="Natasha" w:date="2024-01-19T09:48:00Z">
        <w:r w:rsidRPr="00FE4D19">
          <w:rPr>
            <w:rFonts w:ascii="Times New Roman" w:eastAsia="Times New Roman" w:hAnsi="Times New Roman"/>
            <w:i/>
            <w:sz w:val="24"/>
            <w:szCs w:val="24"/>
            <w:shd w:val="clear" w:color="auto" w:fill="FFFFFF"/>
          </w:rPr>
          <w:t xml:space="preserve"> </w:t>
        </w:r>
      </w:ins>
      <w:ins w:id="324" w:author="Natasha" w:date="2024-01-19T10:23:00Z">
        <w:r w:rsidR="00FE4D19" w:rsidRPr="00FE4D19">
          <w:rPr>
            <w:rFonts w:ascii="Times New Roman" w:eastAsia="Times New Roman" w:hAnsi="Times New Roman"/>
            <w:i/>
            <w:sz w:val="24"/>
            <w:szCs w:val="24"/>
            <w:shd w:val="clear" w:color="auto" w:fill="FFFFFF"/>
          </w:rPr>
          <w:t>of</w:t>
        </w:r>
      </w:ins>
      <w:ins w:id="325" w:author="Natasha" w:date="2024-01-19T09:48:00Z">
        <w:r w:rsidRPr="00FE4D19">
          <w:rPr>
            <w:rFonts w:ascii="Times New Roman" w:eastAsia="Times New Roman" w:hAnsi="Times New Roman"/>
            <w:i/>
            <w:sz w:val="24"/>
            <w:szCs w:val="24"/>
            <w:shd w:val="clear" w:color="auto" w:fill="FFFFFF"/>
          </w:rPr>
          <w:t xml:space="preserve"> Rehabil</w:t>
        </w:r>
      </w:ins>
      <w:ins w:id="326" w:author="Natasha" w:date="2024-01-19T10:23:00Z">
        <w:r w:rsidR="00FE4D19" w:rsidRPr="00FE4D19">
          <w:rPr>
            <w:rFonts w:ascii="Times New Roman" w:eastAsia="Times New Roman" w:hAnsi="Times New Roman"/>
            <w:i/>
            <w:sz w:val="24"/>
            <w:szCs w:val="24"/>
            <w:shd w:val="clear" w:color="auto" w:fill="FFFFFF"/>
          </w:rPr>
          <w:t>itation</w:t>
        </w:r>
      </w:ins>
      <w:ins w:id="327" w:author="Natasha" w:date="2024-01-19T09:48:00Z">
        <w:r w:rsidRPr="00FE4D19">
          <w:rPr>
            <w:rFonts w:ascii="Times New Roman" w:eastAsia="Times New Roman" w:hAnsi="Times New Roman"/>
            <w:i/>
            <w:sz w:val="24"/>
            <w:szCs w:val="24"/>
            <w:shd w:val="clear" w:color="auto" w:fill="FFFFFF"/>
          </w:rPr>
          <w:t xml:space="preserve"> Res</w:t>
        </w:r>
      </w:ins>
      <w:ins w:id="328" w:author="Natasha" w:date="2024-01-19T10:23:00Z">
        <w:r w:rsidR="00FE4D19" w:rsidRPr="00FE4D19">
          <w:rPr>
            <w:rFonts w:ascii="Times New Roman" w:eastAsia="Times New Roman" w:hAnsi="Times New Roman"/>
            <w:i/>
            <w:sz w:val="24"/>
            <w:szCs w:val="24"/>
            <w:shd w:val="clear" w:color="auto" w:fill="FFFFFF"/>
          </w:rPr>
          <w:t>earch</w:t>
        </w:r>
        <w:r w:rsidR="00FE4D19">
          <w:rPr>
            <w:rFonts w:ascii="Times New Roman" w:eastAsia="Times New Roman" w:hAnsi="Times New Roman"/>
            <w:iCs/>
            <w:sz w:val="24"/>
            <w:szCs w:val="24"/>
            <w:shd w:val="clear" w:color="auto" w:fill="FFFFFF"/>
          </w:rPr>
          <w:t xml:space="preserve">, </w:t>
        </w:r>
      </w:ins>
      <w:ins w:id="329" w:author="Natasha" w:date="2024-01-19T09:48:00Z">
        <w:r w:rsidRPr="00FE4D19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>5</w:t>
        </w:r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(2)</w:t>
        </w:r>
      </w:ins>
      <w:ins w:id="330" w:author="Natasha" w:date="2024-01-19T10:23:00Z">
        <w:r w:rsidR="00FE4D1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ins w:id="331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19</w:t>
        </w:r>
      </w:ins>
      <w:ins w:id="332" w:author="Natasha" w:date="2024-01-19T10:23:00Z">
        <w:r w:rsidR="00FE4D1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−</w:t>
        </w:r>
      </w:ins>
      <w:ins w:id="333" w:author="Natasha" w:date="2024-01-19T09:48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24.</w:t>
        </w:r>
      </w:ins>
    </w:p>
    <w:p w14:paraId="4070A5A2" w14:textId="345448D1" w:rsidR="00CC4D55" w:rsidRPr="00CC4D55" w:rsidRDefault="005E1EB0" w:rsidP="00CC4D55">
      <w:pPr>
        <w:autoSpaceDE w:val="0"/>
        <w:autoSpaceDN w:val="0"/>
        <w:adjustRightInd w:val="0"/>
        <w:spacing w:after="0" w:line="480" w:lineRule="auto"/>
        <w:ind w:left="709" w:hanging="709"/>
        <w:contextualSpacing/>
        <w:rPr>
          <w:ins w:id="334" w:author="Natasha" w:date="2024-01-19T09:49:00Z"/>
          <w:rFonts w:ascii="Times New Roman" w:eastAsia="Times New Roman" w:hAnsi="Times New Roman"/>
          <w:b/>
          <w:sz w:val="24"/>
          <w:szCs w:val="24"/>
          <w:shd w:val="clear" w:color="auto" w:fill="FFFFFF"/>
        </w:rPr>
      </w:pPr>
      <w:proofErr w:type="spellStart"/>
      <w:ins w:id="335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Soylar</w:t>
        </w:r>
      </w:ins>
      <w:proofErr w:type="spellEnd"/>
      <w:ins w:id="336" w:author="Natasha" w:date="2024-01-19T10:23:00Z">
        <w:r w:rsidR="00FE4D1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ins w:id="337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P</w:t>
        </w:r>
      </w:ins>
      <w:ins w:id="338" w:author="Natasha" w:date="2024-01-19T10:23:00Z">
        <w:r w:rsidR="00FE4D1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ins w:id="339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, </w:t>
        </w:r>
      </w:ins>
      <w:ins w:id="340" w:author="Natasha" w:date="2024-01-19T10:23:00Z">
        <w:r w:rsidR="00FE4D1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&amp; </w:t>
        </w:r>
      </w:ins>
      <w:ins w:id="341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Özer</w:t>
        </w:r>
      </w:ins>
      <w:ins w:id="342" w:author="Natasha" w:date="2024-01-19T10:24:00Z">
        <w:r w:rsidR="00FE4D1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ins w:id="343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A. </w:t>
        </w:r>
      </w:ins>
      <w:ins w:id="344" w:author="Natasha" w:date="2024-01-19T10:24:00Z">
        <w:r w:rsidR="001C1C2B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(</w:t>
        </w:r>
        <w:r w:rsidR="001C1C2B"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20</w:t>
        </w:r>
        <w:r w:rsidR="001C1C2B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1</w:t>
        </w:r>
        <w:r w:rsidR="001C1C2B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8</w:t>
        </w:r>
        <w:r w:rsidR="001C1C2B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). </w:t>
        </w:r>
      </w:ins>
      <w:ins w:id="345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Evaluation of the prevalence of musculoskeletal disorders in nurses: </w:t>
        </w:r>
      </w:ins>
      <w:ins w:id="346" w:author="Natasha" w:date="2024-01-19T10:24:00Z">
        <w:r w:rsidR="00FE4D1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A</w:t>
        </w:r>
      </w:ins>
      <w:ins w:id="347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systematic review. </w:t>
        </w:r>
      </w:ins>
      <w:ins w:id="348" w:author="Natasha" w:date="2024-01-19T10:24:00Z">
        <w:r w:rsidR="001C1C2B" w:rsidRPr="001C1C2B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>International Journal of Medicine and Medical Sciences</w:t>
        </w:r>
        <w:r w:rsidR="001C1C2B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ins w:id="349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</w:t>
        </w:r>
        <w:r w:rsidRPr="001C1C2B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>7</w:t>
        </w:r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(3)</w:t>
        </w:r>
      </w:ins>
      <w:ins w:id="350" w:author="Natasha" w:date="2024-01-19T10:25:00Z">
        <w:r w:rsidR="001C1C2B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ins w:id="351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479</w:t>
        </w:r>
      </w:ins>
      <w:ins w:id="352" w:author="Natasha" w:date="2024-01-19T10:25:00Z">
        <w:r w:rsidR="001C1C2B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−</w:t>
        </w:r>
        <w:commentRangeStart w:id="353"/>
        <w:r w:rsidR="001C1C2B" w:rsidRPr="001C1C2B">
          <w:rPr>
            <w:rFonts w:ascii="Times New Roman" w:eastAsia="Times New Roman" w:hAnsi="Times New Roman"/>
            <w:sz w:val="24"/>
            <w:szCs w:val="24"/>
            <w:highlight w:val="yellow"/>
            <w:shd w:val="clear" w:color="auto" w:fill="FFFFFF"/>
          </w:rPr>
          <w:t>48</w:t>
        </w:r>
      </w:ins>
      <w:ins w:id="354" w:author="Natasha" w:date="2024-01-19T09:49:00Z">
        <w:r w:rsidRPr="001C1C2B">
          <w:rPr>
            <w:rFonts w:ascii="Times New Roman" w:eastAsia="Times New Roman" w:hAnsi="Times New Roman"/>
            <w:sz w:val="24"/>
            <w:szCs w:val="24"/>
            <w:highlight w:val="yellow"/>
            <w:shd w:val="clear" w:color="auto" w:fill="FFFFFF"/>
          </w:rPr>
          <w:t>8</w:t>
        </w:r>
      </w:ins>
      <w:commentRangeEnd w:id="353"/>
      <w:ins w:id="355" w:author="Natasha" w:date="2024-01-19T10:26:00Z">
        <w:r w:rsidR="001C1C2B">
          <w:rPr>
            <w:rStyle w:val="CommentReference"/>
          </w:rPr>
          <w:commentReference w:id="353"/>
        </w:r>
      </w:ins>
      <w:ins w:id="356" w:author="Natasha" w:date="2024-01-19T09:49:00Z">
        <w:r w:rsidRPr="001C1C2B">
          <w:rPr>
            <w:rFonts w:ascii="Times New Roman" w:eastAsia="Times New Roman" w:hAnsi="Times New Roman"/>
            <w:bCs/>
            <w:sz w:val="24"/>
            <w:szCs w:val="24"/>
            <w:shd w:val="clear" w:color="auto" w:fill="FFFFFF"/>
          </w:rPr>
          <w:t>.</w:t>
        </w:r>
      </w:ins>
    </w:p>
    <w:p w14:paraId="0D88BF25" w14:textId="49986E22" w:rsidR="00457F04" w:rsidRPr="00CC4D55" w:rsidRDefault="002B0E41" w:rsidP="00CC4D55">
      <w:pPr>
        <w:shd w:val="clear" w:color="auto" w:fill="FFFFFF"/>
        <w:spacing w:after="0" w:line="480" w:lineRule="auto"/>
        <w:ind w:left="709" w:hanging="709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  <w:lang w:eastAsia="sr-Latn-CS"/>
        </w:rPr>
      </w:pPr>
      <w:del w:id="357" w:author="Natasha" w:date="2024-01-19T09:47:00Z">
        <w:r w:rsidRPr="00CC4D55" w:rsidDel="005E1EB0">
          <w:rPr>
            <w:rFonts w:ascii="Times New Roman" w:eastAsia="Times New Roman" w:hAnsi="Times New Roman"/>
            <w:sz w:val="24"/>
            <w:szCs w:val="24"/>
            <w:lang w:eastAsia="sr-Latn-CS"/>
          </w:rPr>
          <w:delText>[</w:delTex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lang w:eastAsia="sr-Latn-CS"/>
          </w:rPr>
          <w:delText>3</w:delText>
        </w:r>
        <w:r w:rsidRPr="00CC4D55" w:rsidDel="005E1EB0">
          <w:rPr>
            <w:rFonts w:ascii="Times New Roman" w:eastAsia="Times New Roman" w:hAnsi="Times New Roman"/>
            <w:sz w:val="24"/>
            <w:szCs w:val="24"/>
            <w:lang w:eastAsia="sr-Latn-CS"/>
          </w:rPr>
          <w:delText xml:space="preserve">] </w:delText>
        </w:r>
      </w:del>
      <w:r w:rsidR="00457F04" w:rsidRPr="00CC4D55">
        <w:rPr>
          <w:rFonts w:ascii="Times New Roman" w:eastAsia="Times New Roman" w:hAnsi="Times New Roman"/>
          <w:sz w:val="24"/>
          <w:szCs w:val="24"/>
          <w:lang w:eastAsia="sr-Latn-CS"/>
        </w:rPr>
        <w:t>Todd</w:t>
      </w:r>
      <w:ins w:id="358" w:author="Natasha" w:date="2024-01-19T10:26:00Z">
        <w:r w:rsidR="001C1C2B">
          <w:rPr>
            <w:rFonts w:ascii="Times New Roman" w:eastAsia="Times New Roman" w:hAnsi="Times New Roman"/>
            <w:sz w:val="24"/>
            <w:szCs w:val="24"/>
            <w:lang w:eastAsia="sr-Latn-CS"/>
          </w:rPr>
          <w:t>,</w:t>
        </w:r>
      </w:ins>
      <w:r w:rsidR="00457F04" w:rsidRPr="00CC4D55">
        <w:rPr>
          <w:rFonts w:ascii="Times New Roman" w:eastAsia="Times New Roman" w:hAnsi="Times New Roman"/>
          <w:sz w:val="24"/>
          <w:szCs w:val="24"/>
          <w:lang w:eastAsia="sr-Latn-CS"/>
        </w:rPr>
        <w:t xml:space="preserve"> A</w:t>
      </w:r>
      <w:ins w:id="359" w:author="Natasha" w:date="2024-01-19T10:26:00Z">
        <w:r w:rsidR="001C1C2B">
          <w:rPr>
            <w:rFonts w:ascii="Times New Roman" w:eastAsia="Times New Roman" w:hAnsi="Times New Roman"/>
            <w:sz w:val="24"/>
            <w:szCs w:val="24"/>
            <w:lang w:eastAsia="sr-Latn-CS"/>
          </w:rPr>
          <w:t>.</w:t>
        </w:r>
      </w:ins>
      <w:r w:rsidR="00457F04" w:rsidRPr="00CC4D55">
        <w:rPr>
          <w:rFonts w:ascii="Times New Roman" w:eastAsia="Times New Roman" w:hAnsi="Times New Roman"/>
          <w:sz w:val="24"/>
          <w:szCs w:val="24"/>
          <w:lang w:eastAsia="sr-Latn-CS"/>
        </w:rPr>
        <w:t>, McNamara</w:t>
      </w:r>
      <w:ins w:id="360" w:author="Natasha" w:date="2024-01-19T10:27:00Z">
        <w:r w:rsidR="001C1C2B">
          <w:rPr>
            <w:rFonts w:ascii="Times New Roman" w:eastAsia="Times New Roman" w:hAnsi="Times New Roman"/>
            <w:sz w:val="24"/>
            <w:szCs w:val="24"/>
            <w:lang w:eastAsia="sr-Latn-CS"/>
          </w:rPr>
          <w:t>,</w:t>
        </w:r>
      </w:ins>
      <w:r w:rsidR="00457F04" w:rsidRPr="00CC4D55">
        <w:rPr>
          <w:rFonts w:ascii="Times New Roman" w:eastAsia="Times New Roman" w:hAnsi="Times New Roman"/>
          <w:sz w:val="24"/>
          <w:szCs w:val="24"/>
          <w:lang w:eastAsia="sr-Latn-CS"/>
        </w:rPr>
        <w:t xml:space="preserve"> C</w:t>
      </w:r>
      <w:ins w:id="361" w:author="Natasha" w:date="2024-01-19T10:27:00Z">
        <w:r w:rsidR="001C1C2B">
          <w:rPr>
            <w:rFonts w:ascii="Times New Roman" w:eastAsia="Times New Roman" w:hAnsi="Times New Roman"/>
            <w:sz w:val="24"/>
            <w:szCs w:val="24"/>
            <w:lang w:eastAsia="sr-Latn-CS"/>
          </w:rPr>
          <w:t xml:space="preserve">. </w:t>
        </w:r>
      </w:ins>
      <w:r w:rsidR="00457F04" w:rsidRPr="00CC4D55">
        <w:rPr>
          <w:rFonts w:ascii="Times New Roman" w:eastAsia="Times New Roman" w:hAnsi="Times New Roman"/>
          <w:sz w:val="24"/>
          <w:szCs w:val="24"/>
          <w:lang w:eastAsia="sr-Latn-CS"/>
        </w:rPr>
        <w:t>L</w:t>
      </w:r>
      <w:ins w:id="362" w:author="Natasha" w:date="2024-01-19T10:27:00Z">
        <w:r w:rsidR="001C1C2B">
          <w:rPr>
            <w:rFonts w:ascii="Times New Roman" w:eastAsia="Times New Roman" w:hAnsi="Times New Roman"/>
            <w:sz w:val="24"/>
            <w:szCs w:val="24"/>
            <w:lang w:eastAsia="sr-Latn-CS"/>
          </w:rPr>
          <w:t>.</w:t>
        </w:r>
      </w:ins>
      <w:r w:rsidR="00457F04" w:rsidRPr="00CC4D55">
        <w:rPr>
          <w:rFonts w:ascii="Times New Roman" w:eastAsia="Times New Roman" w:hAnsi="Times New Roman"/>
          <w:sz w:val="24"/>
          <w:szCs w:val="24"/>
          <w:lang w:eastAsia="sr-Latn-CS"/>
        </w:rPr>
        <w:t>, Balaj</w:t>
      </w:r>
      <w:ins w:id="363" w:author="Natasha" w:date="2024-01-19T10:27:00Z">
        <w:r w:rsidR="001C1C2B">
          <w:rPr>
            <w:rFonts w:ascii="Times New Roman" w:eastAsia="Times New Roman" w:hAnsi="Times New Roman"/>
            <w:sz w:val="24"/>
            <w:szCs w:val="24"/>
            <w:lang w:eastAsia="sr-Latn-CS"/>
          </w:rPr>
          <w:t>,</w:t>
        </w:r>
      </w:ins>
      <w:r w:rsidR="00457F04" w:rsidRPr="00CC4D55">
        <w:rPr>
          <w:rFonts w:ascii="Times New Roman" w:eastAsia="Times New Roman" w:hAnsi="Times New Roman"/>
          <w:sz w:val="24"/>
          <w:szCs w:val="24"/>
          <w:lang w:eastAsia="sr-Latn-CS"/>
        </w:rPr>
        <w:t xml:space="preserve"> M</w:t>
      </w:r>
      <w:ins w:id="364" w:author="Natasha" w:date="2024-01-19T10:27:00Z">
        <w:r w:rsidR="001C1C2B">
          <w:rPr>
            <w:rFonts w:ascii="Times New Roman" w:eastAsia="Times New Roman" w:hAnsi="Times New Roman"/>
            <w:sz w:val="24"/>
            <w:szCs w:val="24"/>
            <w:lang w:eastAsia="sr-Latn-CS"/>
          </w:rPr>
          <w:t>.</w:t>
        </w:r>
      </w:ins>
      <w:r w:rsidR="00457F04" w:rsidRPr="00CC4D55">
        <w:rPr>
          <w:rFonts w:ascii="Times New Roman" w:eastAsia="Times New Roman" w:hAnsi="Times New Roman"/>
          <w:sz w:val="24"/>
          <w:szCs w:val="24"/>
          <w:lang w:eastAsia="sr-Latn-CS"/>
        </w:rPr>
        <w:t xml:space="preserve">, </w:t>
      </w:r>
      <w:proofErr w:type="spellStart"/>
      <w:r w:rsidR="00457F04" w:rsidRPr="00CC4D55">
        <w:rPr>
          <w:rFonts w:ascii="Times New Roman" w:eastAsia="Times New Roman" w:hAnsi="Times New Roman"/>
          <w:sz w:val="24"/>
          <w:szCs w:val="24"/>
          <w:lang w:eastAsia="sr-Latn-CS"/>
        </w:rPr>
        <w:t>Huijts</w:t>
      </w:r>
      <w:proofErr w:type="spellEnd"/>
      <w:ins w:id="365" w:author="Natasha" w:date="2024-01-19T10:27:00Z">
        <w:r w:rsidR="001C1C2B">
          <w:rPr>
            <w:rFonts w:ascii="Times New Roman" w:eastAsia="Times New Roman" w:hAnsi="Times New Roman"/>
            <w:sz w:val="24"/>
            <w:szCs w:val="24"/>
            <w:lang w:eastAsia="sr-Latn-CS"/>
          </w:rPr>
          <w:t>,</w:t>
        </w:r>
      </w:ins>
      <w:r w:rsidR="00457F04" w:rsidRPr="00CC4D55">
        <w:rPr>
          <w:rFonts w:ascii="Times New Roman" w:eastAsia="Times New Roman" w:hAnsi="Times New Roman"/>
          <w:sz w:val="24"/>
          <w:szCs w:val="24"/>
          <w:lang w:eastAsia="sr-Latn-CS"/>
        </w:rPr>
        <w:t xml:space="preserve"> T</w:t>
      </w:r>
      <w:ins w:id="366" w:author="Natasha" w:date="2024-01-19T10:27:00Z">
        <w:r w:rsidR="001C1C2B">
          <w:rPr>
            <w:rFonts w:ascii="Times New Roman" w:eastAsia="Times New Roman" w:hAnsi="Times New Roman"/>
            <w:sz w:val="24"/>
            <w:szCs w:val="24"/>
            <w:lang w:eastAsia="sr-Latn-CS"/>
          </w:rPr>
          <w:t>.</w:t>
        </w:r>
      </w:ins>
      <w:r w:rsidR="00457F04" w:rsidRPr="00CC4D55">
        <w:rPr>
          <w:rFonts w:ascii="Times New Roman" w:eastAsia="Times New Roman" w:hAnsi="Times New Roman"/>
          <w:sz w:val="24"/>
          <w:szCs w:val="24"/>
          <w:lang w:eastAsia="sr-Latn-CS"/>
        </w:rPr>
        <w:t>, Akhter</w:t>
      </w:r>
      <w:ins w:id="367" w:author="Natasha" w:date="2024-01-19T10:27:00Z">
        <w:r w:rsidR="001C1C2B">
          <w:rPr>
            <w:rFonts w:ascii="Times New Roman" w:eastAsia="Times New Roman" w:hAnsi="Times New Roman"/>
            <w:sz w:val="24"/>
            <w:szCs w:val="24"/>
            <w:lang w:eastAsia="sr-Latn-CS"/>
          </w:rPr>
          <w:t>,</w:t>
        </w:r>
      </w:ins>
      <w:r w:rsidR="00457F04" w:rsidRPr="00CC4D55">
        <w:rPr>
          <w:rFonts w:ascii="Times New Roman" w:eastAsia="Times New Roman" w:hAnsi="Times New Roman"/>
          <w:sz w:val="24"/>
          <w:szCs w:val="24"/>
          <w:lang w:eastAsia="sr-Latn-CS"/>
        </w:rPr>
        <w:t xml:space="preserve"> N</w:t>
      </w:r>
      <w:ins w:id="368" w:author="Natasha" w:date="2024-01-19T10:27:00Z">
        <w:r w:rsidR="001C1C2B">
          <w:rPr>
            <w:rFonts w:ascii="Times New Roman" w:eastAsia="Times New Roman" w:hAnsi="Times New Roman"/>
            <w:sz w:val="24"/>
            <w:szCs w:val="24"/>
            <w:lang w:eastAsia="sr-Latn-CS"/>
          </w:rPr>
          <w:t>.</w:t>
        </w:r>
      </w:ins>
      <w:r w:rsidR="00457F04" w:rsidRPr="00CC4D55">
        <w:rPr>
          <w:rFonts w:ascii="Times New Roman" w:eastAsia="Times New Roman" w:hAnsi="Times New Roman"/>
          <w:sz w:val="24"/>
          <w:szCs w:val="24"/>
          <w:lang w:eastAsia="sr-Latn-CS"/>
        </w:rPr>
        <w:t>, Thomson</w:t>
      </w:r>
      <w:ins w:id="369" w:author="Natasha" w:date="2024-01-19T10:27:00Z">
        <w:r w:rsidR="001C1C2B">
          <w:rPr>
            <w:rFonts w:ascii="Times New Roman" w:eastAsia="Times New Roman" w:hAnsi="Times New Roman"/>
            <w:sz w:val="24"/>
            <w:szCs w:val="24"/>
            <w:lang w:eastAsia="sr-Latn-CS"/>
          </w:rPr>
          <w:t>,</w:t>
        </w:r>
      </w:ins>
      <w:r w:rsidR="00457F04" w:rsidRPr="00CC4D55">
        <w:rPr>
          <w:rFonts w:ascii="Times New Roman" w:eastAsia="Times New Roman" w:hAnsi="Times New Roman"/>
          <w:sz w:val="24"/>
          <w:szCs w:val="24"/>
          <w:lang w:eastAsia="sr-Latn-CS"/>
        </w:rPr>
        <w:t xml:space="preserve"> K</w:t>
      </w:r>
      <w:ins w:id="370" w:author="Natasha" w:date="2024-01-19T10:27:00Z">
        <w:r w:rsidR="001C1C2B">
          <w:rPr>
            <w:rFonts w:ascii="Times New Roman" w:eastAsia="Times New Roman" w:hAnsi="Times New Roman"/>
            <w:sz w:val="24"/>
            <w:szCs w:val="24"/>
            <w:lang w:eastAsia="sr-Latn-CS"/>
          </w:rPr>
          <w:t>.</w:t>
        </w:r>
      </w:ins>
      <w:r w:rsidR="00457F04" w:rsidRPr="00CC4D55">
        <w:rPr>
          <w:rFonts w:ascii="Times New Roman" w:eastAsia="Times New Roman" w:hAnsi="Times New Roman"/>
          <w:sz w:val="24"/>
          <w:szCs w:val="24"/>
          <w:lang w:eastAsia="sr-Latn-CS"/>
        </w:rPr>
        <w:t xml:space="preserve">, </w:t>
      </w:r>
      <w:commentRangeStart w:id="371"/>
      <w:r w:rsidR="0077439D" w:rsidRPr="001C1C2B">
        <w:rPr>
          <w:rFonts w:ascii="Times New Roman" w:eastAsia="Times New Roman" w:hAnsi="Times New Roman"/>
          <w:sz w:val="24"/>
          <w:szCs w:val="24"/>
          <w:highlight w:val="yellow"/>
          <w:lang w:eastAsia="sr-Latn-CS"/>
        </w:rPr>
        <w:t>et</w:t>
      </w:r>
      <w:commentRangeEnd w:id="371"/>
      <w:r w:rsidR="001C1C2B">
        <w:rPr>
          <w:rStyle w:val="CommentReference"/>
        </w:rPr>
        <w:commentReference w:id="371"/>
      </w:r>
      <w:r w:rsidR="0077439D" w:rsidRPr="001C1C2B">
        <w:rPr>
          <w:rFonts w:ascii="Times New Roman" w:eastAsia="Times New Roman" w:hAnsi="Times New Roman"/>
          <w:sz w:val="24"/>
          <w:szCs w:val="24"/>
          <w:highlight w:val="yellow"/>
          <w:lang w:eastAsia="sr-Latn-CS"/>
        </w:rPr>
        <w:t xml:space="preserve"> al.</w:t>
      </w:r>
      <w:r w:rsidR="0077439D" w:rsidRPr="00CC4D55">
        <w:rPr>
          <w:rFonts w:ascii="Times New Roman" w:eastAsia="Times New Roman" w:hAnsi="Times New Roman"/>
          <w:sz w:val="24"/>
          <w:szCs w:val="24"/>
          <w:lang w:eastAsia="sr-Latn-CS"/>
        </w:rPr>
        <w:t xml:space="preserve"> </w:t>
      </w:r>
      <w:ins w:id="372" w:author="Natasha" w:date="2024-01-19T10:27:00Z">
        <w:r w:rsidR="001C1C2B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(</w:t>
        </w:r>
        <w:r w:rsidR="001C1C2B"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20</w:t>
        </w:r>
        <w:r w:rsidR="001C1C2B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1</w:t>
        </w:r>
        <w:r w:rsidR="001C1C2B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9</w:t>
        </w:r>
        <w:r w:rsidR="001C1C2B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). </w:t>
        </w:r>
      </w:ins>
      <w:r w:rsidR="0077439D" w:rsidRPr="00CC4D55">
        <w:rPr>
          <w:rFonts w:ascii="Times New Roman" w:eastAsia="Times New Roman" w:hAnsi="Times New Roman"/>
          <w:sz w:val="24"/>
          <w:szCs w:val="24"/>
          <w:lang w:eastAsia="sr-Latn-CS"/>
        </w:rPr>
        <w:t>E</w:t>
      </w:r>
      <w:r w:rsidR="00457F04" w:rsidRPr="00CC4D55">
        <w:rPr>
          <w:rFonts w:ascii="Times New Roman" w:eastAsia="Times New Roman" w:hAnsi="Times New Roman"/>
          <w:sz w:val="24"/>
          <w:szCs w:val="24"/>
          <w:lang w:eastAsia="sr-Latn-CS"/>
        </w:rPr>
        <w:t xml:space="preserve">uropean epidemic: Pain prevalence and socioeconomic inequalities in pain across 19 European countries. </w:t>
      </w:r>
      <w:r w:rsidR="00457F04" w:rsidRPr="00F25515">
        <w:rPr>
          <w:rFonts w:ascii="Times New Roman" w:eastAsia="Times New Roman" w:hAnsi="Times New Roman"/>
          <w:i/>
          <w:iCs/>
          <w:sz w:val="24"/>
          <w:szCs w:val="24"/>
          <w:lang w:eastAsia="sr-Latn-CS"/>
        </w:rPr>
        <w:t>Eur</w:t>
      </w:r>
      <w:ins w:id="373" w:author="Natasha" w:date="2024-01-19T10:28:00Z">
        <w:r w:rsidR="00F25515" w:rsidRPr="00F25515">
          <w:rPr>
            <w:rFonts w:ascii="Times New Roman" w:eastAsia="Times New Roman" w:hAnsi="Times New Roman"/>
            <w:i/>
            <w:iCs/>
            <w:sz w:val="24"/>
            <w:szCs w:val="24"/>
            <w:lang w:eastAsia="sr-Latn-CS"/>
          </w:rPr>
          <w:t>opean</w:t>
        </w:r>
      </w:ins>
      <w:r w:rsidR="00457F04" w:rsidRPr="00F25515">
        <w:rPr>
          <w:rFonts w:ascii="Times New Roman" w:eastAsia="Times New Roman" w:hAnsi="Times New Roman"/>
          <w:i/>
          <w:iCs/>
          <w:sz w:val="24"/>
          <w:szCs w:val="24"/>
          <w:lang w:eastAsia="sr-Latn-CS"/>
        </w:rPr>
        <w:t xml:space="preserve"> J</w:t>
      </w:r>
      <w:ins w:id="374" w:author="Natasha" w:date="2024-01-19T10:28:00Z">
        <w:r w:rsidR="00F25515" w:rsidRPr="00F25515">
          <w:rPr>
            <w:rFonts w:ascii="Times New Roman" w:eastAsia="Times New Roman" w:hAnsi="Times New Roman"/>
            <w:i/>
            <w:iCs/>
            <w:sz w:val="24"/>
            <w:szCs w:val="24"/>
            <w:lang w:eastAsia="sr-Latn-CS"/>
          </w:rPr>
          <w:t>ournal of</w:t>
        </w:r>
      </w:ins>
      <w:r w:rsidR="00457F04" w:rsidRPr="00F25515">
        <w:rPr>
          <w:rFonts w:ascii="Times New Roman" w:eastAsia="Times New Roman" w:hAnsi="Times New Roman"/>
          <w:i/>
          <w:iCs/>
          <w:sz w:val="24"/>
          <w:szCs w:val="24"/>
          <w:lang w:eastAsia="sr-Latn-CS"/>
        </w:rPr>
        <w:t xml:space="preserve"> Pain</w:t>
      </w:r>
      <w:ins w:id="375" w:author="Natasha" w:date="2024-01-19T10:28:00Z">
        <w:r w:rsidR="00F25515">
          <w:rPr>
            <w:rFonts w:ascii="Times New Roman" w:eastAsia="Times New Roman" w:hAnsi="Times New Roman"/>
            <w:sz w:val="24"/>
            <w:szCs w:val="24"/>
            <w:lang w:eastAsia="sr-Latn-CS"/>
          </w:rPr>
          <w:t>,</w:t>
        </w:r>
      </w:ins>
      <w:del w:id="376" w:author="Natasha" w:date="2024-01-19T10:28:00Z">
        <w:r w:rsidR="00457F04" w:rsidRPr="00CC4D55" w:rsidDel="00F25515">
          <w:rPr>
            <w:rFonts w:ascii="Times New Roman" w:eastAsia="Times New Roman" w:hAnsi="Times New Roman"/>
            <w:sz w:val="24"/>
            <w:szCs w:val="24"/>
            <w:lang w:eastAsia="sr-Latn-CS"/>
          </w:rPr>
          <w:delText>.</w:delText>
        </w:r>
      </w:del>
      <w:r w:rsidR="00457F04" w:rsidRPr="00CC4D55">
        <w:rPr>
          <w:rFonts w:ascii="Times New Roman" w:eastAsia="Times New Roman" w:hAnsi="Times New Roman"/>
          <w:sz w:val="24"/>
          <w:szCs w:val="24"/>
          <w:lang w:eastAsia="sr-Latn-CS"/>
        </w:rPr>
        <w:t xml:space="preserve"> </w:t>
      </w:r>
      <w:del w:id="377" w:author="Natasha" w:date="2024-01-19T10:28:00Z">
        <w:r w:rsidR="00457F04" w:rsidRPr="00F25515" w:rsidDel="00F25515">
          <w:rPr>
            <w:rFonts w:ascii="Times New Roman" w:eastAsia="Times New Roman" w:hAnsi="Times New Roman"/>
            <w:i/>
            <w:iCs/>
            <w:sz w:val="24"/>
            <w:szCs w:val="24"/>
            <w:lang w:eastAsia="sr-Latn-CS"/>
          </w:rPr>
          <w:delText>2019</w:delText>
        </w:r>
        <w:r w:rsidR="0077439D" w:rsidRPr="00F25515" w:rsidDel="00F25515">
          <w:rPr>
            <w:rFonts w:ascii="Times New Roman" w:eastAsia="Times New Roman" w:hAnsi="Times New Roman"/>
            <w:i/>
            <w:iCs/>
            <w:sz w:val="24"/>
            <w:szCs w:val="24"/>
            <w:lang w:eastAsia="sr-Latn-CS"/>
          </w:rPr>
          <w:delText xml:space="preserve">; </w:delText>
        </w:r>
      </w:del>
      <w:r w:rsidR="00457F04" w:rsidRPr="00F25515">
        <w:rPr>
          <w:rFonts w:ascii="Times New Roman" w:eastAsia="Times New Roman" w:hAnsi="Times New Roman"/>
          <w:i/>
          <w:iCs/>
          <w:sz w:val="24"/>
          <w:szCs w:val="24"/>
          <w:lang w:eastAsia="sr-Latn-CS"/>
        </w:rPr>
        <w:t>23</w:t>
      </w:r>
      <w:r w:rsidR="00457F04" w:rsidRPr="00CC4D55">
        <w:rPr>
          <w:rFonts w:ascii="Times New Roman" w:eastAsia="Times New Roman" w:hAnsi="Times New Roman"/>
          <w:sz w:val="24"/>
          <w:szCs w:val="24"/>
          <w:lang w:eastAsia="sr-Latn-CS"/>
        </w:rPr>
        <w:t>(8)</w:t>
      </w:r>
      <w:ins w:id="378" w:author="Natasha" w:date="2024-01-19T10:28:00Z">
        <w:r w:rsidR="00F25515">
          <w:rPr>
            <w:rFonts w:ascii="Times New Roman" w:eastAsia="Times New Roman" w:hAnsi="Times New Roman"/>
            <w:sz w:val="24"/>
            <w:szCs w:val="24"/>
            <w:lang w:eastAsia="sr-Latn-CS"/>
          </w:rPr>
          <w:t xml:space="preserve">, </w:t>
        </w:r>
      </w:ins>
      <w:del w:id="379" w:author="Natasha" w:date="2024-01-19T10:28:00Z">
        <w:r w:rsidR="00457F04" w:rsidRPr="00CC4D55" w:rsidDel="00F25515">
          <w:rPr>
            <w:rFonts w:ascii="Times New Roman" w:eastAsia="Times New Roman" w:hAnsi="Times New Roman"/>
            <w:sz w:val="24"/>
            <w:szCs w:val="24"/>
            <w:lang w:eastAsia="sr-Latn-CS"/>
          </w:rPr>
          <w:delText>:</w:delText>
        </w:r>
      </w:del>
      <w:r w:rsidR="00457F04" w:rsidRPr="00CC4D55">
        <w:rPr>
          <w:rFonts w:ascii="Times New Roman" w:eastAsia="Times New Roman" w:hAnsi="Times New Roman"/>
          <w:sz w:val="24"/>
          <w:szCs w:val="24"/>
          <w:lang w:eastAsia="sr-Latn-CS"/>
        </w:rPr>
        <w:t>1425</w:t>
      </w:r>
      <w:ins w:id="380" w:author="Natasha" w:date="2024-01-19T10:28:00Z">
        <w:r w:rsidR="00F25515">
          <w:rPr>
            <w:rFonts w:ascii="Times New Roman" w:eastAsia="Times New Roman" w:hAnsi="Times New Roman"/>
            <w:sz w:val="24"/>
            <w:szCs w:val="24"/>
            <w:lang w:eastAsia="sr-Latn-CS"/>
          </w:rPr>
          <w:t>−14</w:t>
        </w:r>
      </w:ins>
      <w:del w:id="381" w:author="Natasha" w:date="2024-01-19T10:28:00Z">
        <w:r w:rsidR="00457F04" w:rsidRPr="00CC4D55" w:rsidDel="00F25515">
          <w:rPr>
            <w:rFonts w:ascii="Times New Roman" w:eastAsia="Times New Roman" w:hAnsi="Times New Roman"/>
            <w:sz w:val="24"/>
            <w:szCs w:val="24"/>
            <w:lang w:eastAsia="sr-Latn-CS"/>
          </w:rPr>
          <w:delText>-</w:delText>
        </w:r>
      </w:del>
      <w:r w:rsidR="00457F04" w:rsidRPr="00CC4D55">
        <w:rPr>
          <w:rFonts w:ascii="Times New Roman" w:eastAsia="Times New Roman" w:hAnsi="Times New Roman"/>
          <w:sz w:val="24"/>
          <w:szCs w:val="24"/>
          <w:lang w:eastAsia="sr-Latn-CS"/>
        </w:rPr>
        <w:t xml:space="preserve">36. </w:t>
      </w:r>
    </w:p>
    <w:p w14:paraId="5364D4FB" w14:textId="1AAB23DF" w:rsidR="005E1EB0" w:rsidRPr="00CC4D55" w:rsidDel="00CC4D55" w:rsidRDefault="005E1EB0" w:rsidP="00CC4D55">
      <w:pPr>
        <w:autoSpaceDE w:val="0"/>
        <w:autoSpaceDN w:val="0"/>
        <w:adjustRightInd w:val="0"/>
        <w:spacing w:after="0" w:line="480" w:lineRule="auto"/>
        <w:ind w:left="709" w:hanging="851"/>
        <w:contextualSpacing/>
        <w:rPr>
          <w:del w:id="382" w:author="Natasha" w:date="2024-01-19T09:55:00Z"/>
          <w:moveTo w:id="383" w:author="Natasha" w:date="2024-01-19T09:49:00Z"/>
          <w:rFonts w:ascii="Times New Roman" w:eastAsia="Times New Roman" w:hAnsi="Times New Roman"/>
          <w:sz w:val="24"/>
          <w:szCs w:val="24"/>
          <w:shd w:val="clear" w:color="auto" w:fill="FFFFFF"/>
        </w:rPr>
      </w:pPr>
      <w:moveToRangeStart w:id="384" w:author="Natasha" w:date="2024-01-19T09:49:00Z" w:name="move156550176"/>
      <w:moveTo w:id="385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Vieira</w:t>
        </w:r>
      </w:moveTo>
      <w:ins w:id="386" w:author="Natasha" w:date="2024-01-19T10:29:00Z">
        <w:r w:rsidR="00F2551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387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E</w:t>
        </w:r>
      </w:moveTo>
      <w:ins w:id="388" w:author="Natasha" w:date="2024-01-19T10:29:00Z">
        <w:r w:rsidR="00F2551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. </w:t>
        </w:r>
      </w:ins>
      <w:moveTo w:id="389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R</w:t>
        </w:r>
      </w:moveTo>
      <w:ins w:id="390" w:author="Natasha" w:date="2024-01-19T10:29:00Z">
        <w:r w:rsidR="00F2551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moveTo w:id="391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 Svoboda</w:t>
        </w:r>
      </w:moveTo>
      <w:ins w:id="392" w:author="Natasha" w:date="2024-01-19T10:29:00Z">
        <w:r w:rsidR="00F2551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393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S</w:t>
        </w:r>
      </w:moveTo>
      <w:ins w:id="394" w:author="Natasha" w:date="2024-01-19T10:29:00Z">
        <w:r w:rsidR="00F2551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moveTo w:id="395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, </w:t>
        </w:r>
        <w:proofErr w:type="spellStart"/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Belniak</w:t>
        </w:r>
      </w:moveTo>
      <w:proofErr w:type="spellEnd"/>
      <w:ins w:id="396" w:author="Natasha" w:date="2024-01-19T10:29:00Z">
        <w:r w:rsidR="00F2551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397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A</w:t>
        </w:r>
      </w:moveTo>
      <w:ins w:id="398" w:author="Natasha" w:date="2024-01-19T10:29:00Z">
        <w:r w:rsidR="00F2551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moveTo w:id="399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 Brunt</w:t>
        </w:r>
      </w:moveTo>
      <w:ins w:id="400" w:author="Natasha" w:date="2024-01-19T10:29:00Z">
        <w:r w:rsidR="00F2551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401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D</w:t>
        </w:r>
      </w:moveTo>
      <w:ins w:id="402" w:author="Natasha" w:date="2024-01-19T10:29:00Z">
        <w:r w:rsidR="00F2551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moveTo w:id="403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 Rose-St Prix</w:t>
        </w:r>
      </w:moveTo>
      <w:ins w:id="404" w:author="Natasha" w:date="2024-01-19T10:29:00Z">
        <w:r w:rsidR="00F2551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405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C</w:t>
        </w:r>
      </w:moveTo>
      <w:ins w:id="406" w:author="Natasha" w:date="2024-01-19T10:29:00Z">
        <w:r w:rsidR="00F2551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moveTo w:id="407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 Roberts</w:t>
        </w:r>
      </w:moveTo>
      <w:ins w:id="408" w:author="Natasha" w:date="2024-01-19T10:29:00Z">
        <w:r w:rsidR="00F2551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409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L</w:t>
        </w:r>
      </w:moveTo>
      <w:ins w:id="410" w:author="Natasha" w:date="2024-01-19T10:37:00Z">
        <w:r w:rsidR="00B032D4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moveTo w:id="411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, </w:t>
        </w:r>
        <w:commentRangeStart w:id="412"/>
        <w:r w:rsidRPr="00F25515">
          <w:rPr>
            <w:rFonts w:ascii="Times New Roman" w:eastAsia="Times New Roman" w:hAnsi="Times New Roman"/>
            <w:sz w:val="24"/>
            <w:szCs w:val="24"/>
            <w:highlight w:val="yellow"/>
            <w:shd w:val="clear" w:color="auto" w:fill="FFFFFF"/>
          </w:rPr>
          <w:t>et</w:t>
        </w:r>
      </w:moveTo>
      <w:commentRangeEnd w:id="412"/>
      <w:r w:rsidR="00F25515">
        <w:rPr>
          <w:rStyle w:val="CommentReference"/>
        </w:rPr>
        <w:commentReference w:id="412"/>
      </w:r>
      <w:moveTo w:id="413" w:author="Natasha" w:date="2024-01-19T09:49:00Z">
        <w:r w:rsidRPr="00F25515">
          <w:rPr>
            <w:rFonts w:ascii="Times New Roman" w:eastAsia="Times New Roman" w:hAnsi="Times New Roman"/>
            <w:sz w:val="24"/>
            <w:szCs w:val="24"/>
            <w:highlight w:val="yellow"/>
            <w:shd w:val="clear" w:color="auto" w:fill="FFFFFF"/>
          </w:rPr>
          <w:t xml:space="preserve"> al.</w:t>
        </w:r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</w:t>
        </w:r>
      </w:moveTo>
      <w:ins w:id="414" w:author="Natasha" w:date="2024-01-19T10:30:00Z">
        <w:r w:rsidR="008C387C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(</w:t>
        </w:r>
        <w:r w:rsidR="008C387C"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20</w:t>
        </w:r>
        <w:r w:rsidR="008C387C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1</w:t>
        </w:r>
        <w:r w:rsidR="008C387C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6</w:t>
        </w:r>
        <w:r w:rsidR="008C387C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). </w:t>
        </w:r>
      </w:ins>
      <w:moveTo w:id="415" w:author="Natasha" w:date="2024-01-19T09:49:00Z"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Work-related musculoskeletal disorders among physical therapists: </w:t>
        </w:r>
      </w:moveTo>
      <w:ins w:id="416" w:author="Natasha" w:date="2024-01-19T10:42:00Z">
        <w:r w:rsidR="00E921F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A</w:t>
        </w:r>
      </w:ins>
      <w:moveTo w:id="417" w:author="Natasha" w:date="2024-01-19T09:49:00Z">
        <w:del w:id="418" w:author="Natasha" w:date="2024-01-19T10:42:00Z">
          <w:r w:rsidRPr="00CC4D55" w:rsidDel="00E921F0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a</w:delText>
          </w:r>
        </w:del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n online survey. </w:t>
        </w:r>
        <w:r w:rsidRPr="008C387C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>Disabil</w:t>
        </w:r>
      </w:moveTo>
      <w:ins w:id="419" w:author="Natasha" w:date="2024-01-19T10:30:00Z">
        <w:r w:rsidR="008C387C" w:rsidRPr="008C387C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>ity and</w:t>
        </w:r>
      </w:ins>
      <w:moveTo w:id="420" w:author="Natasha" w:date="2024-01-19T09:49:00Z">
        <w:r w:rsidRPr="008C387C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 xml:space="preserve"> Rehabil</w:t>
        </w:r>
      </w:moveTo>
      <w:ins w:id="421" w:author="Natasha" w:date="2024-01-19T10:30:00Z">
        <w:r w:rsidR="008C387C" w:rsidRPr="008C387C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>itation</w:t>
        </w:r>
        <w:r w:rsidR="008C387C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422" w:author="Natasha" w:date="2024-01-19T09:49:00Z">
        <w:del w:id="423" w:author="Natasha" w:date="2024-01-19T10:30:00Z">
          <w:r w:rsidRPr="00CC4D55" w:rsidDel="008C387C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.</w:delText>
          </w:r>
        </w:del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</w:t>
        </w:r>
        <w:del w:id="424" w:author="Natasha" w:date="2024-01-19T10:30:00Z">
          <w:r w:rsidRPr="008C387C" w:rsidDel="008C387C">
            <w:rPr>
              <w:rFonts w:ascii="Times New Roman" w:eastAsia="Times New Roman" w:hAnsi="Times New Roman"/>
              <w:i/>
              <w:iCs/>
              <w:sz w:val="24"/>
              <w:szCs w:val="24"/>
              <w:shd w:val="clear" w:color="auto" w:fill="FFFFFF"/>
            </w:rPr>
            <w:delText xml:space="preserve">2016; </w:delText>
          </w:r>
        </w:del>
        <w:r w:rsidRPr="008C387C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t>38</w:t>
        </w:r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(6)</w:t>
        </w:r>
      </w:moveTo>
      <w:ins w:id="425" w:author="Natasha" w:date="2024-01-19T10:30:00Z">
        <w:r w:rsidR="008C387C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moveTo w:id="426" w:author="Natasha" w:date="2024-01-19T09:49:00Z">
        <w:del w:id="427" w:author="Natasha" w:date="2024-01-19T10:30:00Z">
          <w:r w:rsidRPr="00CC4D55" w:rsidDel="008C387C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:</w:delText>
          </w:r>
        </w:del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552</w:t>
        </w:r>
      </w:moveTo>
      <w:ins w:id="428" w:author="Natasha" w:date="2024-01-19T10:30:00Z">
        <w:r w:rsidR="008C387C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−55</w:t>
        </w:r>
      </w:ins>
      <w:moveTo w:id="429" w:author="Natasha" w:date="2024-01-19T09:49:00Z">
        <w:del w:id="430" w:author="Natasha" w:date="2024-01-19T10:30:00Z">
          <w:r w:rsidRPr="00CC4D55" w:rsidDel="008C387C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-</w:delText>
          </w:r>
        </w:del>
        <w:r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7.</w:t>
        </w:r>
      </w:moveTo>
    </w:p>
    <w:moveToRangeEnd w:id="384"/>
    <w:p w14:paraId="3D541B4F" w14:textId="68ACF8D2" w:rsidR="00457F04" w:rsidRPr="00E921F0" w:rsidDel="00CC4D55" w:rsidRDefault="002B0E41" w:rsidP="00E921F0">
      <w:pPr>
        <w:autoSpaceDE w:val="0"/>
        <w:autoSpaceDN w:val="0"/>
        <w:adjustRightInd w:val="0"/>
        <w:spacing w:after="0" w:line="480" w:lineRule="auto"/>
        <w:ind w:left="709" w:hanging="851"/>
        <w:contextualSpacing/>
        <w:jc w:val="both"/>
        <w:rPr>
          <w:del w:id="431" w:author="Natasha" w:date="2024-01-19T09:55:00Z"/>
          <w:rFonts w:ascii="Times New Roman" w:eastAsia="Times New Roman" w:hAnsi="Times New Roman"/>
          <w:b/>
          <w:sz w:val="24"/>
          <w:szCs w:val="24"/>
          <w:shd w:val="clear" w:color="auto" w:fill="FFFFFF"/>
        </w:rPr>
      </w:pPr>
      <w:del w:id="432" w:author="Natasha" w:date="2024-01-19T09:47:00Z">
        <w:r w:rsidRPr="00CC4D55" w:rsidDel="005E1EB0">
          <w:rPr>
            <w:rFonts w:ascii="Times New Roman" w:eastAsia="Times New Roman" w:hAnsi="Times New Roman"/>
            <w:sz w:val="24"/>
            <w:szCs w:val="24"/>
          </w:rPr>
          <w:delText>[</w:delTex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</w:rPr>
          <w:delText>4</w:delText>
        </w:r>
        <w:r w:rsidRPr="00CC4D55" w:rsidDel="005E1EB0">
          <w:rPr>
            <w:rFonts w:ascii="Times New Roman" w:eastAsia="Times New Roman" w:hAnsi="Times New Roman"/>
            <w:sz w:val="24"/>
            <w:szCs w:val="24"/>
          </w:rPr>
          <w:delText xml:space="preserve">] </w:delText>
        </w:r>
      </w:del>
      <w:del w:id="433" w:author="Natasha" w:date="2024-01-19T09:48:00Z"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Singh B, Singh S. Intervention approaches in management of neck pain among computer users. </w:delText>
        </w:r>
        <w:r w:rsidR="00457F04" w:rsidRPr="00CC4D55" w:rsidDel="005E1EB0">
          <w:rPr>
            <w:rFonts w:ascii="Times New Roman" w:eastAsia="Times New Roman" w:hAnsi="Times New Roman"/>
            <w:iCs/>
            <w:sz w:val="24"/>
            <w:szCs w:val="24"/>
            <w:shd w:val="clear" w:color="auto" w:fill="FFFFFF"/>
          </w:rPr>
          <w:delText>Int</w:delText>
        </w:r>
        <w:r w:rsidR="0077439D" w:rsidRPr="00CC4D55" w:rsidDel="005E1EB0">
          <w:rPr>
            <w:rFonts w:ascii="Times New Roman" w:eastAsia="Times New Roman" w:hAnsi="Times New Roman"/>
            <w:iCs/>
            <w:sz w:val="24"/>
            <w:szCs w:val="24"/>
            <w:shd w:val="clear" w:color="auto" w:fill="FFFFFF"/>
          </w:rPr>
          <w:delText xml:space="preserve"> </w:delText>
        </w:r>
        <w:r w:rsidR="00457F04" w:rsidRPr="00CC4D55" w:rsidDel="005E1EB0">
          <w:rPr>
            <w:rFonts w:ascii="Times New Roman" w:eastAsia="Times New Roman" w:hAnsi="Times New Roman"/>
            <w:iCs/>
            <w:sz w:val="24"/>
            <w:szCs w:val="24"/>
            <w:shd w:val="clear" w:color="auto" w:fill="FFFFFF"/>
          </w:rPr>
          <w:delText>J</w:delText>
        </w:r>
        <w:r w:rsidR="0077439D" w:rsidRPr="00CC4D55" w:rsidDel="005E1EB0">
          <w:rPr>
            <w:rFonts w:ascii="Times New Roman" w:eastAsia="Times New Roman" w:hAnsi="Times New Roman"/>
            <w:iCs/>
            <w:sz w:val="24"/>
            <w:szCs w:val="24"/>
            <w:shd w:val="clear" w:color="auto" w:fill="FFFFFF"/>
          </w:rPr>
          <w:delText xml:space="preserve"> </w:delText>
        </w:r>
        <w:r w:rsidR="00457F04" w:rsidRPr="00CC4D55" w:rsidDel="005E1EB0">
          <w:rPr>
            <w:rFonts w:ascii="Times New Roman" w:eastAsia="Times New Roman" w:hAnsi="Times New Roman"/>
            <w:iCs/>
            <w:sz w:val="24"/>
            <w:szCs w:val="24"/>
            <w:shd w:val="clear" w:color="auto" w:fill="FFFFFF"/>
          </w:rPr>
          <w:delText>Ther</w:delText>
        </w:r>
        <w:r w:rsidR="0077439D" w:rsidRPr="00CC4D55" w:rsidDel="005E1EB0">
          <w:rPr>
            <w:rFonts w:ascii="Times New Roman" w:eastAsia="Times New Roman" w:hAnsi="Times New Roman"/>
            <w:iCs/>
            <w:sz w:val="24"/>
            <w:szCs w:val="24"/>
            <w:shd w:val="clear" w:color="auto" w:fill="FFFFFF"/>
          </w:rPr>
          <w:delText xml:space="preserve"> </w:delText>
        </w:r>
        <w:r w:rsidR="00457F04" w:rsidRPr="00CC4D55" w:rsidDel="005E1EB0">
          <w:rPr>
            <w:rFonts w:ascii="Times New Roman" w:eastAsia="Times New Roman" w:hAnsi="Times New Roman"/>
            <w:iCs/>
            <w:sz w:val="24"/>
            <w:szCs w:val="24"/>
            <w:shd w:val="clear" w:color="auto" w:fill="FFFFFF"/>
          </w:rPr>
          <w:delText>Rehabil</w:delText>
        </w:r>
        <w:r w:rsidR="0077439D" w:rsidRPr="00CC4D55" w:rsidDel="005E1EB0">
          <w:rPr>
            <w:rFonts w:ascii="Times New Roman" w:eastAsia="Times New Roman" w:hAnsi="Times New Roman"/>
            <w:iCs/>
            <w:sz w:val="24"/>
            <w:szCs w:val="24"/>
            <w:shd w:val="clear" w:color="auto" w:fill="FFFFFF"/>
          </w:rPr>
          <w:delText xml:space="preserve"> </w:delText>
        </w:r>
        <w:r w:rsidR="00457F04" w:rsidRPr="00CC4D55" w:rsidDel="005E1EB0">
          <w:rPr>
            <w:rFonts w:ascii="Times New Roman" w:eastAsia="Times New Roman" w:hAnsi="Times New Roman"/>
            <w:iCs/>
            <w:sz w:val="24"/>
            <w:szCs w:val="24"/>
            <w:shd w:val="clear" w:color="auto" w:fill="FFFFFF"/>
          </w:rPr>
          <w:delText>Res</w:delText>
        </w:r>
        <w:r w:rsidR="0077439D" w:rsidRPr="00CC4D55" w:rsidDel="005E1EB0">
          <w:rPr>
            <w:rFonts w:ascii="Times New Roman" w:eastAsia="Times New Roman" w:hAnsi="Times New Roman"/>
            <w:iCs/>
            <w:sz w:val="24"/>
            <w:szCs w:val="24"/>
            <w:shd w:val="clear" w:color="auto" w:fill="FFFFFF"/>
          </w:rPr>
          <w:delText>. 201</w:delTex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6; 5(2): 19-24.</w:delText>
        </w:r>
      </w:del>
    </w:p>
    <w:p w14:paraId="019BFE06" w14:textId="3A625E1D" w:rsidR="00457F04" w:rsidRPr="00CC4D55" w:rsidDel="00CC4D55" w:rsidRDefault="002B0E41" w:rsidP="00E921F0">
      <w:pPr>
        <w:autoSpaceDE w:val="0"/>
        <w:autoSpaceDN w:val="0"/>
        <w:adjustRightInd w:val="0"/>
        <w:spacing w:after="0" w:line="480" w:lineRule="auto"/>
        <w:ind w:left="709" w:hanging="851"/>
        <w:contextualSpacing/>
        <w:rPr>
          <w:del w:id="434" w:author="Natasha" w:date="2024-01-19T09:55:00Z"/>
          <w:rFonts w:ascii="Times New Roman" w:eastAsia="Times New Roman" w:hAnsi="Times New Roman"/>
          <w:sz w:val="24"/>
          <w:szCs w:val="24"/>
          <w:shd w:val="clear" w:color="auto" w:fill="FFFFFF"/>
        </w:rPr>
      </w:pPr>
      <w:del w:id="435" w:author="Natasha" w:date="2024-01-19T09:47:00Z">
        <w:r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[</w:delTex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5</w:delText>
        </w:r>
        <w:r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 xml:space="preserve">] </w:delText>
        </w:r>
      </w:del>
      <w:moveFromRangeStart w:id="436" w:author="Natasha" w:date="2024-01-19T09:48:00Z" w:name="move156550149"/>
      <w:moveFrom w:id="437" w:author="Natasha" w:date="2024-01-19T09:48:00Z"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K</w:t>
        </w:r>
        <w:r w:rsidR="00B7671F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uć J, Żendzian-Piotrowska M. A p</w: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ilot </w:t>
        </w:r>
        <w:r w:rsidR="00B7671F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s</w: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tudy </w:t>
        </w:r>
        <w:r w:rsidR="00B7671F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e</w: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valuating the </w:t>
        </w:r>
        <w:r w:rsidR="00B7671F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prevalence of c</w: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ervical </w:t>
        </w:r>
        <w:r w:rsidR="00B7671F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s</w: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pine </w:t>
        </w:r>
        <w:r w:rsidR="00B7671F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d</w: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ysfunction </w:t>
        </w:r>
        <w:r w:rsidR="00B7671F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among s</w: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tudents of </w:t>
        </w:r>
        <w:r w:rsidR="00B7671F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d</w: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entistry at the </w:t>
        </w:r>
        <w:r w:rsidR="00B7671F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medical u</w: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niversity. Front Neurol. 2020;</w:t>
        </w:r>
        <w:r w:rsidR="00B7671F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</w: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11:</w:t>
        </w:r>
        <w:r w:rsidR="00B7671F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</w: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200.</w:t>
        </w:r>
      </w:moveFrom>
      <w:moveFromRangeEnd w:id="436"/>
    </w:p>
    <w:p w14:paraId="63E120CC" w14:textId="0C11066A" w:rsidR="00457F04" w:rsidRPr="00CC4D55" w:rsidRDefault="002B0E41" w:rsidP="00E921F0">
      <w:pPr>
        <w:autoSpaceDE w:val="0"/>
        <w:autoSpaceDN w:val="0"/>
        <w:adjustRightInd w:val="0"/>
        <w:spacing w:after="0" w:line="480" w:lineRule="auto"/>
        <w:ind w:left="709" w:hanging="851"/>
        <w:contextualSpacing/>
        <w:rPr>
          <w:rFonts w:ascii="Times New Roman" w:eastAsia="Times New Roman" w:hAnsi="Times New Roman"/>
          <w:sz w:val="24"/>
          <w:szCs w:val="24"/>
          <w:shd w:val="clear" w:color="auto" w:fill="FFFFFF"/>
        </w:rPr>
      </w:pPr>
      <w:del w:id="438" w:author="Natasha" w:date="2024-01-19T09:47:00Z">
        <w:r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[</w:delTex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6</w:delText>
        </w:r>
        <w:r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 xml:space="preserve">] </w:delText>
        </w:r>
      </w:del>
      <w:moveFromRangeStart w:id="439" w:author="Natasha" w:date="2024-01-19T09:48:00Z" w:name="move156550109"/>
      <w:moveFrom w:id="440" w:author="Natasha" w:date="2024-01-19T09:48:00Z"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Aminian O, Alemohammad ZB, Hosseini MH. Neck and upper extremity symptoms among male dentists and pharmacists. Work. 2015;</w:t>
        </w:r>
        <w:r w:rsidR="00B7671F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</w: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51(4):</w:t>
        </w:r>
        <w:r w:rsidR="00B7671F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 </w: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863-</w:t>
        </w:r>
        <w:del w:id="441" w:author="Natasha" w:date="2024-01-19T09:55:00Z">
          <w:r w:rsidR="00457F04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8.</w:delText>
          </w:r>
        </w:del>
      </w:moveFrom>
      <w:moveFromRangeEnd w:id="439"/>
    </w:p>
    <w:p w14:paraId="6F4ED783" w14:textId="1CE3FD10" w:rsidR="00457F04" w:rsidRPr="00CC4D55" w:rsidDel="00CC4D55" w:rsidRDefault="002B0E41" w:rsidP="00E921F0">
      <w:pPr>
        <w:autoSpaceDE w:val="0"/>
        <w:autoSpaceDN w:val="0"/>
        <w:adjustRightInd w:val="0"/>
        <w:spacing w:after="0" w:line="480" w:lineRule="auto"/>
        <w:ind w:left="709" w:hanging="709"/>
        <w:contextualSpacing/>
        <w:rPr>
          <w:del w:id="442" w:author="Natasha" w:date="2024-01-19T09:57:00Z"/>
          <w:rFonts w:ascii="Times New Roman" w:eastAsia="Times New Roman" w:hAnsi="Times New Roman"/>
          <w:sz w:val="24"/>
          <w:szCs w:val="24"/>
          <w:shd w:val="clear" w:color="auto" w:fill="FFFFFF"/>
        </w:rPr>
      </w:pPr>
      <w:del w:id="443" w:author="Natasha" w:date="2024-01-19T09:47:00Z">
        <w:r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[</w:delTex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7</w:delText>
        </w:r>
        <w:r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 xml:space="preserve">] </w:delText>
        </w:r>
      </w:del>
      <w:r w:rsidR="00457F04" w:rsidRPr="00CC4D55">
        <w:rPr>
          <w:rFonts w:ascii="Times New Roman" w:eastAsia="Times New Roman" w:hAnsi="Times New Roman"/>
          <w:sz w:val="24"/>
          <w:szCs w:val="24"/>
          <w:shd w:val="clear" w:color="auto" w:fill="FFFFFF"/>
        </w:rPr>
        <w:t>Wanyonyi</w:t>
      </w:r>
      <w:ins w:id="444" w:author="Natasha" w:date="2024-01-19T10:30:00Z">
        <w:r w:rsidR="008C387C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r w:rsidR="00457F04" w:rsidRPr="00CC4D55"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 N</w:t>
      </w:r>
      <w:ins w:id="445" w:author="Natasha" w:date="2024-01-19T10:30:00Z">
        <w:r w:rsidR="008C387C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r w:rsidR="00457F04" w:rsidRPr="00CC4D55">
        <w:rPr>
          <w:rFonts w:ascii="Times New Roman" w:eastAsia="Times New Roman" w:hAnsi="Times New Roman"/>
          <w:sz w:val="24"/>
          <w:szCs w:val="24"/>
          <w:shd w:val="clear" w:color="auto" w:fill="FFFFFF"/>
        </w:rPr>
        <w:t>, Frantz</w:t>
      </w:r>
      <w:ins w:id="446" w:author="Natasha" w:date="2024-01-19T10:30:00Z">
        <w:r w:rsidR="008C387C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r w:rsidR="00457F04" w:rsidRPr="00CC4D55"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 J</w:t>
      </w:r>
      <w:ins w:id="447" w:author="Natasha" w:date="2024-01-19T10:30:00Z">
        <w:r w:rsidR="008C387C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.</w:t>
        </w:r>
      </w:ins>
      <w:r w:rsidR="00457F04" w:rsidRPr="00CC4D55"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, </w:t>
      </w:r>
      <w:ins w:id="448" w:author="Natasha" w:date="2024-01-19T10:30:00Z">
        <w:r w:rsidR="008C387C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&amp; </w:t>
        </w:r>
      </w:ins>
      <w:r w:rsidR="00457F04" w:rsidRPr="00CC4D55">
        <w:rPr>
          <w:rFonts w:ascii="Times New Roman" w:eastAsia="Times New Roman" w:hAnsi="Times New Roman"/>
          <w:sz w:val="24"/>
          <w:szCs w:val="24"/>
          <w:shd w:val="clear" w:color="auto" w:fill="FFFFFF"/>
        </w:rPr>
        <w:t>Saidi</w:t>
      </w:r>
      <w:ins w:id="449" w:author="Natasha" w:date="2024-01-19T10:30:00Z">
        <w:r w:rsidR="00785F0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r w:rsidR="00457F04" w:rsidRPr="00CC4D55"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 H. </w:t>
      </w:r>
      <w:ins w:id="450" w:author="Natasha" w:date="2024-01-19T10:31:00Z">
        <w:r w:rsidR="00785F0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(</w:t>
        </w:r>
        <w:r w:rsidR="00785F09" w:rsidRPr="00CC4D55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20</w:t>
        </w:r>
        <w:r w:rsidR="00785F0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1</w:t>
        </w:r>
        <w:r w:rsidR="00785F0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5</w:t>
        </w:r>
        <w:r w:rsidR="00785F0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 xml:space="preserve">). </w:t>
        </w:r>
      </w:ins>
      <w:r w:rsidR="00457F04" w:rsidRPr="00CC4D55"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The effect of a knowledge-based ergonomic intervention amongst administrators at Aga Khan University Hospital, Nairobi. </w:t>
      </w:r>
      <w:r w:rsidR="00457F04" w:rsidRPr="00E921F0">
        <w:rPr>
          <w:rFonts w:ascii="Times New Roman" w:eastAsia="Times New Roman" w:hAnsi="Times New Roman"/>
          <w:i/>
          <w:iCs/>
          <w:sz w:val="24"/>
          <w:szCs w:val="24"/>
          <w:shd w:val="clear" w:color="auto" w:fill="FFFFFF"/>
        </w:rPr>
        <w:t>Work</w:t>
      </w:r>
      <w:ins w:id="451" w:author="Natasha" w:date="2024-01-19T10:31:00Z">
        <w:r w:rsidR="00785F0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del w:id="452" w:author="Natasha" w:date="2024-01-19T10:31:00Z">
        <w:r w:rsidR="00457F04" w:rsidRPr="00CC4D55" w:rsidDel="00785F09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.</w:delText>
        </w:r>
      </w:del>
      <w:r w:rsidR="00457F04" w:rsidRPr="00CC4D55"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 </w:t>
      </w:r>
      <w:del w:id="453" w:author="Natasha" w:date="2024-01-19T10:37:00Z">
        <w:r w:rsidR="00457F04" w:rsidRPr="00E921F0" w:rsidDel="00B032D4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delText>2015;</w:delText>
        </w:r>
        <w:r w:rsidR="00B7671F" w:rsidRPr="00E921F0" w:rsidDel="00B032D4">
          <w:rPr>
            <w:rFonts w:ascii="Times New Roman" w:eastAsia="Times New Roman" w:hAnsi="Times New Roman"/>
            <w:i/>
            <w:iCs/>
            <w:sz w:val="24"/>
            <w:szCs w:val="24"/>
            <w:shd w:val="clear" w:color="auto" w:fill="FFFFFF"/>
          </w:rPr>
          <w:delText xml:space="preserve"> </w:delText>
        </w:r>
      </w:del>
      <w:r w:rsidR="00457F04" w:rsidRPr="00E921F0">
        <w:rPr>
          <w:rFonts w:ascii="Times New Roman" w:eastAsia="Times New Roman" w:hAnsi="Times New Roman"/>
          <w:i/>
          <w:iCs/>
          <w:sz w:val="24"/>
          <w:szCs w:val="24"/>
          <w:shd w:val="clear" w:color="auto" w:fill="FFFFFF"/>
        </w:rPr>
        <w:t>52</w:t>
      </w:r>
      <w:r w:rsidR="00457F04" w:rsidRPr="00CC4D55">
        <w:rPr>
          <w:rFonts w:ascii="Times New Roman" w:eastAsia="Times New Roman" w:hAnsi="Times New Roman"/>
          <w:sz w:val="24"/>
          <w:szCs w:val="24"/>
          <w:shd w:val="clear" w:color="auto" w:fill="FFFFFF"/>
        </w:rPr>
        <w:t>(4)</w:t>
      </w:r>
      <w:ins w:id="454" w:author="Natasha" w:date="2024-01-19T10:37:00Z">
        <w:r w:rsidR="00B032D4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,</w:t>
        </w:r>
      </w:ins>
      <w:del w:id="455" w:author="Natasha" w:date="2024-01-19T10:37:00Z">
        <w:r w:rsidR="00457F04" w:rsidRPr="00CC4D55" w:rsidDel="00B032D4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:</w:delText>
        </w:r>
      </w:del>
      <w:r w:rsidR="00B7671F" w:rsidRPr="00CC4D55"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 </w:t>
      </w:r>
      <w:r w:rsidR="00457F04" w:rsidRPr="00CC4D55">
        <w:rPr>
          <w:rFonts w:ascii="Times New Roman" w:eastAsia="Times New Roman" w:hAnsi="Times New Roman"/>
          <w:sz w:val="24"/>
          <w:szCs w:val="24"/>
          <w:shd w:val="clear" w:color="auto" w:fill="FFFFFF"/>
        </w:rPr>
        <w:t>843</w:t>
      </w:r>
      <w:ins w:id="456" w:author="Natasha" w:date="2024-01-19T10:37:00Z">
        <w:r w:rsidR="00B032D4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t>−8</w:t>
        </w:r>
      </w:ins>
      <w:del w:id="457" w:author="Natasha" w:date="2024-01-19T10:37:00Z">
        <w:r w:rsidR="00457F04" w:rsidRPr="00CC4D55" w:rsidDel="00B032D4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-</w:delText>
        </w:r>
      </w:del>
      <w:r w:rsidR="00457F04" w:rsidRPr="00CC4D55">
        <w:rPr>
          <w:rFonts w:ascii="Times New Roman" w:eastAsia="Times New Roman" w:hAnsi="Times New Roman"/>
          <w:sz w:val="24"/>
          <w:szCs w:val="24"/>
          <w:shd w:val="clear" w:color="auto" w:fill="FFFFFF"/>
        </w:rPr>
        <w:t>54.</w:t>
      </w:r>
    </w:p>
    <w:p w14:paraId="4DFE26FB" w14:textId="2D3E2EDB" w:rsidR="00457F04" w:rsidRPr="00CC4D55" w:rsidDel="00CC4D55" w:rsidRDefault="002B0E41" w:rsidP="001C1C2B">
      <w:pPr>
        <w:autoSpaceDE w:val="0"/>
        <w:autoSpaceDN w:val="0"/>
        <w:adjustRightInd w:val="0"/>
        <w:spacing w:after="0" w:line="480" w:lineRule="auto"/>
        <w:contextualSpacing/>
        <w:rPr>
          <w:del w:id="458" w:author="Natasha" w:date="2024-01-19T09:57:00Z"/>
          <w:rFonts w:ascii="Times New Roman" w:eastAsia="Times New Roman" w:hAnsi="Times New Roman"/>
          <w:sz w:val="24"/>
          <w:szCs w:val="24"/>
          <w:shd w:val="clear" w:color="auto" w:fill="FFFFFF"/>
        </w:rPr>
      </w:pPr>
      <w:del w:id="459" w:author="Natasha" w:date="2024-01-19T09:47:00Z">
        <w:r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[</w:delTex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8</w:delText>
        </w:r>
        <w:r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 xml:space="preserve">] </w:delText>
        </w:r>
      </w:del>
      <w:del w:id="460" w:author="Natasha" w:date="2024-01-19T09:49:00Z"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Kotejoshyer  R, Punnett L, Dybel G,  Buchholz, B. Claim costs, musculoskeletal health, and work exposure in physical therapists, occupational therapists, physical therapist assistants, and occupational therapist assistants: a comparison among long-term care jobs. </w:delText>
        </w:r>
        <w:r w:rsidR="00457F04" w:rsidRPr="00CC4D55" w:rsidDel="005E1EB0">
          <w:rPr>
            <w:rFonts w:ascii="Times New Roman" w:eastAsia="Times New Roman" w:hAnsi="Times New Roman"/>
            <w:iCs/>
            <w:sz w:val="24"/>
            <w:szCs w:val="24"/>
            <w:shd w:val="clear" w:color="auto" w:fill="FFFFFF"/>
          </w:rPr>
          <w:delText>Phys</w:delText>
        </w:r>
        <w:r w:rsidR="00B7671F" w:rsidRPr="00CC4D55" w:rsidDel="005E1EB0">
          <w:rPr>
            <w:rFonts w:ascii="Times New Roman" w:eastAsia="Times New Roman" w:hAnsi="Times New Roman"/>
            <w:iCs/>
            <w:sz w:val="24"/>
            <w:szCs w:val="24"/>
            <w:shd w:val="clear" w:color="auto" w:fill="FFFFFF"/>
          </w:rPr>
          <w:delText xml:space="preserve"> </w:delText>
        </w:r>
        <w:r w:rsidR="00457F04" w:rsidRPr="00CC4D55" w:rsidDel="005E1EB0">
          <w:rPr>
            <w:rFonts w:ascii="Times New Roman" w:eastAsia="Times New Roman" w:hAnsi="Times New Roman"/>
            <w:iCs/>
            <w:sz w:val="24"/>
            <w:szCs w:val="24"/>
            <w:shd w:val="clear" w:color="auto" w:fill="FFFFFF"/>
          </w:rPr>
          <w:delText>Ther</w:delText>
        </w:r>
        <w:r w:rsidR="00B7671F" w:rsidRPr="00CC4D55" w:rsidDel="005E1EB0">
          <w:rPr>
            <w:rFonts w:ascii="Times New Roman" w:eastAsia="Times New Roman" w:hAnsi="Times New Roman"/>
            <w:iCs/>
            <w:sz w:val="24"/>
            <w:szCs w:val="24"/>
            <w:shd w:val="clear" w:color="auto" w:fill="FFFFFF"/>
          </w:rPr>
          <w:delText xml:space="preserve">. </w:delTex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2019;</w:delText>
        </w:r>
        <w:r w:rsidR="00B7671F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 xml:space="preserve"> </w:delText>
        </w:r>
        <w:r w:rsidR="00457F04" w:rsidRPr="00CC4D55" w:rsidDel="005E1EB0">
          <w:rPr>
            <w:rFonts w:ascii="Times New Roman" w:eastAsia="Times New Roman" w:hAnsi="Times New Roman"/>
            <w:iCs/>
            <w:sz w:val="24"/>
            <w:szCs w:val="24"/>
            <w:shd w:val="clear" w:color="auto" w:fill="FFFFFF"/>
          </w:rPr>
          <w:delText>99</w:delTex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(2):</w:delText>
        </w:r>
        <w:r w:rsidR="00B7671F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 xml:space="preserve"> </w:delTex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183-93.</w:delText>
        </w:r>
      </w:del>
    </w:p>
    <w:p w14:paraId="30B57F3A" w14:textId="59076B9E" w:rsidR="00457F04" w:rsidRPr="00CC4D55" w:rsidDel="00CC4D55" w:rsidRDefault="002B0E41" w:rsidP="001C1C2B">
      <w:pPr>
        <w:autoSpaceDE w:val="0"/>
        <w:autoSpaceDN w:val="0"/>
        <w:adjustRightInd w:val="0"/>
        <w:spacing w:after="0" w:line="480" w:lineRule="auto"/>
        <w:contextualSpacing/>
        <w:rPr>
          <w:del w:id="461" w:author="Natasha" w:date="2024-01-19T09:57:00Z"/>
          <w:rFonts w:ascii="Times New Roman" w:eastAsia="Times New Roman" w:hAnsi="Times New Roman"/>
          <w:sz w:val="24"/>
          <w:szCs w:val="24"/>
          <w:shd w:val="clear" w:color="auto" w:fill="FFFFFF"/>
        </w:rPr>
      </w:pPr>
      <w:del w:id="462" w:author="Natasha" w:date="2024-01-19T09:47:00Z">
        <w:r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[</w:delTex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9</w:delText>
        </w:r>
        <w:r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 xml:space="preserve">] </w:delText>
        </w:r>
      </w:del>
      <w:moveFromRangeStart w:id="463" w:author="Natasha" w:date="2024-01-19T09:49:00Z" w:name="move156550176"/>
      <w:moveFrom w:id="464" w:author="Natasha" w:date="2024-01-19T09:49:00Z">
        <w:del w:id="465" w:author="Natasha" w:date="2024-01-19T09:57:00Z">
          <w:r w:rsidR="00457F04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 xml:space="preserve">Vieira ER, Svoboda S, Belniak A, Brunt D, Rose-St Prix C, Roberts L, </w:delText>
          </w:r>
          <w:r w:rsidR="00B7671F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 xml:space="preserve">et al. </w:delText>
          </w:r>
          <w:r w:rsidR="00457F04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Work-related musculoskeletal disorders among physical therapists: an online survey. Disabil Rehabil. 2016;</w:delText>
          </w:r>
          <w:r w:rsidR="00B7671F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 xml:space="preserve"> </w:delText>
          </w:r>
          <w:r w:rsidR="00457F04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38(6):</w:delText>
          </w:r>
          <w:r w:rsidR="00B7671F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 xml:space="preserve"> </w:delText>
          </w:r>
          <w:r w:rsidR="00457F04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552-7.</w:delText>
          </w:r>
        </w:del>
      </w:moveFrom>
      <w:moveFromRangeEnd w:id="463"/>
    </w:p>
    <w:p w14:paraId="204D11A4" w14:textId="37C0C14C" w:rsidR="00B7671F" w:rsidRPr="00CC4D55" w:rsidDel="00CC4D55" w:rsidRDefault="002B0E41" w:rsidP="001C1C2B">
      <w:pPr>
        <w:autoSpaceDE w:val="0"/>
        <w:autoSpaceDN w:val="0"/>
        <w:adjustRightInd w:val="0"/>
        <w:spacing w:after="0" w:line="480" w:lineRule="auto"/>
        <w:contextualSpacing/>
        <w:rPr>
          <w:del w:id="466" w:author="Natasha" w:date="2024-01-19T09:57:00Z"/>
          <w:rFonts w:ascii="Times New Roman" w:eastAsia="Times New Roman" w:hAnsi="Times New Roman"/>
          <w:b/>
          <w:sz w:val="24"/>
          <w:szCs w:val="24"/>
          <w:shd w:val="clear" w:color="auto" w:fill="FFFFFF"/>
        </w:rPr>
      </w:pPr>
      <w:del w:id="467" w:author="Natasha" w:date="2024-01-19T09:47:00Z">
        <w:r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[</w:delTex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10</w:delText>
        </w:r>
        <w:r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 xml:space="preserve">] </w:delText>
        </w:r>
      </w:del>
      <w:del w:id="468" w:author="Natasha" w:date="2024-01-19T09:49:00Z"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Soylar P, Özer A. Evaluation of the prevalence of musculoskeletal disorders in nurses: a systematic review. Med Sci Int Med J. 2018;</w:delText>
        </w:r>
        <w:r w:rsidR="00B7671F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 xml:space="preserve"> </w:delTex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7(3):</w:delText>
        </w:r>
        <w:r w:rsidR="00B7671F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 xml:space="preserve"> </w:delTex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479</w:delText>
        </w:r>
        <w:r w:rsidR="00B7671F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-</w:delTex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8</w:delText>
        </w:r>
        <w:r w:rsidR="00457F04" w:rsidRPr="00CC4D55" w:rsidDel="005E1EB0">
          <w:rPr>
            <w:rFonts w:ascii="Times New Roman" w:eastAsia="Times New Roman" w:hAnsi="Times New Roman"/>
            <w:b/>
            <w:sz w:val="24"/>
            <w:szCs w:val="24"/>
            <w:shd w:val="clear" w:color="auto" w:fill="FFFFFF"/>
          </w:rPr>
          <w:delText>.</w:delText>
        </w:r>
      </w:del>
    </w:p>
    <w:p w14:paraId="47AA87C3" w14:textId="687D1CC7" w:rsidR="00457F04" w:rsidRPr="00CC4D55" w:rsidDel="00CC4D55" w:rsidRDefault="002B0E41" w:rsidP="001C1C2B">
      <w:pPr>
        <w:autoSpaceDE w:val="0"/>
        <w:autoSpaceDN w:val="0"/>
        <w:adjustRightInd w:val="0"/>
        <w:spacing w:after="0" w:line="480" w:lineRule="auto"/>
        <w:contextualSpacing/>
        <w:rPr>
          <w:del w:id="469" w:author="Natasha" w:date="2024-01-19T09:57:00Z"/>
          <w:moveFrom w:id="470" w:author="Natasha" w:date="2024-01-19T09:55:00Z"/>
          <w:rFonts w:ascii="Times New Roman" w:eastAsia="Times New Roman" w:hAnsi="Times New Roman"/>
          <w:sz w:val="24"/>
          <w:szCs w:val="24"/>
          <w:shd w:val="clear" w:color="auto" w:fill="FFFFFF"/>
        </w:rPr>
      </w:pPr>
      <w:del w:id="471" w:author="Natasha" w:date="2024-01-19T09:47:00Z">
        <w:r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[</w:delTex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11</w:delText>
        </w:r>
        <w:r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 xml:space="preserve">] </w:delText>
        </w:r>
      </w:del>
      <w:moveFromRangeStart w:id="472" w:author="Natasha" w:date="2024-01-19T09:55:00Z" w:name="move156550528"/>
      <w:moveFrom w:id="473" w:author="Natasha" w:date="2024-01-19T09:55:00Z">
        <w:del w:id="474" w:author="Natasha" w:date="2024-01-19T09:57:00Z">
          <w:r w:rsidR="00457F04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Rafeemanesh E, Khooei A, Niroumand S, Shirzadeh T. A study on musculoskeletal complaints and working postures in pathology specialists in Iran. BMC Musculoskelet Disord. 2021;</w:delText>
          </w:r>
          <w:r w:rsidR="00B7671F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 xml:space="preserve"> </w:delText>
          </w:r>
          <w:r w:rsidR="00457F04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22(1):</w:delText>
          </w:r>
          <w:r w:rsidR="00B7671F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 xml:space="preserve"> </w:delText>
          </w:r>
          <w:r w:rsidR="00457F04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1012.</w:delText>
          </w:r>
        </w:del>
      </w:moveFrom>
    </w:p>
    <w:moveFromRangeEnd w:id="472"/>
    <w:p w14:paraId="74270CBE" w14:textId="77777777" w:rsidR="00457F04" w:rsidRPr="00CC4D55" w:rsidDel="00CC4D55" w:rsidRDefault="00457F04" w:rsidP="001C1C2B">
      <w:pPr>
        <w:autoSpaceDE w:val="0"/>
        <w:autoSpaceDN w:val="0"/>
        <w:adjustRightInd w:val="0"/>
        <w:spacing w:after="0" w:line="480" w:lineRule="auto"/>
        <w:contextualSpacing/>
        <w:rPr>
          <w:del w:id="475" w:author="Natasha" w:date="2024-01-19T09:56:00Z"/>
          <w:rFonts w:ascii="Times New Roman" w:eastAsia="Times New Roman" w:hAnsi="Times New Roman"/>
          <w:sz w:val="24"/>
          <w:szCs w:val="24"/>
          <w:shd w:val="clear" w:color="auto" w:fill="FFFFFF"/>
        </w:rPr>
      </w:pPr>
    </w:p>
    <w:p w14:paraId="1A1CD534" w14:textId="464AF28C" w:rsidR="00457F04" w:rsidRPr="00CC4D55" w:rsidDel="00CC4D55" w:rsidRDefault="002B0E41" w:rsidP="001C1C2B">
      <w:pPr>
        <w:autoSpaceDE w:val="0"/>
        <w:autoSpaceDN w:val="0"/>
        <w:adjustRightInd w:val="0"/>
        <w:spacing w:after="0" w:line="480" w:lineRule="auto"/>
        <w:contextualSpacing/>
        <w:rPr>
          <w:del w:id="476" w:author="Natasha" w:date="2024-01-19T09:57:00Z"/>
          <w:rFonts w:ascii="Times New Roman" w:eastAsia="Times New Roman" w:hAnsi="Times New Roman"/>
          <w:sz w:val="24"/>
          <w:szCs w:val="24"/>
          <w:shd w:val="clear" w:color="auto" w:fill="FFFFFF"/>
        </w:rPr>
      </w:pPr>
      <w:del w:id="477" w:author="Natasha" w:date="2024-01-19T09:47:00Z">
        <w:r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[</w:delTex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12</w:delText>
        </w:r>
        <w:r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 xml:space="preserve">] </w:delText>
        </w:r>
      </w:del>
      <w:moveFromRangeStart w:id="478" w:author="Natasha" w:date="2024-01-19T09:55:00Z" w:name="move156550497"/>
      <w:moveFrom w:id="479" w:author="Natasha" w:date="2024-01-19T09:55:00Z">
        <w:del w:id="480" w:author="Natasha" w:date="2024-01-19T09:57:00Z">
          <w:r w:rsidR="00457F04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Radanović B, Vučinić P, Janković T, Mahmutović E, Penjašković D. Musculoskeletal symptoms of the neck and shoulder among dental practitioners. J Back Musculoskelet Rehabil. 2017;</w:delText>
          </w:r>
          <w:r w:rsidR="00B7671F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 xml:space="preserve"> </w:delText>
          </w:r>
          <w:r w:rsidR="00457F04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30(4):</w:delText>
          </w:r>
          <w:r w:rsidR="00B7671F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 xml:space="preserve"> </w:delText>
          </w:r>
          <w:r w:rsidR="00457F04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 xml:space="preserve">675-9. </w:delText>
          </w:r>
        </w:del>
      </w:moveFrom>
      <w:moveFromRangeEnd w:id="478"/>
    </w:p>
    <w:p w14:paraId="33F66A5C" w14:textId="122F3301" w:rsidR="00457F04" w:rsidRPr="00CC4D55" w:rsidDel="00CC4D55" w:rsidRDefault="002B0E41" w:rsidP="001C1C2B">
      <w:pPr>
        <w:autoSpaceDE w:val="0"/>
        <w:autoSpaceDN w:val="0"/>
        <w:adjustRightInd w:val="0"/>
        <w:spacing w:after="0" w:line="480" w:lineRule="auto"/>
        <w:contextualSpacing/>
        <w:rPr>
          <w:del w:id="481" w:author="Natasha" w:date="2024-01-19T09:57:00Z"/>
          <w:rFonts w:ascii="Times New Roman" w:eastAsia="Times New Roman" w:hAnsi="Times New Roman"/>
          <w:sz w:val="24"/>
          <w:szCs w:val="24"/>
          <w:shd w:val="clear" w:color="auto" w:fill="FFFFFF"/>
        </w:rPr>
      </w:pPr>
      <w:del w:id="482" w:author="Natasha" w:date="2024-01-19T09:47:00Z">
        <w:r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[</w:delTex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13</w:delText>
        </w:r>
        <w:r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 xml:space="preserve">] </w:delText>
        </w:r>
      </w:del>
      <w:moveFromRangeStart w:id="483" w:author="Natasha" w:date="2024-01-19T09:54:00Z" w:name="move156550512"/>
      <w:moveFrom w:id="484" w:author="Natasha" w:date="2024-01-19T09:54:00Z">
        <w:del w:id="485" w:author="Natasha" w:date="2024-01-19T09:57:00Z">
          <w:r w:rsidR="00457F04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 xml:space="preserve">Lucasti C, Maraschiello M, Slowinski J, Kowalski J. Prevalence of </w:delText>
          </w:r>
          <w:r w:rsidR="00B7671F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b</w:delText>
          </w:r>
          <w:r w:rsidR="00457F04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 xml:space="preserve">ack and </w:delText>
          </w:r>
          <w:r w:rsidR="00B7671F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neck p</w:delText>
          </w:r>
          <w:r w:rsidR="00457F04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 xml:space="preserve">ain in </w:delText>
          </w:r>
          <w:r w:rsidR="00B7671F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o</w:delText>
          </w:r>
          <w:r w:rsidR="00457F04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 xml:space="preserve">rthopaedic </w:delText>
          </w:r>
          <w:r w:rsidR="00B7671F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s</w:delText>
          </w:r>
          <w:r w:rsidR="00457F04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urgeons in Western New York. </w:delText>
          </w:r>
          <w:r w:rsidR="00457F04" w:rsidRPr="00CC4D55" w:rsidDel="00CC4D55">
            <w:rPr>
              <w:rFonts w:ascii="Times New Roman" w:eastAsia="Times New Roman" w:hAnsi="Times New Roman"/>
              <w:iCs/>
              <w:sz w:val="24"/>
              <w:szCs w:val="24"/>
              <w:shd w:val="clear" w:color="auto" w:fill="FFFFFF"/>
            </w:rPr>
            <w:delText>J Am Acad Orthop Surg Glob Res Rev</w:delText>
          </w:r>
          <w:r w:rsidR="00457F04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. 2022;</w:delText>
          </w:r>
          <w:r w:rsidR="00B7671F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 xml:space="preserve"> </w:delText>
          </w:r>
          <w:r w:rsidR="00457F04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 xml:space="preserve">6(1):e21.00252. </w:delText>
          </w:r>
        </w:del>
      </w:moveFrom>
      <w:moveFromRangeEnd w:id="483"/>
    </w:p>
    <w:p w14:paraId="36D6AB55" w14:textId="63832C7A" w:rsidR="00DE6C6C" w:rsidRPr="00CC4D55" w:rsidDel="00CC4D55" w:rsidRDefault="002B0E41" w:rsidP="001C1C2B">
      <w:pPr>
        <w:autoSpaceDE w:val="0"/>
        <w:autoSpaceDN w:val="0"/>
        <w:adjustRightInd w:val="0"/>
        <w:spacing w:after="0" w:line="480" w:lineRule="auto"/>
        <w:contextualSpacing/>
        <w:rPr>
          <w:del w:id="486" w:author="Natasha" w:date="2024-01-19T09:57:00Z"/>
          <w:rFonts w:ascii="Times New Roman" w:eastAsia="Times New Roman" w:hAnsi="Times New Roman"/>
          <w:sz w:val="24"/>
          <w:szCs w:val="24"/>
          <w:shd w:val="clear" w:color="auto" w:fill="FFFFFF"/>
        </w:rPr>
      </w:pPr>
      <w:del w:id="487" w:author="Natasha" w:date="2024-01-19T09:47:00Z">
        <w:r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[</w:delTex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14</w:delText>
        </w:r>
        <w:r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 xml:space="preserve">] </w:delText>
        </w:r>
      </w:del>
      <w:moveFromRangeStart w:id="488" w:author="Natasha" w:date="2024-01-19T09:48:00Z" w:name="move156550126"/>
      <w:moveFrom w:id="489" w:author="Natasha" w:date="2024-01-19T09:48:00Z">
        <w:del w:id="490" w:author="Natasha" w:date="2024-01-19T09:57:00Z">
          <w:r w:rsidR="00457F04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Al Shammari M, Hassan A, Al Dandan O, Al Gadeeb M, Bubshait D. Musculoskeletal symptoms among radiologists in Saudi Arabia: a multi-center cross-sectional study. </w:delText>
          </w:r>
          <w:r w:rsidR="00457F04" w:rsidRPr="00CC4D55" w:rsidDel="00CC4D55">
            <w:rPr>
              <w:rFonts w:ascii="Times New Roman" w:eastAsia="Times New Roman" w:hAnsi="Times New Roman"/>
              <w:iCs/>
              <w:sz w:val="24"/>
              <w:szCs w:val="24"/>
              <w:shd w:val="clear" w:color="auto" w:fill="FFFFFF"/>
            </w:rPr>
            <w:delText>BMC Musculoskelet Disord</w:delText>
          </w:r>
          <w:r w:rsidR="00457F04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. 2019;</w:delText>
          </w:r>
          <w:r w:rsidR="00DE6C6C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 xml:space="preserve"> </w:delText>
          </w:r>
          <w:r w:rsidR="00457F04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20(1):</w:delText>
          </w:r>
          <w:r w:rsidR="00DE6C6C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 xml:space="preserve"> </w:delText>
          </w:r>
          <w:r w:rsidR="00457F04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 xml:space="preserve">541. </w:delText>
          </w:r>
        </w:del>
      </w:moveFrom>
      <w:moveFromRangeEnd w:id="488"/>
    </w:p>
    <w:p w14:paraId="6477A60E" w14:textId="1F65DFA2" w:rsidR="00457F04" w:rsidRPr="00CC4D55" w:rsidDel="00CC4D55" w:rsidRDefault="002B0E41" w:rsidP="001C1C2B">
      <w:pPr>
        <w:autoSpaceDE w:val="0"/>
        <w:autoSpaceDN w:val="0"/>
        <w:adjustRightInd w:val="0"/>
        <w:spacing w:after="0" w:line="480" w:lineRule="auto"/>
        <w:contextualSpacing/>
        <w:rPr>
          <w:del w:id="491" w:author="Natasha" w:date="2024-01-19T09:57:00Z"/>
          <w:moveFrom w:id="492" w:author="Natasha" w:date="2024-01-19T09:49:00Z"/>
          <w:rFonts w:ascii="Times New Roman" w:eastAsia="Times New Roman" w:hAnsi="Times New Roman"/>
          <w:sz w:val="24"/>
          <w:szCs w:val="24"/>
          <w:shd w:val="clear" w:color="auto" w:fill="FFFFFF"/>
        </w:rPr>
      </w:pPr>
      <w:del w:id="493" w:author="Natasha" w:date="2024-01-19T09:48:00Z">
        <w:r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[</w:delText>
        </w:r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1</w:delText>
        </w:r>
      </w:del>
      <w:del w:id="494" w:author="Natasha" w:date="2024-01-19T09:47:00Z">
        <w:r w:rsidR="00457F04"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>5</w:delText>
        </w:r>
        <w:r w:rsidRPr="00CC4D55" w:rsidDel="005E1EB0">
          <w:rPr>
            <w:rFonts w:ascii="Times New Roman" w:eastAsia="Times New Roman" w:hAnsi="Times New Roman"/>
            <w:sz w:val="24"/>
            <w:szCs w:val="24"/>
            <w:shd w:val="clear" w:color="auto" w:fill="FFFFFF"/>
          </w:rPr>
          <w:delText xml:space="preserve">] </w:delText>
        </w:r>
      </w:del>
      <w:moveFromRangeStart w:id="495" w:author="Natasha" w:date="2024-01-19T09:49:00Z" w:name="move156550207"/>
      <w:moveFrom w:id="496" w:author="Natasha" w:date="2024-01-19T09:49:00Z">
        <w:del w:id="497" w:author="Natasha" w:date="2024-01-19T09:57:00Z">
          <w:r w:rsidR="00457F04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Dong H, Zhang Q, Liu G, Shao T. Prevalence of neck/shoulder pain among public hospital workers in China and its associated factors: a cross-sectional study. </w:delText>
          </w:r>
          <w:r w:rsidR="00457F04" w:rsidRPr="00CC4D55" w:rsidDel="00CC4D55">
            <w:rPr>
              <w:rFonts w:ascii="Times New Roman" w:eastAsia="Times New Roman" w:hAnsi="Times New Roman"/>
              <w:iCs/>
              <w:sz w:val="24"/>
              <w:szCs w:val="24"/>
              <w:shd w:val="clear" w:color="auto" w:fill="FFFFFF"/>
            </w:rPr>
            <w:delText>Sci Rep</w:delText>
          </w:r>
          <w:r w:rsidR="00457F04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. 2020;</w:delText>
          </w:r>
          <w:r w:rsidR="00DE6C6C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 xml:space="preserve"> </w:delText>
          </w:r>
          <w:r w:rsidR="00457F04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>10(1):</w:delText>
          </w:r>
          <w:r w:rsidR="00DE6C6C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 xml:space="preserve"> </w:delText>
          </w:r>
          <w:r w:rsidR="00457F04" w:rsidRPr="00CC4D55" w:rsidDel="00CC4D55">
            <w:rPr>
              <w:rFonts w:ascii="Times New Roman" w:eastAsia="Times New Roman" w:hAnsi="Times New Roman"/>
              <w:sz w:val="24"/>
              <w:szCs w:val="24"/>
              <w:shd w:val="clear" w:color="auto" w:fill="FFFFFF"/>
            </w:rPr>
            <w:delText xml:space="preserve">12311. </w:delText>
          </w:r>
        </w:del>
      </w:moveFrom>
    </w:p>
    <w:moveFromRangeEnd w:id="495"/>
    <w:p w14:paraId="5D2A608B" w14:textId="43DAD418" w:rsidR="00457F04" w:rsidRPr="00CC4D55" w:rsidDel="00CC4D55" w:rsidRDefault="00457F04" w:rsidP="001C1C2B">
      <w:pPr>
        <w:autoSpaceDE w:val="0"/>
        <w:autoSpaceDN w:val="0"/>
        <w:adjustRightInd w:val="0"/>
        <w:spacing w:after="0" w:line="480" w:lineRule="auto"/>
        <w:contextualSpacing/>
        <w:rPr>
          <w:del w:id="498" w:author="Natasha" w:date="2024-01-19T09:57:00Z"/>
          <w:rFonts w:ascii="Times New Roman" w:eastAsia="Times New Roman" w:hAnsi="Times New Roman"/>
          <w:sz w:val="24"/>
          <w:szCs w:val="24"/>
          <w:shd w:val="clear" w:color="auto" w:fill="FFFFFF"/>
        </w:rPr>
      </w:pPr>
    </w:p>
    <w:p w14:paraId="079E5C31" w14:textId="77777777" w:rsidR="00457F04" w:rsidRPr="00CC4D55" w:rsidRDefault="00457F04" w:rsidP="001C1C2B">
      <w:pPr>
        <w:autoSpaceDE w:val="0"/>
        <w:autoSpaceDN w:val="0"/>
        <w:adjustRightInd w:val="0"/>
        <w:spacing w:after="0" w:line="480" w:lineRule="auto"/>
        <w:ind w:left="709" w:hanging="709"/>
        <w:contextualSpacing/>
        <w:rPr>
          <w:rFonts w:ascii="Times New Roman" w:hAnsi="Times New Roman"/>
          <w:sz w:val="24"/>
          <w:szCs w:val="24"/>
          <w:lang w:val="sr-Latn-RS"/>
        </w:rPr>
      </w:pPr>
    </w:p>
    <w:sectPr w:rsidR="00457F04" w:rsidRPr="00CC4D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atasha" w:date="2024-01-19T09:45:00Z" w:initials="N">
    <w:p w14:paraId="2EFE66FC" w14:textId="48B844BA" w:rsidR="005E1EB0" w:rsidRDefault="005E1EB0">
      <w:pPr>
        <w:pStyle w:val="CommentText"/>
      </w:pPr>
      <w:r>
        <w:rPr>
          <w:rStyle w:val="CommentReference"/>
        </w:rPr>
        <w:annotationRef/>
      </w:r>
      <w:r>
        <w:t xml:space="preserve">As you require references to be presented in APA 7.0 format, I will order them alphabetically and will present all elements in </w:t>
      </w:r>
      <w:r w:rsidR="00E921F0">
        <w:t>line with</w:t>
      </w:r>
      <w:r>
        <w:t xml:space="preserve"> this style guide while noting </w:t>
      </w:r>
      <w:r w:rsidR="00E921F0">
        <w:t xml:space="preserve">in yellow </w:t>
      </w:r>
      <w:r>
        <w:t xml:space="preserve">any missing elements that you still need to complete </w:t>
      </w:r>
    </w:p>
  </w:comment>
  <w:comment w:id="28" w:author="Natasha" w:date="2024-01-19T09:57:00Z" w:initials="N">
    <w:p w14:paraId="5299D12A" w14:textId="0195061F" w:rsidR="005D38A9" w:rsidRDefault="005D38A9">
      <w:pPr>
        <w:pStyle w:val="CommentText"/>
      </w:pPr>
      <w:r>
        <w:rPr>
          <w:rStyle w:val="CommentReference"/>
        </w:rPr>
        <w:annotationRef/>
      </w:r>
      <w:r>
        <w:t>In APA, full journal names rather than ISO abbreviations are needed</w:t>
      </w:r>
    </w:p>
  </w:comment>
  <w:comment w:id="127" w:author="Natasha" w:date="2024-01-19T10:01:00Z" w:initials="N">
    <w:p w14:paraId="0873DFA5" w14:textId="212AFFF1" w:rsidR="008C1BF1" w:rsidRDefault="008C1BF1">
      <w:pPr>
        <w:pStyle w:val="CommentText"/>
      </w:pPr>
      <w:r>
        <w:rPr>
          <w:rStyle w:val="CommentReference"/>
        </w:rPr>
        <w:annotationRef/>
      </w:r>
      <w:r>
        <w:t>In APA 7.0 up to 20 authors must be listed so please provide their names and remove et al.</w:t>
      </w:r>
    </w:p>
  </w:comment>
  <w:comment w:id="353" w:author="Natasha" w:date="2024-01-19T10:26:00Z" w:initials="N">
    <w:p w14:paraId="1ABB9928" w14:textId="4B4A9B74" w:rsidR="001C1C2B" w:rsidRDefault="001C1C2B">
      <w:pPr>
        <w:pStyle w:val="CommentText"/>
      </w:pPr>
      <w:r>
        <w:rPr>
          <w:rStyle w:val="CommentReference"/>
        </w:rPr>
        <w:annotationRef/>
      </w:r>
      <w:r>
        <w:t>Please check as you only provided 8 for the end page, making it impossible to determine its correct value</w:t>
      </w:r>
    </w:p>
  </w:comment>
  <w:comment w:id="371" w:author="Natasha" w:date="2024-01-19T10:27:00Z" w:initials="N">
    <w:p w14:paraId="1405B5AA" w14:textId="1F67C090" w:rsidR="001C1C2B" w:rsidRDefault="001C1C2B">
      <w:pPr>
        <w:pStyle w:val="CommentText"/>
      </w:pPr>
      <w:r>
        <w:rPr>
          <w:rStyle w:val="CommentReference"/>
        </w:rPr>
        <w:annotationRef/>
      </w:r>
      <w:r>
        <w:t>Please replace by the remaining authors, as in APA 7.0 up to 20 names are given</w:t>
      </w:r>
    </w:p>
  </w:comment>
  <w:comment w:id="412" w:author="Natasha" w:date="2024-01-19T10:29:00Z" w:initials="N">
    <w:p w14:paraId="10EE3C2D" w14:textId="27A063D2" w:rsidR="00F25515" w:rsidRDefault="00F25515">
      <w:pPr>
        <w:pStyle w:val="CommentText"/>
      </w:pPr>
      <w:r>
        <w:rPr>
          <w:rStyle w:val="CommentReference"/>
        </w:rPr>
        <w:annotationRef/>
      </w:r>
      <w:r>
        <w:t>See above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EFE66FC" w15:done="0"/>
  <w15:commentEx w15:paraId="5299D12A" w15:done="0"/>
  <w15:commentEx w15:paraId="0873DFA5" w15:done="0"/>
  <w15:commentEx w15:paraId="1ABB9928" w15:done="0"/>
  <w15:commentEx w15:paraId="1405B5AA" w15:done="0"/>
  <w15:commentEx w15:paraId="10EE3C2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361253A" w16cex:dateUtc="2024-01-19T08:45:00Z"/>
  <w16cex:commentExtensible w16cex:durableId="0CCF36F4" w16cex:dateUtc="2024-01-19T08:57:00Z"/>
  <w16cex:commentExtensible w16cex:durableId="6336072E" w16cex:dateUtc="2024-01-19T09:01:00Z"/>
  <w16cex:commentExtensible w16cex:durableId="7A4323E5" w16cex:dateUtc="2024-01-19T09:26:00Z"/>
  <w16cex:commentExtensible w16cex:durableId="60D30A7A" w16cex:dateUtc="2024-01-19T09:27:00Z"/>
  <w16cex:commentExtensible w16cex:durableId="3BB927F5" w16cex:dateUtc="2024-01-19T09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EFE66FC" w16cid:durableId="3361253A"/>
  <w16cid:commentId w16cid:paraId="5299D12A" w16cid:durableId="0CCF36F4"/>
  <w16cid:commentId w16cid:paraId="0873DFA5" w16cid:durableId="6336072E"/>
  <w16cid:commentId w16cid:paraId="1ABB9928" w16cid:durableId="7A4323E5"/>
  <w16cid:commentId w16cid:paraId="1405B5AA" w16cid:durableId="60D30A7A"/>
  <w16cid:commentId w16cid:paraId="10EE3C2D" w16cid:durableId="3BB927F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tasha">
    <w15:presenceInfo w15:providerId="None" w15:userId="Natash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trackRevisions/>
  <w:doNotTrackFormatting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75E"/>
    <w:rsid w:val="00015524"/>
    <w:rsid w:val="000337CA"/>
    <w:rsid w:val="00110462"/>
    <w:rsid w:val="001B63BD"/>
    <w:rsid w:val="001C1C2B"/>
    <w:rsid w:val="00212344"/>
    <w:rsid w:val="002B0E41"/>
    <w:rsid w:val="002C01F4"/>
    <w:rsid w:val="002D2C16"/>
    <w:rsid w:val="00326AE8"/>
    <w:rsid w:val="00436C2C"/>
    <w:rsid w:val="00457F04"/>
    <w:rsid w:val="004633CC"/>
    <w:rsid w:val="004810AC"/>
    <w:rsid w:val="005350AF"/>
    <w:rsid w:val="00576A26"/>
    <w:rsid w:val="0059169D"/>
    <w:rsid w:val="005D38A9"/>
    <w:rsid w:val="005E1EB0"/>
    <w:rsid w:val="005E48DB"/>
    <w:rsid w:val="0060048D"/>
    <w:rsid w:val="006530B6"/>
    <w:rsid w:val="006B3A97"/>
    <w:rsid w:val="007236B7"/>
    <w:rsid w:val="0077439D"/>
    <w:rsid w:val="00785F09"/>
    <w:rsid w:val="00837449"/>
    <w:rsid w:val="008C1BF1"/>
    <w:rsid w:val="008C387C"/>
    <w:rsid w:val="00986389"/>
    <w:rsid w:val="009B575E"/>
    <w:rsid w:val="00A601C4"/>
    <w:rsid w:val="00A707BC"/>
    <w:rsid w:val="00A9370F"/>
    <w:rsid w:val="00A943E4"/>
    <w:rsid w:val="00A95470"/>
    <w:rsid w:val="00AB5BAB"/>
    <w:rsid w:val="00B032D4"/>
    <w:rsid w:val="00B7671F"/>
    <w:rsid w:val="00B80650"/>
    <w:rsid w:val="00BB1CF9"/>
    <w:rsid w:val="00BC5048"/>
    <w:rsid w:val="00BD12FB"/>
    <w:rsid w:val="00BD363F"/>
    <w:rsid w:val="00BF4528"/>
    <w:rsid w:val="00CC4D55"/>
    <w:rsid w:val="00D5560B"/>
    <w:rsid w:val="00DE6C6C"/>
    <w:rsid w:val="00E2139C"/>
    <w:rsid w:val="00E921F0"/>
    <w:rsid w:val="00F25515"/>
    <w:rsid w:val="00FB5CC3"/>
    <w:rsid w:val="00FE3530"/>
    <w:rsid w:val="00FE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6696F"/>
  <w15:chartTrackingRefBased/>
  <w15:docId w15:val="{9369EFEE-37DE-4200-AB1B-9C92DB039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212344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5E1E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1E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1EB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1E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1EB0"/>
    <w:rPr>
      <w:b/>
      <w:bCs/>
    </w:rPr>
  </w:style>
  <w:style w:type="character" w:customStyle="1" w:styleId="hgkelc">
    <w:name w:val="hgkelc"/>
    <w:basedOn w:val="DefaultParagraphFont"/>
    <w:rsid w:val="00576A26"/>
  </w:style>
  <w:style w:type="character" w:styleId="Emphasis">
    <w:name w:val="Emphasis"/>
    <w:basedOn w:val="DefaultParagraphFont"/>
    <w:uiPriority w:val="20"/>
    <w:qFormat/>
    <w:rsid w:val="00BD36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812</Words>
  <Characters>4728</Characters>
  <Application>Microsoft Office Word</Application>
  <DocSecurity>0</DocSecurity>
  <Lines>78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Links>
    <vt:vector size="18" baseType="variant">
      <vt:variant>
        <vt:i4>1114204</vt:i4>
      </vt:variant>
      <vt:variant>
        <vt:i4>6</vt:i4>
      </vt:variant>
      <vt:variant>
        <vt:i4>0</vt:i4>
      </vt:variant>
      <vt:variant>
        <vt:i4>5</vt:i4>
      </vt:variant>
      <vt:variant>
        <vt:lpwstr>https://www.sciencedirect.com/journal/journal-of-physiotherapy/vol/67/issue/1</vt:lpwstr>
      </vt:variant>
      <vt:variant>
        <vt:lpwstr/>
      </vt:variant>
      <vt:variant>
        <vt:i4>3866747</vt:i4>
      </vt:variant>
      <vt:variant>
        <vt:i4>3</vt:i4>
      </vt:variant>
      <vt:variant>
        <vt:i4>0</vt:i4>
      </vt:variant>
      <vt:variant>
        <vt:i4>5</vt:i4>
      </vt:variant>
      <vt:variant>
        <vt:lpwstr>https://www.sciencedirect.com/journal/journal-of-physiotherapy</vt:lpwstr>
      </vt:variant>
      <vt:variant>
        <vt:lpwstr/>
      </vt:variant>
      <vt:variant>
        <vt:i4>6750326</vt:i4>
      </vt:variant>
      <vt:variant>
        <vt:i4>0</vt:i4>
      </vt:variant>
      <vt:variant>
        <vt:i4>0</vt:i4>
      </vt:variant>
      <vt:variant>
        <vt:i4>5</vt:i4>
      </vt:variant>
      <vt:variant>
        <vt:lpwstr>https://doi.org/10.21203/rs.2.16430/v1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Natasha</cp:lastModifiedBy>
  <cp:revision>2</cp:revision>
  <cp:lastPrinted>2024-01-19T09:42:00Z</cp:lastPrinted>
  <dcterms:created xsi:type="dcterms:W3CDTF">2024-01-19T09:43:00Z</dcterms:created>
  <dcterms:modified xsi:type="dcterms:W3CDTF">2024-01-19T09:43:00Z</dcterms:modified>
</cp:coreProperties>
</file>