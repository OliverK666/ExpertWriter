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3D14" w14:textId="4FEAF4E4" w:rsidR="00181F4D" w:rsidRPr="003E5E2A" w:rsidRDefault="003E5E2A" w:rsidP="003E5E2A">
      <w:pPr>
        <w:pStyle w:val="Heading1"/>
        <w:jc w:val="center"/>
        <w:rPr>
          <w:rStyle w:val="Hyperlink"/>
          <w:b/>
          <w:color w:val="2E74B5" w:themeColor="accent1" w:themeShade="BF"/>
          <w:u w:val="none"/>
        </w:rPr>
      </w:pPr>
      <w:r>
        <w:rPr>
          <w:b/>
        </w:rPr>
        <w:t xml:space="preserve">A Sample of Level </w:t>
      </w:r>
      <w:r w:rsidR="00A54877">
        <w:rPr>
          <w:b/>
        </w:rPr>
        <w:t>4</w:t>
      </w:r>
      <w:r>
        <w:rPr>
          <w:b/>
        </w:rPr>
        <w:t xml:space="preserve"> – </w:t>
      </w:r>
      <w:r w:rsidR="00A54877">
        <w:rPr>
          <w:b/>
        </w:rPr>
        <w:t>SUBSTANTIVE</w:t>
      </w:r>
      <w:r>
        <w:rPr>
          <w:b/>
        </w:rPr>
        <w:t xml:space="preserve"> </w:t>
      </w:r>
      <w:r w:rsidR="00181F4D" w:rsidRPr="00181F4D">
        <w:rPr>
          <w:b/>
        </w:rPr>
        <w:t xml:space="preserve">EDITING </w:t>
      </w:r>
      <w:r>
        <w:rPr>
          <w:b/>
        </w:rPr>
        <w:br/>
      </w:r>
      <w:r w:rsidR="00181F4D">
        <w:rPr>
          <w:b/>
        </w:rPr>
        <w:t>for Academic Research</w:t>
      </w:r>
    </w:p>
    <w:p w14:paraId="48BFFA50" w14:textId="77777777" w:rsidR="00181F4D" w:rsidRPr="00181F4D" w:rsidRDefault="00181F4D" w:rsidP="00181F4D">
      <w:pPr>
        <w:rPr>
          <w:lang w:val="en-US"/>
        </w:rPr>
      </w:pPr>
    </w:p>
    <w:p w14:paraId="0903B877" w14:textId="3C8DCCC0" w:rsidR="00644C1F" w:rsidRPr="00644C1F" w:rsidRDefault="00644C1F" w:rsidP="0051394C">
      <w:pPr>
        <w:pStyle w:val="BodyText1"/>
        <w:jc w:val="left"/>
        <w:rPr>
          <w:rFonts w:ascii="Times New Roman" w:hAnsi="Times New Roman" w:cs="Times New Roman"/>
          <w:sz w:val="24"/>
          <w:szCs w:val="24"/>
        </w:rPr>
      </w:pPr>
      <w:del w:id="0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the innovation research literature </w:delText>
        </w:r>
      </w:del>
      <w:ins w:id="1" w:author="Natasha" w:date="2018-03-12T15:00:00Z">
        <w:r w:rsidR="002855FE">
          <w:rPr>
            <w:rFonts w:ascii="Times New Roman" w:hAnsi="Times New Roman" w:cs="Times New Roman"/>
            <w:sz w:val="24"/>
            <w:szCs w:val="24"/>
          </w:rPr>
          <w:t>V</w:t>
        </w:r>
      </w:ins>
      <w:del w:id="2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v</w:delText>
        </w:r>
      </w:del>
      <w:r w:rsidRPr="00644C1F">
        <w:rPr>
          <w:rFonts w:ascii="Times New Roman" w:hAnsi="Times New Roman" w:cs="Times New Roman"/>
          <w:sz w:val="24"/>
          <w:szCs w:val="24"/>
        </w:rPr>
        <w:t>arious vistas exist</w:t>
      </w:r>
      <w:ins w:id="3" w:author="Natasha" w:date="2018-03-12T15:00:00Z">
        <w:r w:rsidR="0051394C">
          <w:rPr>
            <w:rFonts w:ascii="Times New Roman" w:hAnsi="Times New Roman" w:cs="Times New Roman"/>
            <w:sz w:val="24"/>
            <w:szCs w:val="24"/>
          </w:rPr>
          <w:t xml:space="preserve"> i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n </w:t>
        </w:r>
        <w:commentRangeStart w:id="4"/>
        <w:r w:rsidR="0051394C" w:rsidRPr="00644C1F">
          <w:rPr>
            <w:rFonts w:ascii="Times New Roman" w:hAnsi="Times New Roman" w:cs="Times New Roman"/>
            <w:sz w:val="24"/>
            <w:szCs w:val="24"/>
          </w:rPr>
          <w:t>the</w:t>
        </w:r>
      </w:ins>
      <w:commentRangeEnd w:id="4"/>
      <w:ins w:id="5" w:author="Natasha" w:date="2018-03-12T15:01:00Z">
        <w:r w:rsidR="0051394C">
          <w:rPr>
            <w:rStyle w:val="CommentReference"/>
            <w:rFonts w:asciiTheme="minorHAnsi" w:eastAsiaTheme="minorHAnsi" w:hAnsiTheme="minorHAnsi" w:cstheme="minorBidi"/>
          </w:rPr>
          <w:commentReference w:id="4"/>
        </w:r>
      </w:ins>
      <w:ins w:id="6" w:author="Natasha" w:date="2018-03-12T15:00:00Z"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innovation research literature</w:t>
        </w:r>
      </w:ins>
      <w:del w:id="7" w:author="Natasha" w:date="2018-03-12T15:00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8" w:author="Natasha" w:date="2018-03-12T15:00:00Z">
        <w:r w:rsidR="0051394C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644C1F">
        <w:rPr>
          <w:rFonts w:ascii="Times New Roman" w:hAnsi="Times New Roman" w:cs="Times New Roman"/>
          <w:sz w:val="24"/>
          <w:szCs w:val="24"/>
        </w:rPr>
        <w:t>e.</w:t>
      </w:r>
      <w:commentRangeStart w:id="9"/>
      <w:r w:rsidRPr="00644C1F">
        <w:rPr>
          <w:rFonts w:ascii="Times New Roman" w:hAnsi="Times New Roman" w:cs="Times New Roman"/>
          <w:sz w:val="24"/>
          <w:szCs w:val="24"/>
        </w:rPr>
        <w:t>g</w:t>
      </w:r>
      <w:commentRangeEnd w:id="9"/>
      <w:r w:rsidR="0051394C">
        <w:rPr>
          <w:rStyle w:val="CommentReference"/>
          <w:rFonts w:asciiTheme="minorHAnsi" w:eastAsiaTheme="minorHAnsi" w:hAnsiTheme="minorHAnsi" w:cstheme="minorBidi"/>
        </w:rPr>
        <w:commentReference w:id="9"/>
      </w:r>
      <w:r w:rsidRPr="00644C1F">
        <w:rPr>
          <w:rFonts w:ascii="Times New Roman" w:hAnsi="Times New Roman" w:cs="Times New Roman"/>
          <w:sz w:val="24"/>
          <w:szCs w:val="24"/>
        </w:rPr>
        <w:t>.</w:t>
      </w:r>
      <w:ins w:id="10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1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Schumpeter (1939),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Pavitt</w:t>
      </w:r>
      <w:ins w:id="12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3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1984</w:t>
      </w:r>
      <w:ins w:id="14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;</w:t>
        </w:r>
      </w:ins>
      <w:del w:id="15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6"/>
      <w:ins w:id="17" w:author="Natasha" w:date="2018-03-12T15:01:00Z">
        <w:r w:rsidR="0051394C" w:rsidRPr="00644C1F">
          <w:rPr>
            <w:rFonts w:ascii="Times New Roman" w:hAnsi="Times New Roman" w:cs="Times New Roman"/>
            <w:sz w:val="24"/>
            <w:szCs w:val="24"/>
          </w:rPr>
          <w:t>Schumpeter</w:t>
        </w:r>
        <w:commentRangeEnd w:id="16"/>
        <w:r w:rsidR="0051394C">
          <w:rPr>
            <w:rStyle w:val="CommentReference"/>
            <w:rFonts w:asciiTheme="minorHAnsi" w:eastAsiaTheme="minorHAnsi" w:hAnsiTheme="minorHAnsi" w:cstheme="minorBidi"/>
          </w:rPr>
          <w:commentReference w:id="16"/>
        </w:r>
        <w:r w:rsidR="0051394C">
          <w:rPr>
            <w:rFonts w:ascii="Times New Roman" w:hAnsi="Times New Roman" w:cs="Times New Roman"/>
            <w:sz w:val="24"/>
            <w:szCs w:val="24"/>
          </w:rPr>
          <w:t>, 1939;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8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Tidd et</w:t>
      </w:r>
      <w:del w:id="19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al.</w:t>
      </w:r>
      <w:ins w:id="20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21" w:author="Natasha" w:date="2018-03-12T15:01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1977)</w:t>
      </w:r>
      <w:ins w:id="22" w:author="Natasha" w:date="2018-03-12T15:01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defining innovation </w:t>
      </w:r>
      <w:del w:id="23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means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as </w:t>
      </w:r>
      <w:ins w:id="24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process </w:t>
      </w:r>
      <w:del w:id="25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encompassing the development of</w:delText>
        </w:r>
      </w:del>
      <w:ins w:id="26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through which </w:t>
        </w:r>
      </w:ins>
      <w:del w:id="27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innovati</w:t>
      </w:r>
      <w:ins w:id="28" w:author="Natasha" w:date="2024-01-13T12:09:00Z">
        <w:r w:rsidR="00921417">
          <w:rPr>
            <w:rFonts w:ascii="Times New Roman" w:hAnsi="Times New Roman" w:cs="Times New Roman"/>
            <w:sz w:val="24"/>
            <w:szCs w:val="24"/>
          </w:rPr>
          <w:t>ve ideas</w:t>
        </w:r>
      </w:ins>
      <w:del w:id="29" w:author="Natasha" w:date="2024-01-13T12:09:00Z">
        <w:r w:rsidRPr="00644C1F" w:rsidDel="00921417">
          <w:rPr>
            <w:rFonts w:ascii="Times New Roman" w:hAnsi="Times New Roman" w:cs="Times New Roman"/>
            <w:sz w:val="24"/>
            <w:szCs w:val="24"/>
          </w:rPr>
          <w:delText>ons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30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 xml:space="preserve">are transformed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into commercial products and </w:t>
      </w:r>
      <w:commentRangeStart w:id="31"/>
      <w:del w:id="32" w:author="Natasha" w:date="2024-01-13T12:10:00Z">
        <w:r w:rsidRPr="00644C1F" w:rsidDel="00921417">
          <w:rPr>
            <w:rFonts w:ascii="Times New Roman" w:hAnsi="Times New Roman" w:cs="Times New Roman"/>
            <w:sz w:val="24"/>
            <w:szCs w:val="24"/>
          </w:rPr>
          <w:delText>processes</w:delText>
        </w:r>
      </w:del>
      <w:ins w:id="33" w:author="Natasha" w:date="2024-01-13T12:10:00Z">
        <w:r w:rsidR="00921417">
          <w:rPr>
            <w:rFonts w:ascii="Times New Roman" w:hAnsi="Times New Roman" w:cs="Times New Roman"/>
            <w:sz w:val="24"/>
            <w:szCs w:val="24"/>
          </w:rPr>
          <w:t>services</w:t>
        </w:r>
        <w:commentRangeEnd w:id="31"/>
        <w:r w:rsidR="00921417">
          <w:rPr>
            <w:rStyle w:val="CommentReference"/>
            <w:rFonts w:asciiTheme="minorHAnsi" w:eastAsiaTheme="minorHAnsi" w:hAnsiTheme="minorHAnsi" w:cstheme="minorBidi"/>
          </w:rPr>
          <w:commentReference w:id="31"/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del w:id="34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Freeman (1974) </w:delText>
        </w:r>
      </w:del>
      <w:ins w:id="35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I</w:t>
        </w:r>
      </w:ins>
      <w:del w:id="36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644C1F">
        <w:rPr>
          <w:rFonts w:ascii="Times New Roman" w:hAnsi="Times New Roman" w:cs="Times New Roman"/>
          <w:sz w:val="24"/>
          <w:szCs w:val="24"/>
        </w:rPr>
        <w:t>n amplifying this body of theor</w:t>
      </w:r>
      <w:ins w:id="37" w:author="Natasha" w:date="2018-03-16T16:25:00Z">
        <w:r w:rsidR="00D61986">
          <w:rPr>
            <w:rFonts w:ascii="Times New Roman" w:hAnsi="Times New Roman" w:cs="Times New Roman"/>
            <w:sz w:val="24"/>
            <w:szCs w:val="24"/>
          </w:rPr>
          <w:t xml:space="preserve">etical </w:t>
        </w:r>
        <w:commentRangeStart w:id="38"/>
        <w:r w:rsidR="00D61986">
          <w:rPr>
            <w:rFonts w:ascii="Times New Roman" w:hAnsi="Times New Roman" w:cs="Times New Roman"/>
            <w:sz w:val="24"/>
            <w:szCs w:val="24"/>
          </w:rPr>
          <w:t>research</w:t>
        </w:r>
      </w:ins>
      <w:del w:id="39" w:author="Natasha" w:date="2018-03-16T16:25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y</w:delText>
        </w:r>
      </w:del>
      <w:commentRangeEnd w:id="38"/>
      <w:r w:rsidR="00D61986">
        <w:rPr>
          <w:rStyle w:val="CommentReference"/>
          <w:rFonts w:asciiTheme="minorHAnsi" w:eastAsiaTheme="minorHAnsi" w:hAnsiTheme="minorHAnsi" w:cstheme="minorBidi"/>
        </w:rPr>
        <w:commentReference w:id="38"/>
      </w:r>
      <w:ins w:id="40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41" w:author="Natasha" w:date="2018-03-12T15:02:00Z"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Freeman (1974) </w:t>
        </w:r>
      </w:ins>
      <w:commentRangeStart w:id="42"/>
      <w:r w:rsidRPr="00644C1F">
        <w:rPr>
          <w:rFonts w:ascii="Times New Roman" w:hAnsi="Times New Roman" w:cs="Times New Roman"/>
          <w:sz w:val="24"/>
          <w:szCs w:val="24"/>
        </w:rPr>
        <w:t>postulate</w:t>
      </w:r>
      <w:ins w:id="43" w:author="Natasha" w:date="2018-03-12T15:02:00Z">
        <w:r w:rsidR="0051394C">
          <w:rPr>
            <w:rFonts w:ascii="Times New Roman" w:hAnsi="Times New Roman" w:cs="Times New Roman"/>
            <w:sz w:val="24"/>
            <w:szCs w:val="24"/>
          </w:rPr>
          <w:t>d</w:t>
        </w:r>
      </w:ins>
      <w:del w:id="44" w:author="Natasha" w:date="2018-03-12T15:02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s</w:delText>
        </w:r>
      </w:del>
      <w:commentRangeEnd w:id="42"/>
      <w:r w:rsidR="0051394C">
        <w:rPr>
          <w:rStyle w:val="CommentReference"/>
          <w:rFonts w:asciiTheme="minorHAnsi" w:eastAsiaTheme="minorHAnsi" w:hAnsiTheme="minorHAnsi" w:cstheme="minorBidi"/>
        </w:rPr>
        <w:commentReference w:id="42"/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45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innovation </w:t>
      </w:r>
      <w:del w:id="46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being </w:delText>
        </w:r>
      </w:del>
      <w:ins w:id="47" w:author="Natasha" w:date="2024-01-13T12:09:00Z">
        <w:r w:rsidR="00921417">
          <w:rPr>
            <w:rFonts w:ascii="Times New Roman" w:hAnsi="Times New Roman" w:cs="Times New Roman"/>
            <w:sz w:val="24"/>
            <w:szCs w:val="24"/>
          </w:rPr>
          <w:t>involves</w:t>
        </w:r>
      </w:ins>
      <w:del w:id="48" w:author="Natasha" w:date="2024-01-13T12:09:00Z">
        <w:r w:rsidRPr="00644C1F" w:rsidDel="00921417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  <w:commentRangeStart w:id="49"/>
        <w:r w:rsidRPr="00644C1F" w:rsidDel="00921417">
          <w:rPr>
            <w:rFonts w:ascii="Times New Roman" w:hAnsi="Times New Roman" w:cs="Times New Roman"/>
            <w:sz w:val="24"/>
            <w:szCs w:val="24"/>
          </w:rPr>
          <w:delText>process</w:delText>
        </w:r>
      </w:del>
      <w:commentRangeEnd w:id="49"/>
      <w:r w:rsidR="00921417">
        <w:rPr>
          <w:rStyle w:val="CommentReference"/>
          <w:rFonts w:asciiTheme="minorHAnsi" w:eastAsiaTheme="minorHAnsi" w:hAnsiTheme="minorHAnsi" w:cstheme="minorBidi"/>
        </w:rPr>
        <w:commentReference w:id="49"/>
      </w:r>
      <w:del w:id="50" w:author="Natasha" w:date="2024-01-13T12:09:00Z">
        <w:r w:rsidRPr="00644C1F" w:rsidDel="00921417">
          <w:rPr>
            <w:rFonts w:ascii="Times New Roman" w:hAnsi="Times New Roman" w:cs="Times New Roman"/>
            <w:sz w:val="24"/>
            <w:szCs w:val="24"/>
          </w:rPr>
          <w:delText xml:space="preserve"> comprising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51" w:author="Natasha" w:date="2024-01-12T17:36:00Z">
        <w:r w:rsidRPr="00644C1F" w:rsidDel="00C76E1F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technical design, manufacturing, management, and commercialisation of new </w:t>
      </w:r>
      <w:del w:id="52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products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or improved products. Rogers (1962</w:t>
      </w:r>
      <w:ins w:id="53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del w:id="54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1995</w:t>
      </w:r>
      <w:ins w:id="55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,</w:t>
        </w:r>
      </w:ins>
      <w:del w:id="56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2003) commence</w:t>
      </w:r>
      <w:ins w:id="57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d</w:t>
        </w:r>
      </w:ins>
      <w:del w:id="58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the epoch of innovation proliferation </w:t>
      </w:r>
      <w:del w:id="59" w:author="Natasha" w:date="2018-03-12T15:03:00Z">
        <w:r w:rsidRPr="00644C1F" w:rsidDel="0051394C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60" w:author="Natasha" w:date="2018-03-12T15:03:00Z">
        <w:r w:rsidR="0051394C">
          <w:rPr>
            <w:rFonts w:ascii="Times New Roman" w:hAnsi="Times New Roman" w:cs="Times New Roman"/>
            <w:sz w:val="24"/>
            <w:szCs w:val="24"/>
          </w:rPr>
          <w:t>by</w:t>
        </w:r>
        <w:r w:rsidR="0051394C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defining diffusion as the </w:t>
      </w:r>
      <w:del w:id="61" w:author="Natasha" w:date="2024-01-13T12:10:00Z">
        <w:r w:rsidRPr="00644C1F" w:rsidDel="00921417">
          <w:rPr>
            <w:rFonts w:ascii="Times New Roman" w:hAnsi="Times New Roman" w:cs="Times New Roman"/>
            <w:sz w:val="24"/>
            <w:szCs w:val="24"/>
          </w:rPr>
          <w:delText xml:space="preserve">process </w:delText>
        </w:r>
      </w:del>
      <w:ins w:id="62" w:author="Natasha" w:date="2024-01-13T12:10:00Z">
        <w:r w:rsidR="00921417">
          <w:rPr>
            <w:rFonts w:ascii="Times New Roman" w:hAnsi="Times New Roman" w:cs="Times New Roman"/>
            <w:sz w:val="24"/>
            <w:szCs w:val="24"/>
          </w:rPr>
          <w:t>means</w:t>
        </w:r>
        <w:r w:rsidR="00921417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by which an innovation is communicated through certain channels over time among the members of a social system. </w:t>
      </w:r>
      <w:ins w:id="63" w:author="Natasha" w:date="2018-03-16T16:27:00Z">
        <w:r w:rsidR="00D61986">
          <w:rPr>
            <w:rFonts w:ascii="Times New Roman" w:hAnsi="Times New Roman" w:cs="Times New Roman"/>
            <w:sz w:val="24"/>
            <w:szCs w:val="24"/>
          </w:rPr>
          <w:t xml:space="preserve">This </w:t>
        </w:r>
        <w:commentRangeStart w:id="64"/>
        <w:r w:rsidR="00D61986">
          <w:rPr>
            <w:rFonts w:ascii="Times New Roman" w:hAnsi="Times New Roman" w:cs="Times New Roman"/>
            <w:sz w:val="24"/>
            <w:szCs w:val="24"/>
          </w:rPr>
          <w:t>prompted</w:t>
        </w:r>
        <w:commentRangeEnd w:id="64"/>
        <w:r w:rsidR="00D61986">
          <w:rPr>
            <w:rStyle w:val="CommentReference"/>
            <w:rFonts w:asciiTheme="minorHAnsi" w:eastAsiaTheme="minorHAnsi" w:hAnsiTheme="minorHAnsi" w:cstheme="minorBidi"/>
          </w:rPr>
          <w:commentReference w:id="64"/>
        </w:r>
        <w:r w:rsidR="00D619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Utterback and Abernathy (1975) </w:t>
      </w:r>
      <w:ins w:id="65" w:author="Natasha" w:date="2018-03-16T16:27:00Z">
        <w:r w:rsidR="00D61986">
          <w:rPr>
            <w:rFonts w:ascii="Times New Roman" w:hAnsi="Times New Roman" w:cs="Times New Roman"/>
            <w:sz w:val="24"/>
            <w:szCs w:val="24"/>
          </w:rPr>
          <w:t xml:space="preserve">to depict </w:t>
        </w:r>
      </w:ins>
      <w:del w:id="66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exemplif</w:delText>
        </w:r>
      </w:del>
      <w:del w:id="67" w:author="Natasha" w:date="2018-03-12T15:03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y</w:delText>
        </w:r>
      </w:del>
      <w:del w:id="68" w:author="Natasha" w:date="2018-03-16T16:27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the innovation process as an S-shaped curve</w:t>
      </w:r>
      <w:ins w:id="69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70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-pattern</w:delText>
        </w:r>
      </w:del>
      <w:del w:id="71" w:author="Natasha" w:date="2018-03-16T16:28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72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in which </w:delText>
        </w:r>
      </w:del>
      <w:del w:id="73" w:author="Natasha" w:date="2018-03-16T16:28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technological change is cyclical</w:delText>
        </w:r>
      </w:del>
      <w:del w:id="74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;</w:delText>
        </w:r>
      </w:del>
      <w:del w:id="75" w:author="Natasha" w:date="2018-03-16T16:28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each new S-curve induces in </w:delText>
        </w:r>
      </w:del>
      <w:ins w:id="76" w:author="Natasha" w:date="2018-03-16T16:28:00Z">
        <w:r w:rsidR="00D61986">
          <w:rPr>
            <w:rFonts w:ascii="Times New Roman" w:hAnsi="Times New Roman" w:cs="Times New Roman"/>
            <w:sz w:val="24"/>
            <w:szCs w:val="24"/>
          </w:rPr>
          <w:t xml:space="preserve">marked by </w:t>
        </w:r>
      </w:ins>
      <w:r w:rsidRPr="00644C1F">
        <w:rPr>
          <w:rFonts w:ascii="Times New Roman" w:hAnsi="Times New Roman" w:cs="Times New Roman"/>
          <w:sz w:val="24"/>
          <w:szCs w:val="24"/>
        </w:rPr>
        <w:t>an initial period of turbulence, followed by rapid improvement</w:t>
      </w:r>
      <w:ins w:id="77" w:author="Natasha" w:date="2018-03-16T16:46:00Z">
        <w:r w:rsidR="00C34138">
          <w:rPr>
            <w:rFonts w:ascii="Times New Roman" w:hAnsi="Times New Roman" w:cs="Times New Roman"/>
            <w:sz w:val="24"/>
            <w:szCs w:val="24"/>
          </w:rPr>
          <w:t>,</w:t>
        </w:r>
      </w:ins>
      <w:ins w:id="78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del w:id="79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80" w:author="Natasha" w:date="2018-03-16T16:46:00Z">
        <w:r w:rsidR="00C34138">
          <w:rPr>
            <w:rFonts w:ascii="Times New Roman" w:hAnsi="Times New Roman" w:cs="Times New Roman"/>
            <w:sz w:val="24"/>
            <w:szCs w:val="24"/>
          </w:rPr>
          <w:t xml:space="preserve">finally </w:t>
        </w:r>
      </w:ins>
      <w:del w:id="81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then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diminishing returns</w:t>
      </w:r>
      <w:ins w:id="82" w:author="Natasha" w:date="2018-03-16T16:28:00Z">
        <w:r w:rsidR="00D61986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83" w:author="Natasha" w:date="2024-01-13T12:03:00Z">
        <w:r w:rsidR="005E56FE">
          <w:rPr>
            <w:rFonts w:ascii="Times New Roman" w:hAnsi="Times New Roman" w:cs="Times New Roman"/>
            <w:sz w:val="24"/>
            <w:szCs w:val="24"/>
          </w:rPr>
          <w:t>Concurring with this perspective</w:t>
        </w:r>
      </w:ins>
      <w:ins w:id="84" w:author="Natasha" w:date="2018-03-16T16:28:00Z">
        <w:r w:rsidR="00D61986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85" w:author="Natasha" w:date="2024-01-13T12:03:00Z">
        <w:r w:rsidR="005E56FE" w:rsidRPr="00644C1F">
          <w:rPr>
            <w:rFonts w:ascii="Times New Roman" w:hAnsi="Times New Roman" w:cs="Times New Roman"/>
            <w:sz w:val="24"/>
            <w:szCs w:val="24"/>
          </w:rPr>
          <w:t xml:space="preserve">Anderson </w:t>
        </w:r>
      </w:ins>
      <w:ins w:id="86" w:author="Natasha" w:date="2024-01-13T12:04:00Z">
        <w:r w:rsidR="005E56FE">
          <w:rPr>
            <w:rFonts w:ascii="Times New Roman" w:hAnsi="Times New Roman" w:cs="Times New Roman"/>
            <w:sz w:val="24"/>
            <w:szCs w:val="24"/>
          </w:rPr>
          <w:t>and</w:t>
        </w:r>
      </w:ins>
      <w:ins w:id="87" w:author="Natasha" w:date="2024-01-13T12:03:00Z">
        <w:r w:rsidR="005E56FE" w:rsidRPr="00644C1F">
          <w:rPr>
            <w:rFonts w:ascii="Times New Roman" w:hAnsi="Times New Roman" w:cs="Times New Roman"/>
            <w:sz w:val="24"/>
            <w:szCs w:val="24"/>
          </w:rPr>
          <w:t xml:space="preserve"> Tushman </w:t>
        </w:r>
      </w:ins>
      <w:ins w:id="88" w:author="Natasha" w:date="2024-01-13T12:04:00Z">
        <w:r w:rsidR="005E56FE">
          <w:rPr>
            <w:rFonts w:ascii="Times New Roman" w:hAnsi="Times New Roman" w:cs="Times New Roman"/>
            <w:sz w:val="24"/>
            <w:szCs w:val="24"/>
          </w:rPr>
          <w:t>(</w:t>
        </w:r>
      </w:ins>
      <w:ins w:id="89" w:author="Natasha" w:date="2024-01-13T12:03:00Z">
        <w:r w:rsidR="005E56FE" w:rsidRPr="00644C1F">
          <w:rPr>
            <w:rFonts w:ascii="Times New Roman" w:hAnsi="Times New Roman" w:cs="Times New Roman"/>
            <w:sz w:val="24"/>
            <w:szCs w:val="24"/>
          </w:rPr>
          <w:t>1990</w:t>
        </w:r>
      </w:ins>
      <w:ins w:id="90" w:author="Natasha" w:date="2024-01-13T12:04:00Z">
        <w:r w:rsidR="005E56FE">
          <w:rPr>
            <w:rFonts w:ascii="Times New Roman" w:hAnsi="Times New Roman" w:cs="Times New Roman"/>
            <w:sz w:val="24"/>
            <w:szCs w:val="24"/>
          </w:rPr>
          <w:t xml:space="preserve">) </w:t>
        </w:r>
      </w:ins>
      <w:ins w:id="91" w:author="Natasha" w:date="2018-03-16T16:28:00Z">
        <w:r w:rsidR="00D61986">
          <w:rPr>
            <w:rFonts w:ascii="Times New Roman" w:hAnsi="Times New Roman" w:cs="Times New Roman"/>
            <w:sz w:val="24"/>
            <w:szCs w:val="24"/>
          </w:rPr>
          <w:t>posited that</w:t>
        </w:r>
        <w:r w:rsidR="00D61986" w:rsidRPr="00644C1F">
          <w:rPr>
            <w:rFonts w:ascii="Times New Roman" w:hAnsi="Times New Roman" w:cs="Times New Roman"/>
            <w:sz w:val="24"/>
            <w:szCs w:val="24"/>
          </w:rPr>
          <w:t xml:space="preserve"> technological change is cyclical</w:t>
        </w:r>
        <w:r w:rsidR="00D619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92" w:author="Natasha" w:date="2018-03-16T16:28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,</w:delText>
        </w:r>
      </w:del>
      <w:del w:id="93" w:author="Natasha" w:date="2018-03-16T16:29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and </w:t>
      </w:r>
      <w:ins w:id="94" w:author="Natasha" w:date="2018-03-12T15:04:00Z">
        <w:r w:rsidR="00657CA1">
          <w:rPr>
            <w:rFonts w:ascii="Times New Roman" w:hAnsi="Times New Roman" w:cs="Times New Roman"/>
            <w:sz w:val="24"/>
            <w:szCs w:val="24"/>
          </w:rPr>
          <w:t xml:space="preserve">is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ultimately </w:t>
      </w:r>
      <w:del w:id="95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displaced by a new technological discontinuity</w:t>
      </w:r>
      <w:del w:id="96" w:author="Natasha" w:date="2024-01-13T12:04:00Z">
        <w:r w:rsidRPr="00644C1F" w:rsidDel="005E56FE">
          <w:rPr>
            <w:rFonts w:ascii="Times New Roman" w:hAnsi="Times New Roman" w:cs="Times New Roman"/>
            <w:sz w:val="24"/>
            <w:szCs w:val="24"/>
          </w:rPr>
          <w:delText xml:space="preserve"> (</w:delText>
        </w:r>
        <w:commentRangeStart w:id="97"/>
        <w:r w:rsidRPr="00644C1F" w:rsidDel="005E56FE">
          <w:rPr>
            <w:rFonts w:ascii="Times New Roman" w:hAnsi="Times New Roman" w:cs="Times New Roman"/>
            <w:sz w:val="24"/>
            <w:szCs w:val="24"/>
          </w:rPr>
          <w:delText xml:space="preserve">Anderson </w:delText>
        </w:r>
      </w:del>
      <w:del w:id="98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del w:id="99" w:author="Natasha" w:date="2024-01-13T12:04:00Z">
        <w:r w:rsidRPr="00644C1F" w:rsidDel="005E56FE">
          <w:rPr>
            <w:rFonts w:ascii="Times New Roman" w:hAnsi="Times New Roman" w:cs="Times New Roman"/>
            <w:sz w:val="24"/>
            <w:szCs w:val="24"/>
          </w:rPr>
          <w:delText>Tushman, 1990</w:delText>
        </w:r>
        <w:commentRangeEnd w:id="97"/>
        <w:r w:rsidR="00C34138" w:rsidDel="005E56FE">
          <w:rPr>
            <w:rStyle w:val="CommentReference"/>
            <w:rFonts w:asciiTheme="minorHAnsi" w:eastAsiaTheme="minorHAnsi" w:hAnsiTheme="minorHAnsi" w:cstheme="minorBidi"/>
          </w:rPr>
          <w:commentReference w:id="97"/>
        </w:r>
        <w:r w:rsidRPr="00644C1F" w:rsidDel="005E56FE">
          <w:rPr>
            <w:rFonts w:ascii="Times New Roman" w:hAnsi="Times New Roman" w:cs="Times New Roman"/>
            <w:sz w:val="24"/>
            <w:szCs w:val="24"/>
          </w:rPr>
          <w:delText xml:space="preserve">; Utterback </w:delText>
        </w:r>
      </w:del>
      <w:del w:id="100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del w:id="101" w:author="Natasha" w:date="2024-01-13T12:04:00Z">
        <w:r w:rsidRPr="00644C1F" w:rsidDel="005E56FE">
          <w:rPr>
            <w:rFonts w:ascii="Times New Roman" w:hAnsi="Times New Roman" w:cs="Times New Roman"/>
            <w:sz w:val="24"/>
            <w:szCs w:val="24"/>
          </w:rPr>
          <w:delText>Abernathy, 1975)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02"/>
      <w:ins w:id="103" w:author="Natasha" w:date="2024-01-13T12:04:00Z">
        <w:r w:rsidR="005E56FE">
          <w:rPr>
            <w:rFonts w:ascii="Times New Roman" w:hAnsi="Times New Roman" w:cs="Times New Roman"/>
            <w:sz w:val="24"/>
            <w:szCs w:val="24"/>
          </w:rPr>
          <w:t>Nearly</w:t>
        </w:r>
        <w:commentRangeEnd w:id="102"/>
        <w:r w:rsidR="005E56FE">
          <w:rPr>
            <w:rStyle w:val="CommentReference"/>
            <w:rFonts w:asciiTheme="minorHAnsi" w:eastAsiaTheme="minorHAnsi" w:hAnsiTheme="minorHAnsi" w:cstheme="minorBidi"/>
          </w:rPr>
          <w:commentReference w:id="102"/>
        </w:r>
        <w:r w:rsidR="005E56FE">
          <w:rPr>
            <w:rFonts w:ascii="Times New Roman" w:hAnsi="Times New Roman" w:cs="Times New Roman"/>
            <w:sz w:val="24"/>
            <w:szCs w:val="24"/>
          </w:rPr>
          <w:t xml:space="preserve"> six decades ago, </w:t>
        </w:r>
      </w:ins>
      <w:r w:rsidRPr="00644C1F">
        <w:rPr>
          <w:rFonts w:ascii="Times New Roman" w:hAnsi="Times New Roman" w:cs="Times New Roman"/>
          <w:sz w:val="24"/>
          <w:szCs w:val="24"/>
        </w:rPr>
        <w:t>Vernon</w:t>
      </w:r>
      <w:del w:id="104" w:author="Natasha" w:date="2018-03-12T15:04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’s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(1966) </w:t>
      </w:r>
      <w:ins w:id="105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developed </w:t>
        </w:r>
      </w:ins>
      <w:del w:id="106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explicates in a model 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product life cycle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107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model </w:t>
        </w:r>
        <w:commentRangeStart w:id="108"/>
        <w:r w:rsidR="00657CA1">
          <w:rPr>
            <w:rFonts w:ascii="Times New Roman" w:hAnsi="Times New Roman" w:cs="Times New Roman"/>
            <w:sz w:val="24"/>
            <w:szCs w:val="24"/>
          </w:rPr>
          <w:t>explicating</w:t>
        </w:r>
      </w:ins>
      <w:commentRangeEnd w:id="108"/>
      <w:ins w:id="109" w:author="Natasha" w:date="2018-03-16T16:42:00Z">
        <w:r w:rsidR="008A29D5">
          <w:rPr>
            <w:rStyle w:val="CommentReference"/>
            <w:rFonts w:asciiTheme="minorHAnsi" w:eastAsiaTheme="minorHAnsi" w:hAnsiTheme="minorHAnsi" w:cstheme="minorBidi"/>
          </w:rPr>
          <w:commentReference w:id="108"/>
        </w:r>
      </w:ins>
      <w:ins w:id="110" w:author="Natasha" w:date="2018-03-12T15:05:00Z"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the </w:t>
      </w:r>
      <w:del w:id="111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development 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product substitution</w:t>
      </w:r>
      <w:ins w:id="112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 process</w:t>
        </w:r>
      </w:ins>
      <w:del w:id="113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within the </w:t>
      </w:r>
      <w:ins w:id="114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 xml:space="preserve">aforementioned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S-shaped pattern. </w:t>
      </w:r>
      <w:del w:id="115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I.e.</w:delText>
        </w:r>
      </w:del>
      <w:ins w:id="116" w:author="Natasha" w:date="2018-03-12T15:05:00Z">
        <w:r w:rsidR="00657CA1">
          <w:rPr>
            <w:rFonts w:ascii="Times New Roman" w:hAnsi="Times New Roman" w:cs="Times New Roman"/>
            <w:sz w:val="24"/>
            <w:szCs w:val="24"/>
          </w:rPr>
          <w:t>The author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17" w:author="Natasha" w:date="2024-01-12T17:37:00Z">
        <w:r w:rsidRPr="00644C1F" w:rsidDel="00C76E1F">
          <w:rPr>
            <w:rFonts w:ascii="Times New Roman" w:hAnsi="Times New Roman" w:cs="Times New Roman"/>
            <w:sz w:val="24"/>
            <w:szCs w:val="24"/>
          </w:rPr>
          <w:delText>depict</w:delText>
        </w:r>
      </w:del>
      <w:del w:id="118" w:author="Natasha" w:date="2018-03-12T15:05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ing</w:delText>
        </w:r>
      </w:del>
      <w:ins w:id="119" w:author="Natasha" w:date="2024-01-12T17:37:00Z">
        <w:r w:rsidR="00C76E1F">
          <w:rPr>
            <w:rFonts w:ascii="Times New Roman" w:hAnsi="Times New Roman" w:cs="Times New Roman"/>
            <w:sz w:val="24"/>
            <w:szCs w:val="24"/>
          </w:rPr>
          <w:t>defined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innovation diffusion</w:t>
      </w:r>
      <w:ins w:id="120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21" w:author="Natasha" w:date="2024-01-12T17:37:00Z">
        <w:r w:rsidR="00C76E1F">
          <w:rPr>
            <w:rFonts w:ascii="Times New Roman" w:hAnsi="Times New Roman" w:cs="Times New Roman"/>
            <w:sz w:val="24"/>
            <w:szCs w:val="24"/>
          </w:rPr>
          <w:t>as</w:t>
        </w:r>
      </w:ins>
      <w:del w:id="122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23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24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a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25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process 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product/process innovation</w:t>
      </w:r>
      <w:del w:id="126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27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 xml:space="preserve">along </w:delText>
        </w:r>
      </w:del>
      <w:ins w:id="128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>that progresses through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57CA1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stages of introduction, growth, maturity, and decline. </w:t>
      </w:r>
      <w:ins w:id="129" w:author="Natasha" w:date="2018-03-12T15:06:00Z">
        <w:r w:rsidR="00657CA1">
          <w:rPr>
            <w:rFonts w:ascii="Times New Roman" w:hAnsi="Times New Roman" w:cs="Times New Roman"/>
            <w:sz w:val="24"/>
            <w:szCs w:val="24"/>
          </w:rPr>
          <w:t xml:space="preserve">More recently,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Kline and Rogers (1986) </w:t>
      </w:r>
      <w:ins w:id="130" w:author="Natasha" w:date="2018-03-16T16:29:00Z">
        <w:r w:rsidR="00D61986">
          <w:rPr>
            <w:rFonts w:ascii="Times New Roman" w:hAnsi="Times New Roman" w:cs="Times New Roman"/>
            <w:sz w:val="24"/>
            <w:szCs w:val="24"/>
          </w:rPr>
          <w:t xml:space="preserve">proposed the </w:t>
        </w:r>
      </w:ins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31" w:author="Natasha" w:date="2018-03-16T16:29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provide</w:delText>
        </w:r>
      </w:del>
      <w:del w:id="132" w:author="Natasha" w:date="2018-03-12T15:06:00Z">
        <w:r w:rsidRPr="00644C1F" w:rsidDel="00657CA1">
          <w:rPr>
            <w:rFonts w:ascii="Times New Roman" w:hAnsi="Times New Roman" w:cs="Times New Roman"/>
            <w:sz w:val="24"/>
            <w:szCs w:val="24"/>
          </w:rPr>
          <w:delText>s</w:delText>
        </w:r>
      </w:del>
      <w:del w:id="133" w:author="Natasha" w:date="2018-03-16T16:29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34" w:author="Natasha" w:date="2018-03-16T16:29:00Z">
        <w:r w:rsidR="00D61986">
          <w:rPr>
            <w:rFonts w:ascii="Times New Roman" w:hAnsi="Times New Roman" w:cs="Times New Roman"/>
            <w:sz w:val="24"/>
            <w:szCs w:val="24"/>
          </w:rPr>
          <w:t xml:space="preserve">as a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concretisation of the interactionism between technological innovations and the economy. </w:t>
      </w:r>
      <w:ins w:id="135" w:author="Natasha" w:date="2018-03-12T15:07:00Z">
        <w:r w:rsidR="00657CA1">
          <w:rPr>
            <w:rFonts w:ascii="Times New Roman" w:hAnsi="Times New Roman" w:cs="Times New Roman"/>
            <w:sz w:val="24"/>
            <w:szCs w:val="24"/>
          </w:rPr>
          <w:t xml:space="preserve">It </w:t>
        </w:r>
        <w:commentRangeStart w:id="136"/>
        <w:r w:rsidR="00657CA1">
          <w:rPr>
            <w:rFonts w:ascii="Times New Roman" w:hAnsi="Times New Roman" w:cs="Times New Roman"/>
            <w:sz w:val="24"/>
            <w:szCs w:val="24"/>
          </w:rPr>
          <w:t>was</w:t>
        </w:r>
      </w:ins>
      <w:commentRangeEnd w:id="136"/>
      <w:ins w:id="137" w:author="Natasha" w:date="2018-03-16T16:30:00Z">
        <w:r w:rsidR="00D61986">
          <w:rPr>
            <w:rStyle w:val="CommentReference"/>
            <w:rFonts w:asciiTheme="minorHAnsi" w:eastAsiaTheme="minorHAnsi" w:hAnsiTheme="minorHAnsi" w:cstheme="minorBidi"/>
          </w:rPr>
          <w:commentReference w:id="136"/>
        </w:r>
      </w:ins>
      <w:ins w:id="138" w:author="Natasha" w:date="2018-03-12T15:07:00Z">
        <w:r w:rsidR="00657CA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9" w:author="Natasha" w:date="2024-01-12T17:37:00Z">
        <w:r w:rsidR="00C76E1F">
          <w:rPr>
            <w:rFonts w:ascii="Times New Roman" w:hAnsi="Times New Roman" w:cs="Times New Roman"/>
            <w:sz w:val="24"/>
            <w:szCs w:val="24"/>
          </w:rPr>
          <w:t xml:space="preserve">subsequently </w:t>
        </w:r>
      </w:ins>
      <w:ins w:id="140" w:author="Natasha" w:date="2018-03-12T15:07:00Z">
        <w:r w:rsidR="00657CA1">
          <w:rPr>
            <w:rFonts w:ascii="Times New Roman" w:hAnsi="Times New Roman" w:cs="Times New Roman"/>
            <w:sz w:val="24"/>
            <w:szCs w:val="24"/>
          </w:rPr>
          <w:t xml:space="preserve">augmented by </w:t>
        </w:r>
        <w:proofErr w:type="spellStart"/>
        <w:r w:rsidR="00657CA1" w:rsidRPr="00644C1F">
          <w:rPr>
            <w:rFonts w:ascii="Times New Roman" w:hAnsi="Times New Roman" w:cs="Times New Roman"/>
            <w:sz w:val="24"/>
            <w:szCs w:val="24"/>
          </w:rPr>
          <w:t>Caraça</w:t>
        </w:r>
        <w:proofErr w:type="spellEnd"/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, Ferreira, </w:t>
        </w:r>
        <w:r w:rsidR="00657CA1">
          <w:rPr>
            <w:rFonts w:ascii="Times New Roman" w:hAnsi="Times New Roman" w:cs="Times New Roman"/>
            <w:sz w:val="24"/>
            <w:szCs w:val="24"/>
          </w:rPr>
          <w:t>and Mendonça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57CA1">
          <w:rPr>
            <w:rFonts w:ascii="Times New Roman" w:hAnsi="Times New Roman" w:cs="Times New Roman"/>
            <w:sz w:val="24"/>
            <w:szCs w:val="24"/>
          </w:rPr>
          <w:t>(</w:t>
        </w:r>
        <w:r w:rsidR="00657CA1" w:rsidRPr="00644C1F">
          <w:rPr>
            <w:rFonts w:ascii="Times New Roman" w:hAnsi="Times New Roman" w:cs="Times New Roman"/>
            <w:sz w:val="24"/>
            <w:szCs w:val="24"/>
          </w:rPr>
          <w:t>2007</w:t>
        </w:r>
        <w:r w:rsidR="00657CA1">
          <w:rPr>
            <w:rFonts w:ascii="Times New Roman" w:hAnsi="Times New Roman" w:cs="Times New Roman"/>
            <w:sz w:val="24"/>
            <w:szCs w:val="24"/>
          </w:rPr>
          <w:t xml:space="preserve">) who incorporated </w:t>
        </w:r>
      </w:ins>
      <w:del w:id="141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interpretive characteristics of the activities within the feedback loops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ins w:id="142" w:author="Natasha" w:date="2018-03-16T16:30:00Z">
        <w:r w:rsidR="00D61986">
          <w:rPr>
            <w:rFonts w:ascii="Times New Roman" w:hAnsi="Times New Roman" w:cs="Times New Roman"/>
            <w:sz w:val="24"/>
            <w:szCs w:val="24"/>
          </w:rPr>
          <w:t>.</w:t>
        </w:r>
      </w:ins>
      <w:del w:id="143" w:author="Natasha" w:date="2018-03-16T16:30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44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45" w:author="Natasha" w:date="2018-03-16T16:30:00Z">
        <w:r w:rsidR="00D61986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146" w:author="Natasha" w:date="2018-03-12T15:08:00Z">
        <w:r w:rsidR="00DF1482">
          <w:rPr>
            <w:rFonts w:ascii="Times New Roman" w:hAnsi="Times New Roman" w:cs="Times New Roman"/>
            <w:sz w:val="24"/>
            <w:szCs w:val="24"/>
          </w:rPr>
          <w:t xml:space="preserve">resulting </w:t>
        </w:r>
      </w:ins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 model for the learning economy</w:t>
      </w:r>
      <w:del w:id="147" w:author="Natasha" w:date="2018-03-16T16:47:00Z">
        <w:r w:rsidRPr="00644C1F" w:rsidDel="00C3413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48" w:author="Natasha" w:date="2018-03-12T15:22:00Z">
        <w:r w:rsidRPr="00644C1F" w:rsidDel="002855FE">
          <w:rPr>
            <w:rFonts w:ascii="Times New Roman" w:hAnsi="Times New Roman" w:cs="Times New Roman"/>
            <w:sz w:val="24"/>
            <w:szCs w:val="24"/>
          </w:rPr>
          <w:delText>(</w:delText>
        </w:r>
      </w:del>
      <w:del w:id="149" w:author="Natasha" w:date="2018-03-12T15:08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Caraça, Ferreira, Mendonça, 2007)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provides a </w:t>
      </w:r>
      <w:del w:id="150" w:author="Natasha" w:date="2018-03-12T15:09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virgin </w:delText>
        </w:r>
      </w:del>
      <w:ins w:id="151" w:author="Natasha" w:date="2018-03-12T15:09:00Z">
        <w:r w:rsidR="00DF1482">
          <w:rPr>
            <w:rFonts w:ascii="Times New Roman" w:hAnsi="Times New Roman" w:cs="Times New Roman"/>
            <w:sz w:val="24"/>
            <w:szCs w:val="24"/>
          </w:rPr>
          <w:t>novel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framework for handling </w:t>
      </w:r>
      <w:del w:id="152" w:author="Natasha" w:date="2024-01-12T17:38:00Z">
        <w:r w:rsidRPr="00644C1F" w:rsidDel="00C76E1F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customer</w:t>
      </w:r>
      <w:ins w:id="153" w:author="Natasha" w:date="2024-01-12T17:38:00Z">
        <w:r w:rsidR="00C76E1F">
          <w:rPr>
            <w:rFonts w:ascii="Times New Roman" w:hAnsi="Times New Roman" w:cs="Times New Roman"/>
            <w:sz w:val="24"/>
            <w:szCs w:val="24"/>
          </w:rPr>
          <w:t>−</w:t>
        </w:r>
      </w:ins>
      <w:del w:id="154" w:author="Natasha" w:date="2024-01-12T17:38:00Z">
        <w:r w:rsidRPr="00644C1F" w:rsidDel="00C76E1F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sz w:val="24"/>
          <w:szCs w:val="24"/>
        </w:rPr>
        <w:t>innovator interaction</w:t>
      </w:r>
      <w:ins w:id="155" w:author="Natasha" w:date="2024-01-12T17:38:00Z">
        <w:r w:rsidR="00C76E1F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56"/>
      <w:r w:rsidRPr="00644C1F">
        <w:rPr>
          <w:rFonts w:ascii="Times New Roman" w:hAnsi="Times New Roman" w:cs="Times New Roman"/>
          <w:sz w:val="24"/>
          <w:szCs w:val="24"/>
        </w:rPr>
        <w:t xml:space="preserve">Nevertheless, </w:t>
      </w:r>
      <w:del w:id="157" w:author="Natasha" w:date="2018-03-16T16:31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the discussed unsupported elements in </w:delText>
        </w:r>
      </w:del>
      <w:del w:id="158" w:author="Natasha" w:date="2018-03-12T15:09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s</w:delText>
        </w:r>
      </w:del>
      <w:del w:id="159" w:author="Natasha" w:date="2018-03-16T16:31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ection </w:del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InstrText xml:space="preserve"> REF _Ref252787580 \r \h  \* MERGEFORMAT </w:delInstr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Text>2</w:del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 ‘</w:del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InstrText xml:space="preserve"> REF _Ref252787580 \h  \* MERGEFORMAT </w:delInstr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C1F" w:rsidDel="00D61986">
          <w:rPr>
            <w:rFonts w:ascii="Times New Roman" w:hAnsi="Times New Roman" w:cs="Times New Roman"/>
            <w:sz w:val="24"/>
            <w:szCs w:val="24"/>
            <w:lang w:eastAsia="de-CH"/>
          </w:rPr>
          <w:delText>Theory of technological innovation</w:delText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’ provide arguments </w:delText>
        </w:r>
      </w:del>
      <w:del w:id="160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and room </w:delText>
        </w:r>
      </w:del>
      <w:del w:id="161" w:author="Natasha" w:date="2018-03-16T16:31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further research </w:t>
      </w:r>
      <w:del w:id="162" w:author="Natasha" w:date="2018-03-16T16:32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of technological innovation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on the </w:t>
      </w:r>
      <w:del w:id="163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thematic </w:delText>
        </w:r>
      </w:del>
      <w:ins w:id="164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topic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of </w:t>
      </w:r>
      <w:r w:rsidRPr="00644C1F">
        <w:rPr>
          <w:rFonts w:ascii="Times New Roman" w:hAnsi="Times New Roman" w:cs="Times New Roman"/>
          <w:i/>
          <w:sz w:val="24"/>
          <w:szCs w:val="24"/>
        </w:rPr>
        <w:t>customer</w:t>
      </w:r>
      <w:ins w:id="165" w:author="Natasha" w:date="2024-01-12T17:38:00Z">
        <w:r w:rsidR="00C76E1F">
          <w:rPr>
            <w:rFonts w:ascii="Times New Roman" w:hAnsi="Times New Roman" w:cs="Times New Roman"/>
            <w:i/>
            <w:sz w:val="24"/>
            <w:szCs w:val="24"/>
          </w:rPr>
          <w:t>−</w:t>
        </w:r>
      </w:ins>
      <w:del w:id="166" w:author="Natasha" w:date="2024-01-12T17:38:00Z">
        <w:r w:rsidRPr="00644C1F" w:rsidDel="00C76E1F">
          <w:rPr>
            <w:rFonts w:ascii="Times New Roman" w:hAnsi="Times New Roman" w:cs="Times New Roman"/>
            <w:i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innovator interaction</w:t>
      </w:r>
      <w:ins w:id="167" w:author="Natasha" w:date="2018-03-12T15:09:00Z">
        <w:r w:rsidR="00DF148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as well as </w:t>
      </w:r>
      <w:del w:id="168" w:author="Natasha" w:date="2018-03-16T16:32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the feedback loop </w:t>
      </w:r>
      <w:del w:id="169" w:author="Natasha" w:date="2018-03-16T16:32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details </w:delText>
        </w:r>
      </w:del>
      <w:del w:id="170" w:author="Natasha" w:date="2024-01-13T12:06:00Z">
        <w:r w:rsidRPr="00644C1F" w:rsidDel="005E56FE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ins w:id="171" w:author="Natasha" w:date="2024-01-13T12:06:00Z">
        <w:r w:rsidR="005E56FE">
          <w:rPr>
            <w:rFonts w:ascii="Times New Roman" w:hAnsi="Times New Roman" w:cs="Times New Roman"/>
            <w:sz w:val="24"/>
            <w:szCs w:val="24"/>
          </w:rPr>
          <w:t>envisaged by</w:t>
        </w:r>
        <w:r w:rsidR="005E56FE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the </w:t>
      </w:r>
      <w:r w:rsidRPr="00D61986">
        <w:rPr>
          <w:rFonts w:ascii="Times New Roman" w:hAnsi="Times New Roman" w:cs="Times New Roman"/>
          <w:i/>
          <w:sz w:val="24"/>
          <w:szCs w:val="24"/>
          <w:rPrChange w:id="172" w:author="Natasha" w:date="2018-03-16T16:32:00Z">
            <w:rPr>
              <w:rFonts w:ascii="Times New Roman" w:hAnsi="Times New Roman" w:cs="Times New Roman"/>
              <w:sz w:val="24"/>
              <w:szCs w:val="24"/>
            </w:rPr>
          </w:rPrChange>
        </w:rPr>
        <w:t>chain-link model</w:t>
      </w:r>
      <w:ins w:id="173" w:author="Natasha" w:date="2018-03-16T16:47:00Z">
        <w:r w:rsidR="00C34138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74" w:author="Natasha" w:date="2018-03-16T16:32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regarding </w:delText>
        </w:r>
      </w:del>
      <w:ins w:id="175" w:author="Natasha" w:date="2018-03-16T16:32:00Z">
        <w:r w:rsidR="00D61986">
          <w:rPr>
            <w:rFonts w:ascii="Times New Roman" w:hAnsi="Times New Roman" w:cs="Times New Roman"/>
            <w:sz w:val="24"/>
            <w:szCs w:val="24"/>
          </w:rPr>
          <w:t>is needed to elucidate</w:t>
        </w:r>
        <w:r w:rsidR="00D61986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76" w:author="Natasha" w:date="2018-03-16T16:32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concrete </w:delText>
        </w:r>
      </w:del>
      <w:ins w:id="177" w:author="Natasha" w:date="2018-03-16T16:32:00Z">
        <w:r w:rsidR="00D61986">
          <w:rPr>
            <w:rFonts w:ascii="Times New Roman" w:hAnsi="Times New Roman" w:cs="Times New Roman"/>
            <w:sz w:val="24"/>
            <w:szCs w:val="24"/>
          </w:rPr>
          <w:t>the</w:t>
        </w:r>
        <w:r w:rsidR="00D61986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i/>
          <w:sz w:val="24"/>
          <w:szCs w:val="24"/>
        </w:rPr>
        <w:t>micro-level 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56"/>
      <w:r w:rsidR="00DF1482">
        <w:rPr>
          <w:rStyle w:val="CommentReference"/>
          <w:rFonts w:asciiTheme="minorHAnsi" w:eastAsiaTheme="minorHAnsi" w:hAnsiTheme="minorHAnsi" w:cstheme="minorBidi"/>
        </w:rPr>
        <w:commentReference w:id="156"/>
      </w:r>
      <w:r w:rsidRPr="00644C1F">
        <w:rPr>
          <w:rFonts w:ascii="Times New Roman" w:hAnsi="Times New Roman" w:cs="Times New Roman"/>
          <w:sz w:val="24"/>
          <w:szCs w:val="24"/>
        </w:rPr>
        <w:t xml:space="preserve">Even though </w:t>
      </w:r>
      <w:del w:id="178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commentRangeStart w:id="179"/>
      <w:ins w:id="180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the</w:t>
        </w:r>
        <w:r w:rsidR="00DF1482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81" w:author="Natasha" w:date="2018-03-16T16:33:00Z">
        <w:r w:rsidRPr="00644C1F" w:rsidDel="00D61986">
          <w:rPr>
            <w:rFonts w:ascii="Times New Roman" w:hAnsi="Times New Roman" w:cs="Times New Roman"/>
            <w:sz w:val="24"/>
            <w:szCs w:val="24"/>
          </w:rPr>
          <w:delText>first framework</w:delText>
        </w:r>
        <w:commentRangeEnd w:id="179"/>
        <w:r w:rsidR="00D61986" w:rsidDel="00D61986">
          <w:rPr>
            <w:rStyle w:val="CommentReference"/>
            <w:rFonts w:asciiTheme="minorHAnsi" w:eastAsiaTheme="minorHAnsi" w:hAnsiTheme="minorHAnsi" w:cstheme="minorBidi"/>
          </w:rPr>
          <w:commentReference w:id="179"/>
        </w:r>
        <w:r w:rsidRPr="00644C1F" w:rsidDel="00D61986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i/>
          <w:sz w:val="24"/>
          <w:szCs w:val="24"/>
        </w:rPr>
        <w:t>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is </w:t>
      </w:r>
      <w:del w:id="182" w:author="Natasha" w:date="2018-03-12T15:22:00Z">
        <w:r w:rsidRPr="00644C1F" w:rsidDel="002855FE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del w:id="183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place currently</w:delText>
        </w:r>
      </w:del>
      <w:ins w:id="184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>presently in use,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85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few </w:delText>
        </w:r>
      </w:del>
      <w:ins w:id="186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limited empirical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data </w:t>
      </w:r>
      <w:del w:id="187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from cases do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exist to confirm </w:t>
      </w:r>
      <w:ins w:id="188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validity of this </w:t>
      </w:r>
      <w:del w:id="189" w:author="Natasha" w:date="2018-03-12T15:10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particular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concept. Particularly, </w:t>
      </w:r>
      <w:ins w:id="190" w:author="Natasha" w:date="2018-03-12T15:10:00Z">
        <w:r w:rsidR="00DF1482">
          <w:rPr>
            <w:rFonts w:ascii="Times New Roman" w:hAnsi="Times New Roman" w:cs="Times New Roman"/>
            <w:sz w:val="24"/>
            <w:szCs w:val="24"/>
          </w:rPr>
          <w:t xml:space="preserve">it would be beneficial to </w:t>
        </w:r>
      </w:ins>
      <w:r w:rsidRPr="00644C1F">
        <w:rPr>
          <w:rFonts w:ascii="Times New Roman" w:hAnsi="Times New Roman" w:cs="Times New Roman"/>
          <w:sz w:val="24"/>
          <w:szCs w:val="24"/>
        </w:rPr>
        <w:t>explain</w:t>
      </w:r>
      <w:del w:id="191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the </w:t>
      </w:r>
      <w:r w:rsidRPr="00644C1F">
        <w:rPr>
          <w:rFonts w:ascii="Times New Roman" w:hAnsi="Times New Roman" w:cs="Times New Roman"/>
          <w:i/>
          <w:sz w:val="24"/>
          <w:szCs w:val="24"/>
        </w:rPr>
        <w:t>interactive mechanism</w:t>
      </w:r>
      <w:r w:rsidRPr="00644C1F">
        <w:rPr>
          <w:rFonts w:ascii="Times New Roman" w:hAnsi="Times New Roman" w:cs="Times New Roman"/>
          <w:sz w:val="24"/>
          <w:szCs w:val="24"/>
        </w:rPr>
        <w:t xml:space="preserve"> between a customer and an innovator of </w:t>
      </w:r>
      <w:r w:rsidRPr="00644C1F">
        <w:rPr>
          <w:rFonts w:ascii="Times New Roman" w:hAnsi="Times New Roman" w:cs="Times New Roman"/>
          <w:i/>
          <w:sz w:val="24"/>
          <w:szCs w:val="24"/>
        </w:rPr>
        <w:t>radical innovations</w:t>
      </w:r>
      <w:r w:rsidRPr="00644C1F">
        <w:rPr>
          <w:rFonts w:ascii="Times New Roman" w:hAnsi="Times New Roman" w:cs="Times New Roman"/>
          <w:sz w:val="24"/>
          <w:szCs w:val="24"/>
        </w:rPr>
        <w:t xml:space="preserve"> through </w:t>
      </w:r>
      <w:del w:id="192" w:author="Natasha" w:date="2018-03-16T16:48:00Z">
        <w:r w:rsidRPr="00644C1F" w:rsidDel="00C34138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positive and negative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feedback loop</w:t>
      </w:r>
      <w:ins w:id="193" w:author="Natasha" w:date="2018-03-16T16:48:00Z">
        <w:r w:rsidR="00C34138">
          <w:rPr>
            <w:rFonts w:ascii="Times New Roman" w:hAnsi="Times New Roman" w:cs="Times New Roman"/>
            <w:i/>
            <w:sz w:val="24"/>
            <w:szCs w:val="24"/>
          </w:rPr>
          <w:t>s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and </w:t>
      </w:r>
      <w:ins w:id="194" w:author="Natasha" w:date="2018-03-12T15:11:00Z">
        <w:r w:rsidR="00DF1482">
          <w:rPr>
            <w:rFonts w:ascii="Times New Roman" w:hAnsi="Times New Roman" w:cs="Times New Roman"/>
            <w:sz w:val="24"/>
            <w:szCs w:val="24"/>
          </w:rPr>
          <w:t xml:space="preserve">elucidate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within and between subsystems</w:t>
      </w:r>
      <w:ins w:id="195" w:author="Natasha" w:date="2018-03-12T15:11:00Z">
        <w:r w:rsidR="00DF1482" w:rsidRPr="00C76E1F">
          <w:rPr>
            <w:rFonts w:ascii="Times New Roman" w:hAnsi="Times New Roman" w:cs="Times New Roman"/>
            <w:iCs/>
            <w:sz w:val="24"/>
            <w:szCs w:val="24"/>
            <w:rPrChange w:id="196" w:author="Natasha" w:date="2024-01-12T17:38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,</w:t>
        </w:r>
      </w:ins>
      <w:del w:id="197" w:author="Natasha" w:date="2018-03-12T15:11:00Z">
        <w:r w:rsidRPr="00C76E1F" w:rsidDel="00DF1482">
          <w:rPr>
            <w:rFonts w:ascii="Times New Roman" w:hAnsi="Times New Roman" w:cs="Times New Roman"/>
            <w:iCs/>
            <w:sz w:val="24"/>
            <w:szCs w:val="24"/>
            <w:rPrChange w:id="198" w:author="Natasha" w:date="2024-01-12T17:38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delText>;</w:delText>
        </w:r>
      </w:del>
      <w:r w:rsidRPr="00C76E1F">
        <w:rPr>
          <w:rFonts w:ascii="Times New Roman" w:hAnsi="Times New Roman" w:cs="Times New Roman"/>
          <w:iCs/>
          <w:sz w:val="24"/>
          <w:szCs w:val="24"/>
          <w:rPrChange w:id="199" w:author="Natasha" w:date="2024-01-12T17:38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 xml:space="preserve"> </w:t>
      </w:r>
      <w:r w:rsidRPr="00644C1F">
        <w:rPr>
          <w:rFonts w:ascii="Times New Roman" w:hAnsi="Times New Roman" w:cs="Times New Roman"/>
          <w:sz w:val="24"/>
          <w:szCs w:val="24"/>
        </w:rPr>
        <w:t>focusing on the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technology-push hypothesis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del w:id="200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Would it be </w:delText>
        </w:r>
        <w:commentRangeStart w:id="201"/>
        <w:r w:rsidRPr="00644C1F" w:rsidDel="00DF1482">
          <w:rPr>
            <w:rFonts w:ascii="Times New Roman" w:hAnsi="Times New Roman" w:cs="Times New Roman"/>
            <w:sz w:val="24"/>
            <w:szCs w:val="24"/>
          </w:rPr>
          <w:delText>helpful</w:delText>
        </w:r>
      </w:del>
      <w:commentRangeEnd w:id="201"/>
      <w:r w:rsidR="00DF1482">
        <w:rPr>
          <w:rStyle w:val="CommentReference"/>
          <w:rFonts w:asciiTheme="minorHAnsi" w:eastAsiaTheme="minorHAnsi" w:hAnsiTheme="minorHAnsi" w:cstheme="minorBidi"/>
        </w:rPr>
        <w:commentReference w:id="201"/>
      </w:r>
      <w:del w:id="202" w:author="Natasha" w:date="2018-03-12T15:11:00Z">
        <w:r w:rsidRPr="00644C1F" w:rsidDel="00DF1482">
          <w:rPr>
            <w:rFonts w:ascii="Times New Roman" w:hAnsi="Times New Roman" w:cs="Times New Roman"/>
            <w:sz w:val="24"/>
            <w:szCs w:val="24"/>
          </w:rPr>
          <w:delText xml:space="preserve"> to show different models?</w:delText>
        </w:r>
      </w:del>
    </w:p>
    <w:p w14:paraId="77A17395" w14:textId="77777777" w:rsidR="00644C1F" w:rsidRPr="00644C1F" w:rsidDel="00921417" w:rsidRDefault="00644C1F" w:rsidP="00644C1F">
      <w:pPr>
        <w:rPr>
          <w:del w:id="203" w:author="Natasha" w:date="2024-01-13T12:12:00Z"/>
          <w:rFonts w:ascii="Times New Roman" w:hAnsi="Times New Roman" w:cs="Times New Roman"/>
          <w:sz w:val="24"/>
          <w:szCs w:val="24"/>
        </w:rPr>
      </w:pPr>
    </w:p>
    <w:p w14:paraId="06926205" w14:textId="77777777" w:rsidR="004668D7" w:rsidRPr="00884720" w:rsidRDefault="004668D7" w:rsidP="00644C1F">
      <w:pPr>
        <w:rPr>
          <w:rFonts w:ascii="Garamond" w:hAnsi="Garamond"/>
        </w:rPr>
      </w:pPr>
    </w:p>
    <w:sectPr w:rsidR="004668D7" w:rsidRPr="00884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Natasha" w:date="2018-03-12T15:01:00Z" w:initials="N">
    <w:p w14:paraId="1F3EC68D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>More fluid</w:t>
      </w:r>
    </w:p>
  </w:comment>
  <w:comment w:id="9" w:author="Natasha" w:date="2018-03-12T15:00:00Z" w:initials="N">
    <w:p w14:paraId="4653E431" w14:textId="23C76F17" w:rsidR="0051394C" w:rsidRDefault="0051394C">
      <w:pPr>
        <w:pStyle w:val="CommentText"/>
      </w:pPr>
      <w:r>
        <w:rPr>
          <w:rStyle w:val="CommentReference"/>
        </w:rPr>
        <w:annotationRef/>
      </w:r>
      <w:r>
        <w:t>Here, authors are not part of the sentence</w:t>
      </w:r>
      <w:r w:rsidR="008A29D5">
        <w:t>, so the citations are presented in parentheses</w:t>
      </w:r>
      <w:r w:rsidR="00921417">
        <w:t xml:space="preserve"> using the APA 6.0 style</w:t>
      </w:r>
    </w:p>
  </w:comment>
  <w:comment w:id="16" w:author="Natasha" w:date="2018-03-12T15:01:00Z" w:initials="N">
    <w:p w14:paraId="12D0AEC5" w14:textId="08C18A63" w:rsidR="0051394C" w:rsidRDefault="0051394C">
      <w:pPr>
        <w:pStyle w:val="CommentText"/>
      </w:pPr>
      <w:r>
        <w:rPr>
          <w:rStyle w:val="CommentReference"/>
        </w:rPr>
        <w:annotationRef/>
      </w:r>
      <w:r>
        <w:t>In most style guides</w:t>
      </w:r>
      <w:r w:rsidR="00921417">
        <w:t xml:space="preserve"> (including APA which is prevalent in academic writing)</w:t>
      </w:r>
      <w:r>
        <w:t>, sources cited in the same parentheses are ordered alphabetically</w:t>
      </w:r>
    </w:p>
    <w:p w14:paraId="1B6604E5" w14:textId="7E9156B8" w:rsidR="00921417" w:rsidRDefault="00921417">
      <w:pPr>
        <w:pStyle w:val="CommentText"/>
      </w:pPr>
      <w:r>
        <w:t xml:space="preserve">However, if you wish to adopt a style other than APA </w:t>
      </w:r>
      <w:proofErr w:type="gramStart"/>
      <w:r>
        <w:t>6.0</w:t>
      </w:r>
      <w:proofErr w:type="gramEnd"/>
      <w:r>
        <w:t xml:space="preserve"> please reach out and I will modify the citations accordingly </w:t>
      </w:r>
    </w:p>
  </w:comment>
  <w:comment w:id="31" w:author="Natasha" w:date="2024-01-13T12:10:00Z" w:initials="N">
    <w:p w14:paraId="62FDD2A3" w14:textId="6260FD7D" w:rsidR="00921417" w:rsidRDefault="00921417">
      <w:pPr>
        <w:pStyle w:val="CommentText"/>
      </w:pPr>
      <w:r>
        <w:rPr>
          <w:rStyle w:val="CommentReference"/>
        </w:rPr>
        <w:annotationRef/>
      </w:r>
      <w:r>
        <w:t>Imprecise and overused</w:t>
      </w:r>
    </w:p>
  </w:comment>
  <w:comment w:id="38" w:author="Natasha" w:date="2018-03-16T16:25:00Z" w:initials="N">
    <w:p w14:paraId="15E21C3B" w14:textId="4AA614AA" w:rsidR="00D61986" w:rsidRDefault="00D61986">
      <w:pPr>
        <w:pStyle w:val="CommentText"/>
      </w:pPr>
      <w:r>
        <w:rPr>
          <w:rStyle w:val="CommentReference"/>
        </w:rPr>
        <w:annotationRef/>
      </w:r>
      <w:r>
        <w:t>This is more accurate, as researchers contribute to their field of study by creating or augmenting existing theories and findings.</w:t>
      </w:r>
    </w:p>
  </w:comment>
  <w:comment w:id="42" w:author="Natasha" w:date="2018-03-12T15:02:00Z" w:initials="N">
    <w:p w14:paraId="33D6778B" w14:textId="77777777" w:rsidR="0051394C" w:rsidRDefault="0051394C">
      <w:pPr>
        <w:pStyle w:val="CommentText"/>
      </w:pPr>
      <w:r>
        <w:rPr>
          <w:rStyle w:val="CommentReference"/>
        </w:rPr>
        <w:annotationRef/>
      </w:r>
      <w:r>
        <w:t xml:space="preserve">In most style guides, references to extant studies are made in past tense </w:t>
      </w:r>
    </w:p>
  </w:comment>
  <w:comment w:id="49" w:author="Natasha" w:date="2024-01-13T12:10:00Z" w:initials="N">
    <w:p w14:paraId="2BE95EA7" w14:textId="1CE4CC09" w:rsidR="00921417" w:rsidRDefault="00921417">
      <w:pPr>
        <w:pStyle w:val="CommentText"/>
      </w:pPr>
      <w:r>
        <w:rPr>
          <w:rStyle w:val="CommentReference"/>
        </w:rPr>
        <w:annotationRef/>
      </w:r>
      <w:r>
        <w:t>Too repetitive</w:t>
      </w:r>
    </w:p>
  </w:comment>
  <w:comment w:id="64" w:author="Natasha" w:date="2018-03-16T16:27:00Z" w:initials="N">
    <w:p w14:paraId="0A4566C9" w14:textId="261559AD" w:rsidR="00D61986" w:rsidRDefault="00D61986">
      <w:pPr>
        <w:pStyle w:val="CommentText"/>
      </w:pPr>
      <w:r>
        <w:rPr>
          <w:rStyle w:val="CommentReference"/>
        </w:rPr>
        <w:annotationRef/>
      </w:r>
      <w:r>
        <w:t>In writing, it is important to achieve flow among sentences, whereby one statement seamlessly follows from the preceding one, hence the change.</w:t>
      </w:r>
    </w:p>
  </w:comment>
  <w:comment w:id="97" w:author="Natasha" w:date="2018-03-16T16:46:00Z" w:initials="N">
    <w:p w14:paraId="7A2E8C0A" w14:textId="77777777" w:rsidR="00C34138" w:rsidRDefault="00C34138">
      <w:pPr>
        <w:pStyle w:val="CommentText"/>
      </w:pPr>
      <w:r>
        <w:rPr>
          <w:rStyle w:val="CommentReference"/>
        </w:rPr>
        <w:annotationRef/>
      </w:r>
      <w:r>
        <w:t>I would advise removing this citation from this sentence and creating separate review of this study</w:t>
      </w:r>
    </w:p>
    <w:p w14:paraId="732406A3" w14:textId="77777777" w:rsidR="005E56FE" w:rsidRDefault="005E56FE">
      <w:pPr>
        <w:pStyle w:val="CommentText"/>
      </w:pPr>
    </w:p>
    <w:p w14:paraId="761C5AAD" w14:textId="14DECA7F" w:rsidR="005E56FE" w:rsidRDefault="005E56FE">
      <w:pPr>
        <w:pStyle w:val="CommentText"/>
      </w:pPr>
      <w:r>
        <w:t xml:space="preserve">Nonetheless, I revised the sentence to allow you to retain this source without referring to the work of </w:t>
      </w:r>
      <w:r w:rsidRPr="00644C1F">
        <w:rPr>
          <w:rFonts w:ascii="Times New Roman" w:hAnsi="Times New Roman" w:cs="Times New Roman"/>
          <w:sz w:val="24"/>
          <w:szCs w:val="24"/>
        </w:rPr>
        <w:t>Utterback and Abernathy (1975</w:t>
      </w:r>
      <w:r>
        <w:rPr>
          <w:rFonts w:ascii="Times New Roman" w:hAnsi="Times New Roman" w:cs="Times New Roman"/>
          <w:sz w:val="24"/>
          <w:szCs w:val="24"/>
        </w:rPr>
        <w:t>)</w:t>
      </w:r>
    </w:p>
  </w:comment>
  <w:comment w:id="102" w:author="Natasha" w:date="2024-01-13T12:04:00Z" w:initials="N">
    <w:p w14:paraId="5A85D17D" w14:textId="46B93635" w:rsidR="005E56FE" w:rsidRDefault="005E56FE">
      <w:pPr>
        <w:pStyle w:val="CommentText"/>
      </w:pPr>
      <w:r>
        <w:rPr>
          <w:rStyle w:val="CommentReference"/>
        </w:rPr>
        <w:annotationRef/>
      </w:r>
      <w:r>
        <w:t xml:space="preserve">Added, as this source is much older and there is a need to correctly link the content with the preceding statements </w:t>
      </w:r>
    </w:p>
  </w:comment>
  <w:comment w:id="108" w:author="Natasha" w:date="2018-03-16T16:42:00Z" w:initials="N">
    <w:p w14:paraId="4936B93E" w14:textId="15B658E2" w:rsidR="008A29D5" w:rsidRDefault="008A29D5">
      <w:pPr>
        <w:pStyle w:val="CommentText"/>
      </w:pPr>
      <w:r>
        <w:rPr>
          <w:rStyle w:val="CommentReference"/>
        </w:rPr>
        <w:annotationRef/>
      </w:r>
      <w:r>
        <w:t>More fluid</w:t>
      </w:r>
    </w:p>
  </w:comment>
  <w:comment w:id="136" w:author="Natasha" w:date="2018-03-16T16:30:00Z" w:initials="N">
    <w:p w14:paraId="655A5D2A" w14:textId="79C02B0F" w:rsidR="00D61986" w:rsidRDefault="00D61986">
      <w:pPr>
        <w:pStyle w:val="CommentText"/>
      </w:pPr>
      <w:r>
        <w:rPr>
          <w:rStyle w:val="CommentReference"/>
        </w:rPr>
        <w:annotationRef/>
      </w:r>
      <w:r>
        <w:t xml:space="preserve">The original sentence was rather long </w:t>
      </w:r>
    </w:p>
  </w:comment>
  <w:comment w:id="156" w:author="Natasha" w:date="2018-03-12T15:09:00Z" w:initials="N">
    <w:p w14:paraId="2F747406" w14:textId="03FAB0B1" w:rsidR="00DF1482" w:rsidRDefault="00DF1482">
      <w:pPr>
        <w:pStyle w:val="CommentText"/>
      </w:pPr>
      <w:r>
        <w:rPr>
          <w:rStyle w:val="CommentReference"/>
        </w:rPr>
        <w:annotationRef/>
      </w:r>
      <w:r>
        <w:t>This is out of context</w:t>
      </w:r>
      <w:r w:rsidR="003E5E2A">
        <w:t>. When revisin</w:t>
      </w:r>
      <w:r>
        <w:t>g extant literature</w:t>
      </w:r>
      <w:r w:rsidR="003E5E2A">
        <w:t xml:space="preserve"> </w:t>
      </w:r>
      <w:r>
        <w:t>references to s</w:t>
      </w:r>
      <w:r w:rsidR="00EA5761">
        <w:t>pecific thesis sections should n</w:t>
      </w:r>
      <w:r>
        <w:t>ot be made here. I would advise removing this section completely</w:t>
      </w:r>
      <w:r w:rsidR="00D61986">
        <w:t xml:space="preserve">, but have revised it based on the content presented in this excerpt. </w:t>
      </w:r>
    </w:p>
  </w:comment>
  <w:comment w:id="179" w:author="Natasha" w:date="2018-03-16T16:32:00Z" w:initials="N">
    <w:p w14:paraId="1E0FFF5A" w14:textId="6A2EB0CC" w:rsidR="00D61986" w:rsidRDefault="00D61986">
      <w:pPr>
        <w:pStyle w:val="CommentText"/>
      </w:pPr>
      <w:r>
        <w:rPr>
          <w:rStyle w:val="CommentReference"/>
        </w:rPr>
        <w:annotationRef/>
      </w:r>
      <w:r>
        <w:t>This is again out of context here, so I have removed it</w:t>
      </w:r>
    </w:p>
  </w:comment>
  <w:comment w:id="201" w:author="Natasha" w:date="2018-03-12T15:11:00Z" w:initials="N">
    <w:p w14:paraId="5177FB40" w14:textId="165D3D76" w:rsidR="00DF1482" w:rsidRDefault="00DF1482">
      <w:pPr>
        <w:pStyle w:val="CommentText"/>
      </w:pPr>
      <w:r>
        <w:rPr>
          <w:rStyle w:val="CommentReference"/>
        </w:rPr>
        <w:annotationRef/>
      </w:r>
      <w:r>
        <w:t xml:space="preserve">This is out of context here and was thus deleted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EC68D" w15:done="0"/>
  <w15:commentEx w15:paraId="4653E431" w15:done="0"/>
  <w15:commentEx w15:paraId="1B6604E5" w15:done="0"/>
  <w15:commentEx w15:paraId="62FDD2A3" w15:done="0"/>
  <w15:commentEx w15:paraId="15E21C3B" w15:done="0"/>
  <w15:commentEx w15:paraId="33D6778B" w15:done="0"/>
  <w15:commentEx w15:paraId="2BE95EA7" w15:done="0"/>
  <w15:commentEx w15:paraId="0A4566C9" w15:done="0"/>
  <w15:commentEx w15:paraId="761C5AAD" w15:done="0"/>
  <w15:commentEx w15:paraId="5A85D17D" w15:done="0"/>
  <w15:commentEx w15:paraId="4936B93E" w15:done="0"/>
  <w15:commentEx w15:paraId="655A5D2A" w15:done="0"/>
  <w15:commentEx w15:paraId="2F747406" w15:done="0"/>
  <w15:commentEx w15:paraId="1E0FFF5A" w15:done="0"/>
  <w15:commentEx w15:paraId="5177FB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9ED22E2" w16cex:dateUtc="2024-01-13T11:10:00Z"/>
  <w16cex:commentExtensible w16cex:durableId="28FA26E4" w16cex:dateUtc="2024-01-13T11:10:00Z"/>
  <w16cex:commentExtensible w16cex:durableId="34B96EDB" w16cex:dateUtc="2024-01-13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EC68D" w16cid:durableId="6391B8DA"/>
  <w16cid:commentId w16cid:paraId="4653E431" w16cid:durableId="3F8E4D4C"/>
  <w16cid:commentId w16cid:paraId="1B6604E5" w16cid:durableId="7B266FD1"/>
  <w16cid:commentId w16cid:paraId="62FDD2A3" w16cid:durableId="49ED22E2"/>
  <w16cid:commentId w16cid:paraId="15E21C3B" w16cid:durableId="6022DDF4"/>
  <w16cid:commentId w16cid:paraId="33D6778B" w16cid:durableId="57F5B423"/>
  <w16cid:commentId w16cid:paraId="2BE95EA7" w16cid:durableId="28FA26E4"/>
  <w16cid:commentId w16cid:paraId="0A4566C9" w16cid:durableId="4DFDE614"/>
  <w16cid:commentId w16cid:paraId="761C5AAD" w16cid:durableId="0C6F9C91"/>
  <w16cid:commentId w16cid:paraId="5A85D17D" w16cid:durableId="34B96EDB"/>
  <w16cid:commentId w16cid:paraId="4936B93E" w16cid:durableId="0DA21026"/>
  <w16cid:commentId w16cid:paraId="655A5D2A" w16cid:durableId="144B4BA0"/>
  <w16cid:commentId w16cid:paraId="2F747406" w16cid:durableId="65B7A32F"/>
  <w16cid:commentId w16cid:paraId="1E0FFF5A" w16cid:durableId="03FD8B88"/>
  <w16cid:commentId w16cid:paraId="5177FB40" w16cid:durableId="2E6A36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92"/>
    <w:rsid w:val="00083BB1"/>
    <w:rsid w:val="000A488C"/>
    <w:rsid w:val="00181F4D"/>
    <w:rsid w:val="001B0515"/>
    <w:rsid w:val="001D60FF"/>
    <w:rsid w:val="00266606"/>
    <w:rsid w:val="002762ED"/>
    <w:rsid w:val="002855FE"/>
    <w:rsid w:val="00304692"/>
    <w:rsid w:val="00340893"/>
    <w:rsid w:val="003E5E2A"/>
    <w:rsid w:val="004668D7"/>
    <w:rsid w:val="004A4F25"/>
    <w:rsid w:val="0051394C"/>
    <w:rsid w:val="00554E63"/>
    <w:rsid w:val="00556CFE"/>
    <w:rsid w:val="005E56FE"/>
    <w:rsid w:val="00644C1F"/>
    <w:rsid w:val="00657CA1"/>
    <w:rsid w:val="00742551"/>
    <w:rsid w:val="0076653E"/>
    <w:rsid w:val="00884720"/>
    <w:rsid w:val="0089382D"/>
    <w:rsid w:val="008A29D5"/>
    <w:rsid w:val="008B0E89"/>
    <w:rsid w:val="00921417"/>
    <w:rsid w:val="00A54877"/>
    <w:rsid w:val="00B57D99"/>
    <w:rsid w:val="00BE5B03"/>
    <w:rsid w:val="00BE6249"/>
    <w:rsid w:val="00C34138"/>
    <w:rsid w:val="00C76E1F"/>
    <w:rsid w:val="00CE6473"/>
    <w:rsid w:val="00D61986"/>
    <w:rsid w:val="00DF1482"/>
    <w:rsid w:val="00EA5761"/>
    <w:rsid w:val="00EF1940"/>
    <w:rsid w:val="00F9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7900"/>
  <w15:chartTrackingRefBased/>
  <w15:docId w15:val="{B946A009-D3E4-462E-8D80-C3CA093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F4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uiPriority w:val="99"/>
    <w:qFormat/>
    <w:rsid w:val="00644C1F"/>
    <w:pPr>
      <w:spacing w:after="0" w:line="360" w:lineRule="auto"/>
      <w:ind w:firstLine="210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link w:val="BodyText1"/>
    <w:uiPriority w:val="99"/>
    <w:rsid w:val="00644C1F"/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139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39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39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9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4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1F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81F4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C76E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8</cp:revision>
  <dcterms:created xsi:type="dcterms:W3CDTF">2024-01-12T15:33:00Z</dcterms:created>
  <dcterms:modified xsi:type="dcterms:W3CDTF">2024-01-13T11:12:00Z</dcterms:modified>
</cp:coreProperties>
</file>