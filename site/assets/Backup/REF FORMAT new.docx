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BBCC" w14:textId="77777777" w:rsidR="00322FEB" w:rsidRDefault="00322FEB" w:rsidP="00322FEB">
      <w:pPr>
        <w:spacing w:after="0" w:line="480" w:lineRule="auto"/>
        <w:jc w:val="both"/>
        <w:rPr>
          <w:sz w:val="24"/>
          <w:szCs w:val="24"/>
        </w:rPr>
      </w:pPr>
      <w:commentRangeStart w:id="0"/>
      <w:r>
        <w:rPr>
          <w:b/>
          <w:sz w:val="24"/>
          <w:szCs w:val="24"/>
        </w:rPr>
        <w:t>REFERENCES</w:t>
      </w:r>
      <w:commentRangeEnd w:id="0"/>
      <w:r w:rsidR="003959F2">
        <w:rPr>
          <w:rStyle w:val="CommentReference"/>
        </w:rPr>
        <w:commentReference w:id="0"/>
      </w:r>
    </w:p>
    <w:p w14:paraId="11FF599B" w14:textId="14B8492D" w:rsidR="00322FEB" w:rsidRPr="001A5B64" w:rsidRDefault="00322FEB" w:rsidP="005F6B65">
      <w:pPr>
        <w:spacing w:after="0" w:line="480" w:lineRule="auto"/>
        <w:ind w:left="450" w:hanging="450"/>
        <w:rPr>
          <w:sz w:val="24"/>
          <w:szCs w:val="24"/>
        </w:rPr>
      </w:pPr>
      <w:r w:rsidRPr="001A5B64">
        <w:rPr>
          <w:color w:val="222222"/>
          <w:sz w:val="24"/>
          <w:szCs w:val="24"/>
          <w:highlight w:val="white"/>
        </w:rPr>
        <w:t xml:space="preserve">Abbasi, </w:t>
      </w:r>
      <w:commentRangeStart w:id="1"/>
      <w:r w:rsidRPr="001A5B64">
        <w:rPr>
          <w:color w:val="222222"/>
          <w:sz w:val="24"/>
          <w:szCs w:val="24"/>
          <w:highlight w:val="white"/>
        </w:rPr>
        <w:t>P.</w:t>
      </w:r>
      <w:ins w:id="2" w:author="Natasha" w:date="2024-01-19T09:24:00Z">
        <w:r w:rsidR="003959F2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 xml:space="preserve">A. </w:t>
      </w:r>
      <w:commentRangeEnd w:id="1"/>
      <w:r w:rsidR="003959F2">
        <w:rPr>
          <w:rStyle w:val="CommentReference"/>
        </w:rPr>
        <w:commentReference w:id="1"/>
      </w:r>
      <w:commentRangeStart w:id="3"/>
      <w:r w:rsidRPr="003959F2">
        <w:rPr>
          <w:color w:val="222222"/>
          <w:sz w:val="24"/>
          <w:szCs w:val="24"/>
          <w:highlight w:val="yellow"/>
        </w:rPr>
        <w:t>et al.</w:t>
      </w:r>
      <w:ins w:id="4" w:author="Natasha" w:date="2024-01-19T09:27:00Z">
        <w:r w:rsidR="003959F2">
          <w:rPr>
            <w:color w:val="222222"/>
            <w:sz w:val="24"/>
            <w:szCs w:val="24"/>
            <w:highlight w:val="yellow"/>
          </w:rPr>
          <w:t>,</w:t>
        </w:r>
      </w:ins>
      <w:r w:rsidRPr="003959F2">
        <w:rPr>
          <w:color w:val="222222"/>
          <w:sz w:val="24"/>
          <w:szCs w:val="24"/>
          <w:highlight w:val="yellow"/>
        </w:rPr>
        <w:t xml:space="preserve"> </w:t>
      </w:r>
      <w:commentRangeEnd w:id="3"/>
      <w:r w:rsidR="003959F2" w:rsidRPr="003959F2">
        <w:rPr>
          <w:rStyle w:val="CommentReference"/>
          <w:highlight w:val="yellow"/>
        </w:rPr>
        <w:commentReference w:id="3"/>
      </w:r>
      <w:del w:id="5" w:author="Natasha" w:date="2024-01-19T09:27:00Z">
        <w:r w:rsidRPr="001A5B64" w:rsidDel="003959F2">
          <w:rPr>
            <w:color w:val="222222"/>
            <w:sz w:val="24"/>
            <w:szCs w:val="24"/>
            <w:highlight w:val="white"/>
          </w:rPr>
          <w:delText>(</w:delText>
        </w:r>
      </w:del>
      <w:r w:rsidRPr="001A5B64">
        <w:rPr>
          <w:color w:val="222222"/>
          <w:sz w:val="24"/>
          <w:szCs w:val="24"/>
          <w:highlight w:val="white"/>
        </w:rPr>
        <w:t>2002</w:t>
      </w:r>
      <w:commentRangeStart w:id="6"/>
      <w:del w:id="7" w:author="Natasha" w:date="2024-01-19T09:27:00Z">
        <w:r w:rsidRPr="001A5B64" w:rsidDel="003959F2">
          <w:rPr>
            <w:color w:val="222222"/>
            <w:sz w:val="24"/>
            <w:szCs w:val="24"/>
            <w:highlight w:val="white"/>
          </w:rPr>
          <w:delText>)</w:delText>
        </w:r>
      </w:del>
      <w:r w:rsidRPr="001A5B64">
        <w:rPr>
          <w:color w:val="222222"/>
          <w:sz w:val="24"/>
          <w:szCs w:val="24"/>
          <w:highlight w:val="white"/>
        </w:rPr>
        <w:t>.</w:t>
      </w:r>
      <w:commentRangeEnd w:id="6"/>
      <w:r w:rsidR="003959F2">
        <w:rPr>
          <w:rStyle w:val="CommentReference"/>
        </w:rPr>
        <w:commentReference w:id="6"/>
      </w:r>
      <w:r w:rsidRPr="001A5B64">
        <w:rPr>
          <w:color w:val="222222"/>
          <w:sz w:val="24"/>
          <w:szCs w:val="24"/>
          <w:highlight w:val="white"/>
        </w:rPr>
        <w:t xml:space="preserve"> Reduction of bacterial spot disease severity on tomato and pepper plants with foliar applications of ammonium lignosulfonate and potassium phosphate. Plant Disease, 86</w:t>
      </w:r>
      <w:del w:id="8" w:author="Natasha" w:date="2024-01-19T09:27:00Z">
        <w:r w:rsidRPr="001A5B64" w:rsidDel="003959F2">
          <w:rPr>
            <w:color w:val="222222"/>
            <w:sz w:val="24"/>
            <w:szCs w:val="24"/>
            <w:highlight w:val="white"/>
          </w:rPr>
          <w:delText xml:space="preserve"> </w:delText>
        </w:r>
      </w:del>
      <w:r w:rsidRPr="001A5B64">
        <w:rPr>
          <w:color w:val="222222"/>
          <w:sz w:val="24"/>
          <w:szCs w:val="24"/>
          <w:highlight w:val="white"/>
        </w:rPr>
        <w:t xml:space="preserve">(11), 1232–1236. </w:t>
      </w:r>
      <w:hyperlink r:id="rId8" w:history="1">
        <w:r w:rsidRPr="001A5B64">
          <w:rPr>
            <w:color w:val="0000FF"/>
            <w:sz w:val="24"/>
            <w:szCs w:val="24"/>
            <w:u w:val="single"/>
          </w:rPr>
          <w:t>https://</w:t>
        </w:r>
        <w:r w:rsidRPr="001A5B64">
          <w:rPr>
            <w:color w:val="0000FF"/>
            <w:sz w:val="24"/>
            <w:szCs w:val="24"/>
            <w:highlight w:val="white"/>
            <w:u w:val="single"/>
          </w:rPr>
          <w:t>doi</w:t>
        </w:r>
        <w:r w:rsidRPr="001A5B64">
          <w:rPr>
            <w:color w:val="0000FF"/>
            <w:sz w:val="24"/>
            <w:szCs w:val="24"/>
            <w:u w:val="single"/>
          </w:rPr>
          <w:t>.org/</w:t>
        </w:r>
        <w:r w:rsidRPr="001A5B64">
          <w:rPr>
            <w:color w:val="0000FF"/>
            <w:sz w:val="24"/>
            <w:szCs w:val="24"/>
            <w:highlight w:val="white"/>
            <w:u w:val="single"/>
          </w:rPr>
          <w:t>10.1094/pdis.2002.86.11.1232</w:t>
        </w:r>
      </w:hyperlink>
      <w:commentRangeStart w:id="9"/>
      <w:del w:id="10" w:author="Natasha" w:date="2024-01-19T09:28:00Z">
        <w:r w:rsidRPr="001A5B64" w:rsidDel="003959F2">
          <w:rPr>
            <w:color w:val="222222"/>
            <w:sz w:val="24"/>
            <w:szCs w:val="24"/>
            <w:highlight w:val="white"/>
          </w:rPr>
          <w:delText>.</w:delText>
        </w:r>
      </w:del>
      <w:commentRangeEnd w:id="9"/>
      <w:r w:rsidR="003959F2">
        <w:rPr>
          <w:rStyle w:val="CommentReference"/>
        </w:rPr>
        <w:commentReference w:id="9"/>
      </w:r>
    </w:p>
    <w:p w14:paraId="2C7A5DB2" w14:textId="5D1F5107" w:rsidR="00322FEB" w:rsidRPr="001A5B64" w:rsidRDefault="00322FEB" w:rsidP="005F6B65">
      <w:pPr>
        <w:spacing w:after="0" w:line="480" w:lineRule="auto"/>
        <w:ind w:left="450" w:hanging="450"/>
        <w:rPr>
          <w:sz w:val="24"/>
          <w:szCs w:val="24"/>
        </w:rPr>
      </w:pPr>
      <w:commentRangeStart w:id="11"/>
      <w:r w:rsidRPr="001A5B64">
        <w:rPr>
          <w:color w:val="222222"/>
          <w:sz w:val="24"/>
          <w:szCs w:val="24"/>
          <w:highlight w:val="white"/>
        </w:rPr>
        <w:t xml:space="preserve">Berić, T., Kojić, M., Stanković, S., </w:t>
      </w:r>
      <w:proofErr w:type="spellStart"/>
      <w:r w:rsidRPr="001A5B64">
        <w:rPr>
          <w:color w:val="222222"/>
          <w:sz w:val="24"/>
          <w:szCs w:val="24"/>
          <w:highlight w:val="white"/>
        </w:rPr>
        <w:t>Topisirović</w:t>
      </w:r>
      <w:proofErr w:type="spellEnd"/>
      <w:r w:rsidRPr="001A5B64">
        <w:rPr>
          <w:color w:val="222222"/>
          <w:sz w:val="24"/>
          <w:szCs w:val="24"/>
          <w:highlight w:val="white"/>
        </w:rPr>
        <w:t>, L., Degrassi, G., Myers, M.,</w:t>
      </w:r>
      <w:ins w:id="12" w:author="Natasha" w:date="2024-01-19T09:37:00Z">
        <w:r w:rsidR="003C0D1E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Venturi, V., Fira, Đ., 2012</w:t>
      </w:r>
      <w:commentRangeEnd w:id="11"/>
      <w:r w:rsidR="003959F2">
        <w:rPr>
          <w:rStyle w:val="CommentReference"/>
        </w:rPr>
        <w:commentReference w:id="11"/>
      </w:r>
      <w:r w:rsidRPr="001A5B64">
        <w:rPr>
          <w:color w:val="222222"/>
          <w:sz w:val="24"/>
          <w:szCs w:val="24"/>
          <w:highlight w:val="white"/>
        </w:rPr>
        <w:t xml:space="preserve">. Antimicrobial activity of </w:t>
      </w:r>
      <w:r w:rsidRPr="001A5B64">
        <w:rPr>
          <w:i/>
          <w:color w:val="222222"/>
          <w:sz w:val="24"/>
          <w:szCs w:val="24"/>
          <w:highlight w:val="white"/>
        </w:rPr>
        <w:t>Bacillus</w:t>
      </w:r>
      <w:r w:rsidRPr="001A5B64">
        <w:rPr>
          <w:color w:val="222222"/>
          <w:sz w:val="24"/>
          <w:szCs w:val="24"/>
          <w:highlight w:val="white"/>
        </w:rPr>
        <w:t xml:space="preserve"> sp. natural isolates and their potential use in the biocontrol of phytopathogenic bacteria. Food Technology and Biotechnology, 50(1), 25</w:t>
      </w:r>
      <w:ins w:id="13" w:author="Natasha" w:date="2024-01-19T09:28:00Z">
        <w:r w:rsidR="003959F2" w:rsidRPr="001A5B64">
          <w:rPr>
            <w:color w:val="222222"/>
            <w:sz w:val="24"/>
            <w:szCs w:val="24"/>
            <w:highlight w:val="white"/>
          </w:rPr>
          <w:t>–</w:t>
        </w:r>
        <w:r w:rsidR="003959F2" w:rsidRPr="003959F2">
          <w:rPr>
            <w:color w:val="222222"/>
            <w:sz w:val="24"/>
            <w:szCs w:val="24"/>
            <w:highlight w:val="yellow"/>
          </w:rPr>
          <w:t>END PAGE</w:t>
        </w:r>
      </w:ins>
      <w:r w:rsidRPr="001A5B64">
        <w:rPr>
          <w:color w:val="222222"/>
          <w:sz w:val="24"/>
          <w:szCs w:val="24"/>
          <w:highlight w:val="white"/>
        </w:rPr>
        <w:t>.</w:t>
      </w:r>
    </w:p>
    <w:p w14:paraId="6D692DEF" w14:textId="4767A3BE" w:rsidR="00322FEB" w:rsidRPr="001A5B64" w:rsidRDefault="00322FEB" w:rsidP="005F6B65">
      <w:pPr>
        <w:spacing w:after="0" w:line="480" w:lineRule="auto"/>
        <w:ind w:left="450" w:hanging="450"/>
        <w:rPr>
          <w:rFonts w:eastAsia="Arial"/>
          <w:color w:val="222222"/>
          <w:sz w:val="24"/>
          <w:szCs w:val="24"/>
        </w:rPr>
      </w:pPr>
      <w:r w:rsidRPr="001A5B64">
        <w:rPr>
          <w:rFonts w:eastAsia="Arial"/>
          <w:color w:val="222222"/>
          <w:sz w:val="24"/>
          <w:szCs w:val="24"/>
        </w:rPr>
        <w:t>Caamaño-Antelo, S., Fernández-No, I. C., Böhme, K., Ezzat-</w:t>
      </w:r>
      <w:proofErr w:type="spellStart"/>
      <w:r w:rsidRPr="001A5B64">
        <w:rPr>
          <w:rFonts w:eastAsia="Arial"/>
          <w:color w:val="222222"/>
          <w:sz w:val="24"/>
          <w:szCs w:val="24"/>
        </w:rPr>
        <w:t>Alnakip</w:t>
      </w:r>
      <w:proofErr w:type="spellEnd"/>
      <w:r w:rsidRPr="001A5B64">
        <w:rPr>
          <w:rFonts w:eastAsia="Arial"/>
          <w:color w:val="222222"/>
          <w:sz w:val="24"/>
          <w:szCs w:val="24"/>
        </w:rPr>
        <w:t>, M., Quintela-Baluja, M., Barros-Velázquez, J., Calo-Mata, P., 2015. Genetic discrimination of foodborne pathogenic and spoilage Bacillus spp. based on three housekeeping genes. Food Microbiology, 46, 288</w:t>
      </w:r>
      <w:ins w:id="14" w:author="Natasha" w:date="2024-01-19T09:28:00Z">
        <w:r w:rsidR="003959F2">
          <w:rPr>
            <w:rFonts w:eastAsia="Arial"/>
            <w:color w:val="222222"/>
            <w:sz w:val="24"/>
            <w:szCs w:val="24"/>
          </w:rPr>
          <w:t>−</w:t>
        </w:r>
      </w:ins>
      <w:del w:id="15" w:author="Natasha" w:date="2024-01-19T09:28:00Z">
        <w:r w:rsidRPr="001A5B64" w:rsidDel="003959F2">
          <w:rPr>
            <w:rFonts w:eastAsia="Arial"/>
            <w:color w:val="222222"/>
            <w:sz w:val="24"/>
            <w:szCs w:val="24"/>
          </w:rPr>
          <w:delText>-</w:delText>
        </w:r>
      </w:del>
      <w:r w:rsidRPr="001A5B64">
        <w:rPr>
          <w:rFonts w:eastAsia="Arial"/>
          <w:color w:val="222222"/>
          <w:sz w:val="24"/>
          <w:szCs w:val="24"/>
        </w:rPr>
        <w:t xml:space="preserve">298. </w:t>
      </w:r>
      <w:hyperlink r:id="rId9" w:history="1">
        <w:r w:rsidRPr="001A5B64">
          <w:rPr>
            <w:rFonts w:eastAsia="Arial"/>
            <w:color w:val="0000FF"/>
            <w:sz w:val="24"/>
            <w:szCs w:val="24"/>
            <w:u w:val="single"/>
          </w:rPr>
          <w:t>https://doi.org/10.1016/j.fm.2014.08.013</w:t>
        </w:r>
      </w:hyperlink>
    </w:p>
    <w:p w14:paraId="583BE74A" w14:textId="14DC8DF6" w:rsidR="00322FEB" w:rsidRPr="001A5B64" w:rsidRDefault="00322FEB" w:rsidP="005F6B65">
      <w:pPr>
        <w:spacing w:after="0" w:line="480" w:lineRule="auto"/>
        <w:ind w:left="450" w:hanging="450"/>
        <w:rPr>
          <w:rFonts w:eastAsia="Arial"/>
          <w:color w:val="222222"/>
          <w:sz w:val="24"/>
          <w:szCs w:val="24"/>
          <w:highlight w:val="white"/>
        </w:rPr>
      </w:pPr>
      <w:r w:rsidRPr="001A5B64">
        <w:rPr>
          <w:rFonts w:eastAsia="Arial"/>
          <w:color w:val="222222"/>
          <w:sz w:val="24"/>
          <w:szCs w:val="24"/>
          <w:highlight w:val="white"/>
        </w:rPr>
        <w:t xml:space="preserve">Chen, M., Wang, J., Liu, B., Zhu, Y., Xiao, R., Yang, </w:t>
      </w:r>
      <w:commentRangeStart w:id="16"/>
      <w:r w:rsidRPr="003959F2">
        <w:rPr>
          <w:rFonts w:eastAsia="Arial"/>
          <w:color w:val="222222"/>
          <w:sz w:val="24"/>
          <w:szCs w:val="24"/>
          <w:highlight w:val="yellow"/>
        </w:rPr>
        <w:t>W</w:t>
      </w:r>
      <w:commentRangeEnd w:id="16"/>
      <w:r w:rsidR="003959F2">
        <w:rPr>
          <w:rStyle w:val="CommentReference"/>
        </w:rPr>
        <w:commentReference w:id="16"/>
      </w:r>
      <w:r w:rsidRPr="003959F2">
        <w:rPr>
          <w:rFonts w:eastAsia="Arial"/>
          <w:color w:val="222222"/>
          <w:sz w:val="24"/>
          <w:szCs w:val="24"/>
          <w:highlight w:val="yellow"/>
        </w:rPr>
        <w:t>., ... &amp;</w:t>
      </w:r>
      <w:r w:rsidRPr="001A5B64">
        <w:rPr>
          <w:rFonts w:eastAsia="Arial"/>
          <w:color w:val="222222"/>
          <w:sz w:val="24"/>
          <w:szCs w:val="24"/>
          <w:highlight w:val="white"/>
        </w:rPr>
        <w:t xml:space="preserve"> Chen, Z.</w:t>
      </w:r>
      <w:ins w:id="17" w:author="Natasha" w:date="2024-01-19T09:30:00Z">
        <w:r w:rsidR="003959F2">
          <w:rPr>
            <w:rFonts w:eastAsia="Arial"/>
            <w:color w:val="222222"/>
            <w:sz w:val="24"/>
            <w:szCs w:val="24"/>
            <w:highlight w:val="white"/>
          </w:rPr>
          <w:t>,</w:t>
        </w:r>
      </w:ins>
      <w:r w:rsidRPr="001A5B64">
        <w:rPr>
          <w:rFonts w:eastAsia="Arial"/>
          <w:color w:val="222222"/>
          <w:sz w:val="24"/>
          <w:szCs w:val="24"/>
          <w:highlight w:val="white"/>
        </w:rPr>
        <w:t xml:space="preserve"> </w:t>
      </w:r>
      <w:del w:id="18" w:author="Natasha" w:date="2024-01-19T09:30:00Z">
        <w:r w:rsidRPr="001A5B64" w:rsidDel="003959F2">
          <w:rPr>
            <w:rFonts w:eastAsia="Arial"/>
            <w:color w:val="222222"/>
            <w:sz w:val="24"/>
            <w:szCs w:val="24"/>
            <w:highlight w:val="white"/>
          </w:rPr>
          <w:delText>(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>2020</w:t>
      </w:r>
      <w:del w:id="19" w:author="Natasha" w:date="2024-01-19T09:30:00Z">
        <w:r w:rsidRPr="001A5B64" w:rsidDel="003959F2">
          <w:rPr>
            <w:rFonts w:eastAsia="Arial"/>
            <w:color w:val="222222"/>
            <w:sz w:val="24"/>
            <w:szCs w:val="24"/>
            <w:highlight w:val="white"/>
          </w:rPr>
          <w:delText>)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 xml:space="preserve">. Biocontrol of tomato bacterial wilt by the new strain </w:t>
      </w:r>
      <w:r w:rsidRPr="001A5B64">
        <w:rPr>
          <w:rFonts w:eastAsia="Arial"/>
          <w:i/>
          <w:color w:val="222222"/>
          <w:sz w:val="24"/>
          <w:szCs w:val="24"/>
          <w:highlight w:val="white"/>
        </w:rPr>
        <w:t xml:space="preserve">Bacillus </w:t>
      </w:r>
      <w:proofErr w:type="spellStart"/>
      <w:r w:rsidRPr="001A5B64">
        <w:rPr>
          <w:rFonts w:eastAsia="Arial"/>
          <w:i/>
          <w:color w:val="222222"/>
          <w:sz w:val="24"/>
          <w:szCs w:val="24"/>
          <w:highlight w:val="white"/>
        </w:rPr>
        <w:t>velezensis</w:t>
      </w:r>
      <w:proofErr w:type="spellEnd"/>
      <w:r w:rsidRPr="001A5B64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1A5B64">
        <w:rPr>
          <w:rFonts w:eastAsia="Arial"/>
          <w:color w:val="222222"/>
          <w:sz w:val="24"/>
          <w:szCs w:val="24"/>
          <w:highlight w:val="white"/>
        </w:rPr>
        <w:t>FJAT</w:t>
      </w:r>
      <w:proofErr w:type="spellEnd"/>
      <w:r w:rsidRPr="001A5B64">
        <w:rPr>
          <w:rFonts w:eastAsia="Arial"/>
          <w:color w:val="222222"/>
          <w:sz w:val="24"/>
          <w:szCs w:val="24"/>
          <w:highlight w:val="white"/>
        </w:rPr>
        <w:t>-46737 and its lipopeptides. BMC microbiology, 20(1), 1</w:t>
      </w:r>
      <w:ins w:id="20" w:author="Natasha" w:date="2024-01-19T09:30:00Z">
        <w:r w:rsidR="003959F2">
          <w:rPr>
            <w:rFonts w:eastAsia="Arial"/>
            <w:color w:val="222222"/>
            <w:sz w:val="24"/>
            <w:szCs w:val="24"/>
            <w:highlight w:val="white"/>
          </w:rPr>
          <w:t>−</w:t>
        </w:r>
      </w:ins>
      <w:del w:id="21" w:author="Natasha" w:date="2024-01-19T09:30:00Z">
        <w:r w:rsidRPr="001A5B64" w:rsidDel="003959F2">
          <w:rPr>
            <w:rFonts w:eastAsia="Arial"/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 xml:space="preserve">12. </w:t>
      </w:r>
      <w:hyperlink r:id="rId10" w:history="1">
        <w:r w:rsidRPr="001A5B64">
          <w:rPr>
            <w:rFonts w:eastAsia="Arial"/>
            <w:color w:val="0000FF"/>
            <w:sz w:val="24"/>
            <w:szCs w:val="24"/>
            <w:highlight w:val="white"/>
            <w:u w:val="single"/>
          </w:rPr>
          <w:t>https://doi.org/10.1186/s12866-020-01851-2</w:t>
        </w:r>
      </w:hyperlink>
    </w:p>
    <w:p w14:paraId="0D24F61A" w14:textId="15745329" w:rsidR="00322FEB" w:rsidRPr="001A5B64" w:rsidRDefault="00322FEB" w:rsidP="005F6B65">
      <w:pPr>
        <w:spacing w:after="0" w:line="480" w:lineRule="auto"/>
        <w:ind w:left="450" w:hanging="450"/>
        <w:rPr>
          <w:rFonts w:eastAsia="Arial"/>
          <w:color w:val="222222"/>
          <w:sz w:val="24"/>
          <w:szCs w:val="24"/>
        </w:rPr>
      </w:pPr>
      <w:r w:rsidRPr="001A5B64">
        <w:rPr>
          <w:rFonts w:eastAsia="Arial"/>
          <w:color w:val="222222"/>
          <w:sz w:val="24"/>
          <w:szCs w:val="24"/>
          <w:highlight w:val="white"/>
        </w:rPr>
        <w:t>Chiang, K.</w:t>
      </w:r>
      <w:ins w:id="22" w:author="Natasha" w:date="2024-01-19T09:30:00Z">
        <w:r w:rsidR="005F6B65">
          <w:rPr>
            <w:rFonts w:eastAsia="Arial"/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rFonts w:eastAsia="Arial"/>
          <w:color w:val="222222"/>
          <w:sz w:val="24"/>
          <w:szCs w:val="24"/>
          <w:highlight w:val="white"/>
        </w:rPr>
        <w:t>S., Liu, H.</w:t>
      </w:r>
      <w:ins w:id="23" w:author="Natasha" w:date="2024-01-19T09:30:00Z">
        <w:r w:rsidR="005F6B65">
          <w:rPr>
            <w:rFonts w:eastAsia="Arial"/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rFonts w:eastAsia="Arial"/>
          <w:color w:val="222222"/>
          <w:sz w:val="24"/>
          <w:szCs w:val="24"/>
          <w:highlight w:val="white"/>
        </w:rPr>
        <w:t>I.</w:t>
      </w:r>
      <w:ins w:id="24" w:author="Natasha" w:date="2024-01-19T09:30:00Z">
        <w:r w:rsidR="005F6B65">
          <w:rPr>
            <w:rFonts w:eastAsia="Arial"/>
            <w:color w:val="222222"/>
            <w:sz w:val="24"/>
            <w:szCs w:val="24"/>
            <w:highlight w:val="white"/>
          </w:rPr>
          <w:t>,</w:t>
        </w:r>
      </w:ins>
      <w:r w:rsidRPr="001A5B64">
        <w:rPr>
          <w:rFonts w:eastAsia="Arial"/>
          <w:color w:val="222222"/>
          <w:sz w:val="24"/>
          <w:szCs w:val="24"/>
          <w:highlight w:val="white"/>
        </w:rPr>
        <w:t xml:space="preserve"> </w:t>
      </w:r>
      <w:commentRangeStart w:id="25"/>
      <w:del w:id="26" w:author="Natasha" w:date="2024-01-19T09:30:00Z">
        <w:r w:rsidRPr="001A5B64" w:rsidDel="005F6B65">
          <w:rPr>
            <w:rFonts w:eastAsia="Arial"/>
            <w:color w:val="222222"/>
            <w:sz w:val="24"/>
            <w:szCs w:val="24"/>
            <w:highlight w:val="white"/>
          </w:rPr>
          <w:delText>and</w:delText>
        </w:r>
      </w:del>
      <w:commentRangeEnd w:id="25"/>
      <w:r w:rsidR="005F6B65">
        <w:rPr>
          <w:rStyle w:val="CommentReference"/>
        </w:rPr>
        <w:commentReference w:id="25"/>
      </w:r>
      <w:del w:id="27" w:author="Natasha" w:date="2024-01-19T09:30:00Z">
        <w:r w:rsidRPr="001A5B64" w:rsidDel="005F6B65">
          <w:rPr>
            <w:rFonts w:eastAsia="Arial"/>
            <w:color w:val="222222"/>
            <w:sz w:val="24"/>
            <w:szCs w:val="24"/>
            <w:highlight w:val="white"/>
          </w:rPr>
          <w:delText xml:space="preserve"> 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 xml:space="preserve">Bock, C., 2017. A discussion on disease severity index values. Part I: </w:t>
      </w:r>
      <w:ins w:id="28" w:author="Natasha" w:date="2024-01-19T09:37:00Z">
        <w:r w:rsidR="003C0D1E">
          <w:rPr>
            <w:rFonts w:eastAsia="Arial"/>
            <w:color w:val="222222"/>
            <w:sz w:val="24"/>
            <w:szCs w:val="24"/>
            <w:highlight w:val="white"/>
          </w:rPr>
          <w:t>W</w:t>
        </w:r>
      </w:ins>
      <w:del w:id="29" w:author="Natasha" w:date="2024-01-19T09:37:00Z">
        <w:r w:rsidRPr="001A5B64" w:rsidDel="003C0D1E">
          <w:rPr>
            <w:rFonts w:eastAsia="Arial"/>
            <w:color w:val="222222"/>
            <w:sz w:val="24"/>
            <w:szCs w:val="24"/>
            <w:highlight w:val="white"/>
          </w:rPr>
          <w:delText>w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 xml:space="preserve">arning on inherent errors and suggestions to </w:t>
      </w:r>
      <w:proofErr w:type="spellStart"/>
      <w:r w:rsidRPr="001A5B64">
        <w:rPr>
          <w:rFonts w:eastAsia="Arial"/>
          <w:color w:val="222222"/>
          <w:sz w:val="24"/>
          <w:szCs w:val="24"/>
          <w:highlight w:val="white"/>
        </w:rPr>
        <w:t>maximise</w:t>
      </w:r>
      <w:proofErr w:type="spellEnd"/>
      <w:r w:rsidRPr="001A5B64">
        <w:rPr>
          <w:rFonts w:eastAsia="Arial"/>
          <w:color w:val="222222"/>
          <w:sz w:val="24"/>
          <w:szCs w:val="24"/>
          <w:highlight w:val="white"/>
        </w:rPr>
        <w:t xml:space="preserve"> accuracy. Annals of Applied Biology, 171(2), 139</w:t>
      </w:r>
      <w:ins w:id="30" w:author="Natasha" w:date="2024-01-19T09:30:00Z">
        <w:r w:rsidR="005F6B65">
          <w:rPr>
            <w:rFonts w:eastAsia="Arial"/>
            <w:color w:val="222222"/>
            <w:sz w:val="24"/>
            <w:szCs w:val="24"/>
            <w:highlight w:val="white"/>
          </w:rPr>
          <w:t>−</w:t>
        </w:r>
      </w:ins>
      <w:del w:id="31" w:author="Natasha" w:date="2024-01-19T09:30:00Z">
        <w:r w:rsidRPr="001A5B64" w:rsidDel="005F6B65">
          <w:rPr>
            <w:rFonts w:eastAsia="Arial"/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>154.</w:t>
      </w:r>
      <w:r w:rsidRPr="001A5B64">
        <w:t xml:space="preserve"> </w:t>
      </w:r>
      <w:hyperlink r:id="rId11" w:history="1">
        <w:r w:rsidRPr="001A5B64">
          <w:rPr>
            <w:rFonts w:eastAsia="Arial"/>
            <w:color w:val="0000FF"/>
            <w:sz w:val="24"/>
            <w:szCs w:val="24"/>
            <w:u w:val="single"/>
          </w:rPr>
          <w:t>https://doi.org/10.1111/aab.12362</w:t>
        </w:r>
      </w:hyperlink>
    </w:p>
    <w:p w14:paraId="31F75597" w14:textId="4E1BA812" w:rsidR="00322FEB" w:rsidRDefault="00322FEB" w:rsidP="005F6B65">
      <w:pPr>
        <w:spacing w:after="0" w:line="480" w:lineRule="auto"/>
        <w:ind w:left="450" w:hanging="450"/>
        <w:rPr>
          <w:rFonts w:eastAsia="SimSun"/>
          <w:iCs/>
          <w:sz w:val="24"/>
          <w:szCs w:val="24"/>
          <w:shd w:val="clear" w:color="auto" w:fill="FFFFFF"/>
        </w:rPr>
      </w:pPr>
      <w:r w:rsidRPr="001A5B64">
        <w:rPr>
          <w:rFonts w:eastAsia="SimSun"/>
          <w:sz w:val="24"/>
          <w:szCs w:val="24"/>
          <w:shd w:val="clear" w:color="auto" w:fill="FFFFFF"/>
        </w:rPr>
        <w:t>Gao, J.</w:t>
      </w:r>
      <w:ins w:id="32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>L., Khan, M.</w:t>
      </w:r>
      <w:ins w:id="33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>S., Sun, Y.</w:t>
      </w:r>
      <w:ins w:id="34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>C., Xue, J., Du, Y., Yang, C., Chebotar, V.</w:t>
      </w:r>
      <w:ins w:id="35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 xml:space="preserve">K., </w:t>
      </w:r>
      <w:proofErr w:type="spellStart"/>
      <w:r w:rsidRPr="001A5B64">
        <w:rPr>
          <w:rFonts w:eastAsia="SimSun"/>
          <w:sz w:val="24"/>
          <w:szCs w:val="24"/>
          <w:shd w:val="clear" w:color="auto" w:fill="FFFFFF"/>
        </w:rPr>
        <w:t>Tikunov</w:t>
      </w:r>
      <w:proofErr w:type="spellEnd"/>
      <w:r w:rsidRPr="001A5B64">
        <w:rPr>
          <w:rFonts w:eastAsia="SimSun"/>
          <w:sz w:val="24"/>
          <w:szCs w:val="24"/>
          <w:shd w:val="clear" w:color="auto" w:fill="FFFFFF"/>
        </w:rPr>
        <w:t>, V.</w:t>
      </w:r>
      <w:ins w:id="36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 xml:space="preserve">S., </w:t>
      </w:r>
      <w:proofErr w:type="spellStart"/>
      <w:r w:rsidRPr="001A5B64">
        <w:rPr>
          <w:rFonts w:eastAsia="SimSun"/>
          <w:sz w:val="24"/>
          <w:szCs w:val="24"/>
          <w:shd w:val="clear" w:color="auto" w:fill="FFFFFF"/>
        </w:rPr>
        <w:t>Rubanov</w:t>
      </w:r>
      <w:proofErr w:type="spellEnd"/>
      <w:r w:rsidRPr="001A5B64">
        <w:rPr>
          <w:rFonts w:eastAsia="SimSun"/>
          <w:sz w:val="24"/>
          <w:szCs w:val="24"/>
          <w:shd w:val="clear" w:color="auto" w:fill="FFFFFF"/>
        </w:rPr>
        <w:t>, I.</w:t>
      </w:r>
      <w:ins w:id="37" w:author="Natasha" w:date="2024-01-19T09:31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 xml:space="preserve">N., Chen, X., </w:t>
      </w:r>
      <w:commentRangeStart w:id="38"/>
      <w:r w:rsidRPr="001A5B64">
        <w:rPr>
          <w:rFonts w:eastAsia="SimSun"/>
          <w:sz w:val="24"/>
          <w:szCs w:val="24"/>
          <w:shd w:val="clear" w:color="auto" w:fill="FFFFFF"/>
        </w:rPr>
        <w:t xml:space="preserve">Zhang, X., </w:t>
      </w:r>
      <w:commentRangeEnd w:id="38"/>
      <w:r w:rsidR="005F6B65">
        <w:rPr>
          <w:rStyle w:val="CommentReference"/>
        </w:rPr>
        <w:commentReference w:id="38"/>
      </w:r>
      <w:r w:rsidRPr="001A5B64">
        <w:rPr>
          <w:rFonts w:eastAsia="SimSun"/>
          <w:sz w:val="24"/>
          <w:szCs w:val="24"/>
          <w:shd w:val="clear" w:color="auto" w:fill="FFFFFF"/>
        </w:rPr>
        <w:t xml:space="preserve">2022. Characterization of an </w:t>
      </w:r>
      <w:ins w:id="39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e</w:t>
        </w:r>
      </w:ins>
      <w:del w:id="40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E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ndophytic </w:t>
      </w:r>
      <w:ins w:id="41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a</w:t>
        </w:r>
      </w:ins>
      <w:del w:id="42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A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ntagonistic </w:t>
      </w:r>
      <w:ins w:id="43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b</w:t>
        </w:r>
      </w:ins>
      <w:del w:id="44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B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acterial </w:t>
      </w:r>
      <w:ins w:id="45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s</w:t>
        </w:r>
      </w:ins>
      <w:del w:id="46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S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train </w:t>
      </w:r>
      <w:r w:rsidRPr="001A5B64">
        <w:rPr>
          <w:rFonts w:eastAsia="SimSun"/>
          <w:i/>
          <w:iCs/>
          <w:sz w:val="24"/>
          <w:szCs w:val="24"/>
          <w:shd w:val="clear" w:color="auto" w:fill="FFFFFF"/>
        </w:rPr>
        <w:t xml:space="preserve">Bacillus </w:t>
      </w:r>
      <w:proofErr w:type="spellStart"/>
      <w:r w:rsidRPr="001A5B64">
        <w:rPr>
          <w:rFonts w:eastAsia="SimSun"/>
          <w:i/>
          <w:iCs/>
          <w:sz w:val="24"/>
          <w:szCs w:val="24"/>
          <w:shd w:val="clear" w:color="auto" w:fill="FFFFFF"/>
        </w:rPr>
        <w:t>halotolerans</w:t>
      </w:r>
      <w:proofErr w:type="spellEnd"/>
      <w:r w:rsidRPr="001A5B64">
        <w:rPr>
          <w:rFonts w:eastAsia="SimSu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A5B64">
        <w:rPr>
          <w:rFonts w:eastAsia="SimSun"/>
          <w:sz w:val="24"/>
          <w:szCs w:val="24"/>
          <w:shd w:val="clear" w:color="auto" w:fill="FFFFFF"/>
        </w:rPr>
        <w:t>LBG</w:t>
      </w:r>
      <w:proofErr w:type="spellEnd"/>
      <w:r w:rsidRPr="001A5B64">
        <w:rPr>
          <w:rFonts w:eastAsia="SimSun"/>
          <w:sz w:val="24"/>
          <w:szCs w:val="24"/>
          <w:shd w:val="clear" w:color="auto" w:fill="FFFFFF"/>
        </w:rPr>
        <w:t xml:space="preserve">-1-13 with </w:t>
      </w:r>
      <w:ins w:id="47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m</w:t>
        </w:r>
      </w:ins>
      <w:del w:id="48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M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ultiple </w:t>
      </w:r>
      <w:ins w:id="49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p</w:t>
        </w:r>
      </w:ins>
      <w:del w:id="50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P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lant </w:t>
      </w:r>
      <w:ins w:id="51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g</w:t>
        </w:r>
      </w:ins>
      <w:del w:id="52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G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>rowth-</w:t>
      </w:r>
      <w:ins w:id="53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p</w:t>
        </w:r>
      </w:ins>
      <w:del w:id="54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P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romoting </w:t>
      </w:r>
      <w:ins w:id="55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t</w:t>
        </w:r>
      </w:ins>
      <w:del w:id="56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T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raits, </w:t>
      </w:r>
      <w:ins w:id="57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s</w:t>
        </w:r>
      </w:ins>
      <w:del w:id="58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S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tress </w:t>
      </w:r>
      <w:ins w:id="59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t</w:t>
        </w:r>
      </w:ins>
      <w:del w:id="60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T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olerance, and </w:t>
      </w:r>
      <w:ins w:id="61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i</w:t>
        </w:r>
      </w:ins>
      <w:del w:id="62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I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ts </w:t>
      </w:r>
      <w:ins w:id="63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e</w:t>
        </w:r>
      </w:ins>
      <w:del w:id="64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E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ffects on </w:t>
      </w:r>
      <w:ins w:id="65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l</w:t>
        </w:r>
      </w:ins>
      <w:del w:id="66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L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ily </w:t>
      </w:r>
      <w:ins w:id="67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g</w:t>
        </w:r>
      </w:ins>
      <w:del w:id="68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G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>rowth.</w:t>
      </w:r>
      <w:ins w:id="69" w:author="Natasha" w:date="2024-01-19T09:31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del w:id="70" w:author="Natasha" w:date="2024-01-19T09:31:00Z">
        <w:r w:rsidRPr="001A5B64" w:rsidDel="005F6B65">
          <w:rPr>
            <w:rFonts w:eastAsia="SimSun"/>
            <w:sz w:val="24"/>
            <w:szCs w:val="24"/>
            <w:shd w:val="clear" w:color="auto" w:fill="FFFFFF"/>
          </w:rPr>
          <w:delText> </w:delText>
        </w:r>
      </w:del>
      <w:r w:rsidRPr="001A5B64">
        <w:rPr>
          <w:rFonts w:eastAsia="SimSun"/>
          <w:iCs/>
          <w:sz w:val="24"/>
          <w:szCs w:val="24"/>
          <w:shd w:val="clear" w:color="auto" w:fill="FFFFFF"/>
        </w:rPr>
        <w:t>BioMed Research International,</w:t>
      </w:r>
      <w:ins w:id="71" w:author="Natasha" w:date="2024-01-19T09:31:00Z">
        <w:r w:rsidR="005F6B65">
          <w:rPr>
            <w:rFonts w:eastAsia="SimSun"/>
            <w:iCs/>
            <w:sz w:val="24"/>
            <w:szCs w:val="24"/>
            <w:shd w:val="clear" w:color="auto" w:fill="FFFFFF"/>
          </w:rPr>
          <w:t xml:space="preserve"> </w:t>
        </w:r>
      </w:ins>
      <w:del w:id="72" w:author="Natasha" w:date="2024-01-19T09:31:00Z">
        <w:r w:rsidRPr="001A5B64" w:rsidDel="005F6B65">
          <w:rPr>
            <w:rFonts w:eastAsia="SimSun"/>
            <w:iCs/>
            <w:sz w:val="24"/>
            <w:szCs w:val="24"/>
            <w:shd w:val="clear" w:color="auto" w:fill="FFFFFF"/>
          </w:rPr>
          <w:delText> </w:delText>
        </w:r>
      </w:del>
      <w:ins w:id="73" w:author="Natasha" w:date="2024-01-19T09:31:00Z">
        <w:r w:rsidR="005F6B65" w:rsidRPr="005F6B65">
          <w:rPr>
            <w:rFonts w:eastAsia="SimSun"/>
            <w:iCs/>
            <w:sz w:val="24"/>
            <w:szCs w:val="24"/>
            <w:highlight w:val="yellow"/>
            <w:shd w:val="clear" w:color="auto" w:fill="FFFFFF"/>
          </w:rPr>
          <w:t>VOL(ISSUE), PAGES</w:t>
        </w:r>
      </w:ins>
      <w:del w:id="74" w:author="Natasha" w:date="2024-01-19T09:31:00Z">
        <w:r w:rsidRPr="005F6B65" w:rsidDel="005F6B65">
          <w:rPr>
            <w:rFonts w:eastAsia="SimSun"/>
            <w:iCs/>
            <w:sz w:val="24"/>
            <w:szCs w:val="24"/>
            <w:highlight w:val="yellow"/>
            <w:shd w:val="clear" w:color="auto" w:fill="FFFFFF"/>
          </w:rPr>
          <w:delText>2022</w:delText>
        </w:r>
      </w:del>
      <w:r w:rsidRPr="001A5B64">
        <w:rPr>
          <w:rFonts w:eastAsia="SimSun"/>
          <w:iCs/>
          <w:sz w:val="24"/>
          <w:szCs w:val="24"/>
          <w:shd w:val="clear" w:color="auto" w:fill="FFFFFF"/>
        </w:rPr>
        <w:t>.</w:t>
      </w:r>
      <w:r>
        <w:rPr>
          <w:rFonts w:eastAsia="SimSun"/>
          <w:iCs/>
          <w:sz w:val="24"/>
          <w:szCs w:val="24"/>
          <w:shd w:val="clear" w:color="auto" w:fill="FFFFFF"/>
        </w:rPr>
        <w:t xml:space="preserve"> </w:t>
      </w:r>
      <w:hyperlink r:id="rId12" w:history="1">
        <w:r w:rsidRPr="00057ACA">
          <w:rPr>
            <w:rStyle w:val="Hyperlink"/>
            <w:rFonts w:eastAsia="SimSun"/>
            <w:iCs/>
            <w:sz w:val="24"/>
            <w:szCs w:val="24"/>
            <w:shd w:val="clear" w:color="auto" w:fill="FFFFFF"/>
          </w:rPr>
          <w:t>https://doi.org/10.1155/2022/5960004</w:t>
        </w:r>
      </w:hyperlink>
    </w:p>
    <w:p w14:paraId="7239B842" w14:textId="13263B92" w:rsidR="00322FEB" w:rsidRPr="001A5B64" w:rsidRDefault="00322FEB" w:rsidP="005F6B65">
      <w:pPr>
        <w:spacing w:after="0" w:line="480" w:lineRule="auto"/>
        <w:ind w:left="450" w:hanging="450"/>
        <w:rPr>
          <w:color w:val="222222"/>
          <w:sz w:val="24"/>
          <w:szCs w:val="24"/>
          <w:highlight w:val="white"/>
        </w:rPr>
      </w:pPr>
      <w:r w:rsidRPr="001A5B64">
        <w:rPr>
          <w:color w:val="222222"/>
          <w:sz w:val="24"/>
          <w:szCs w:val="24"/>
          <w:highlight w:val="white"/>
        </w:rPr>
        <w:lastRenderedPageBreak/>
        <w:t xml:space="preserve">Horuz, S., 2019. Identification of </w:t>
      </w:r>
      <w:r w:rsidRPr="001A5B64">
        <w:rPr>
          <w:i/>
          <w:color w:val="222222"/>
          <w:sz w:val="24"/>
          <w:szCs w:val="24"/>
          <w:highlight w:val="white"/>
        </w:rPr>
        <w:t xml:space="preserve">Xanthomonas </w:t>
      </w:r>
      <w:r w:rsidRPr="001A5B64">
        <w:rPr>
          <w:color w:val="222222"/>
          <w:sz w:val="24"/>
          <w:szCs w:val="24"/>
          <w:highlight w:val="white"/>
        </w:rPr>
        <w:t>spp. disease agent/s and the effect of chemical seed treatments to control bacterial spot of pepper. Fresenius Environmental Bulletin, 28</w:t>
      </w:r>
      <w:del w:id="75" w:author="Natasha" w:date="2024-01-19T09:32:00Z">
        <w:r w:rsidRPr="001A5B64" w:rsidDel="002D7BF3">
          <w:rPr>
            <w:color w:val="222222"/>
            <w:sz w:val="24"/>
            <w:szCs w:val="24"/>
            <w:highlight w:val="white"/>
          </w:rPr>
          <w:delText xml:space="preserve"> </w:delText>
        </w:r>
      </w:del>
      <w:r w:rsidRPr="001A5B64">
        <w:rPr>
          <w:color w:val="222222"/>
          <w:sz w:val="24"/>
          <w:szCs w:val="24"/>
          <w:highlight w:val="white"/>
        </w:rPr>
        <w:t>(9), 6786</w:t>
      </w:r>
      <w:ins w:id="76" w:author="Natasha" w:date="2024-01-19T09:32:00Z">
        <w:r w:rsidR="002D7BF3">
          <w:rPr>
            <w:color w:val="222222"/>
            <w:sz w:val="24"/>
            <w:szCs w:val="24"/>
            <w:highlight w:val="white"/>
          </w:rPr>
          <w:t>−</w:t>
        </w:r>
      </w:ins>
      <w:del w:id="77" w:author="Natasha" w:date="2024-01-19T09:32:00Z">
        <w:r w:rsidRPr="001A5B64" w:rsidDel="002D7BF3">
          <w:rPr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color w:val="222222"/>
          <w:sz w:val="24"/>
          <w:szCs w:val="24"/>
          <w:highlight w:val="white"/>
        </w:rPr>
        <w:t>6792.</w:t>
      </w:r>
    </w:p>
    <w:p w14:paraId="2B5EA7A7" w14:textId="019823F2" w:rsidR="00322FEB" w:rsidRPr="001A5B64" w:rsidRDefault="00322FEB" w:rsidP="005F6B65">
      <w:pPr>
        <w:spacing w:after="0" w:line="480" w:lineRule="auto"/>
        <w:ind w:left="450" w:hanging="450"/>
        <w:rPr>
          <w:color w:val="222222"/>
          <w:sz w:val="24"/>
          <w:szCs w:val="24"/>
          <w:highlight w:val="white"/>
        </w:rPr>
      </w:pPr>
      <w:r w:rsidRPr="001A5B64">
        <w:rPr>
          <w:color w:val="222222"/>
          <w:sz w:val="24"/>
          <w:szCs w:val="24"/>
          <w:highlight w:val="white"/>
        </w:rPr>
        <w:t xml:space="preserve">Hossain, A., Islam Masum, M. M., Wu, X., Abdallah, Y., Ogunyemi, S. O., Wang, Y., </w:t>
      </w:r>
      <w:r w:rsidRPr="001A5B64">
        <w:rPr>
          <w:color w:val="222222"/>
          <w:sz w:val="24"/>
          <w:szCs w:val="24"/>
        </w:rPr>
        <w:t>Sun, G., Li, B.</w:t>
      </w:r>
      <w:ins w:id="78" w:author="Natasha" w:date="2024-01-19T09:32:00Z">
        <w:r w:rsidR="002D7BF3">
          <w:rPr>
            <w:color w:val="222222"/>
            <w:sz w:val="24"/>
            <w:szCs w:val="24"/>
          </w:rPr>
          <w:t>,</w:t>
        </w:r>
      </w:ins>
      <w:r w:rsidRPr="001A5B64">
        <w:rPr>
          <w:color w:val="222222"/>
          <w:sz w:val="24"/>
          <w:szCs w:val="24"/>
        </w:rPr>
        <w:t xml:space="preserve"> </w:t>
      </w:r>
      <w:commentRangeStart w:id="79"/>
      <w:del w:id="80" w:author="Natasha" w:date="2024-01-19T09:32:00Z">
        <w:r w:rsidRPr="001A5B64" w:rsidDel="002D7BF3">
          <w:rPr>
            <w:color w:val="222222"/>
            <w:sz w:val="24"/>
            <w:szCs w:val="24"/>
          </w:rPr>
          <w:delText>and</w:delText>
        </w:r>
      </w:del>
      <w:commentRangeEnd w:id="79"/>
      <w:r w:rsidR="002D7BF3">
        <w:rPr>
          <w:rStyle w:val="CommentReference"/>
        </w:rPr>
        <w:commentReference w:id="79"/>
      </w:r>
      <w:del w:id="81" w:author="Natasha" w:date="2024-01-19T09:32:00Z">
        <w:r w:rsidRPr="001A5B64" w:rsidDel="002D7BF3">
          <w:rPr>
            <w:color w:val="222222"/>
            <w:sz w:val="24"/>
            <w:szCs w:val="24"/>
          </w:rPr>
          <w:delText xml:space="preserve"> </w:delText>
        </w:r>
      </w:del>
      <w:r w:rsidRPr="001A5B64">
        <w:rPr>
          <w:color w:val="222222"/>
          <w:sz w:val="24"/>
          <w:szCs w:val="24"/>
        </w:rPr>
        <w:t xml:space="preserve">An, Q., </w:t>
      </w:r>
      <w:r w:rsidRPr="001A5B64">
        <w:rPr>
          <w:color w:val="222222"/>
          <w:sz w:val="24"/>
          <w:szCs w:val="24"/>
          <w:highlight w:val="white"/>
        </w:rPr>
        <w:t xml:space="preserve">2020. Screening of </w:t>
      </w:r>
      <w:r w:rsidRPr="001A5B64">
        <w:rPr>
          <w:i/>
          <w:color w:val="222222"/>
          <w:sz w:val="24"/>
          <w:szCs w:val="24"/>
          <w:highlight w:val="white"/>
        </w:rPr>
        <w:t>Bacillus</w:t>
      </w:r>
      <w:r w:rsidRPr="001A5B64">
        <w:rPr>
          <w:color w:val="222222"/>
          <w:sz w:val="24"/>
          <w:szCs w:val="24"/>
          <w:highlight w:val="white"/>
        </w:rPr>
        <w:t xml:space="preserve"> strains in biocontrol of pathogen </w:t>
      </w:r>
      <w:proofErr w:type="spellStart"/>
      <w:r w:rsidRPr="001A5B64">
        <w:rPr>
          <w:i/>
          <w:color w:val="222222"/>
          <w:sz w:val="24"/>
          <w:szCs w:val="24"/>
          <w:highlight w:val="white"/>
        </w:rPr>
        <w:t>Dickeya</w:t>
      </w:r>
      <w:proofErr w:type="spellEnd"/>
      <w:r w:rsidRPr="001A5B64">
        <w:rPr>
          <w:i/>
          <w:color w:val="222222"/>
          <w:sz w:val="24"/>
          <w:szCs w:val="24"/>
          <w:highlight w:val="white"/>
        </w:rPr>
        <w:t xml:space="preserve"> </w:t>
      </w:r>
      <w:proofErr w:type="spellStart"/>
      <w:r w:rsidRPr="001A5B64">
        <w:rPr>
          <w:i/>
          <w:color w:val="222222"/>
          <w:sz w:val="24"/>
          <w:szCs w:val="24"/>
          <w:highlight w:val="white"/>
        </w:rPr>
        <w:t>dadantii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 causing stem and root rot disease of sweet potato. Biocontrol Science and Technology, 30(11), 1180</w:t>
      </w:r>
      <w:ins w:id="82" w:author="Natasha" w:date="2024-01-19T09:32:00Z">
        <w:r w:rsidR="002D7BF3">
          <w:rPr>
            <w:color w:val="222222"/>
            <w:sz w:val="24"/>
            <w:szCs w:val="24"/>
            <w:highlight w:val="white"/>
          </w:rPr>
          <w:t>−</w:t>
        </w:r>
      </w:ins>
      <w:del w:id="83" w:author="Natasha" w:date="2024-01-19T09:32:00Z">
        <w:r w:rsidRPr="001A5B64" w:rsidDel="002D7BF3">
          <w:rPr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color w:val="222222"/>
          <w:sz w:val="24"/>
          <w:szCs w:val="24"/>
          <w:highlight w:val="white"/>
        </w:rPr>
        <w:t xml:space="preserve">1198. </w:t>
      </w:r>
      <w:hyperlink r:id="rId13" w:history="1">
        <w:r w:rsidRPr="001A5B64">
          <w:rPr>
            <w:color w:val="0000FF"/>
            <w:sz w:val="24"/>
            <w:szCs w:val="24"/>
            <w:highlight w:val="white"/>
            <w:u w:val="single"/>
          </w:rPr>
          <w:t>https://doi.org/10.1080/09583157.2020.1798356</w:t>
        </w:r>
      </w:hyperlink>
    </w:p>
    <w:p w14:paraId="6693A0FD" w14:textId="28237986" w:rsidR="00322FEB" w:rsidRPr="001A5B64" w:rsidRDefault="00322FEB" w:rsidP="005F6B65">
      <w:pPr>
        <w:spacing w:after="0" w:line="480" w:lineRule="auto"/>
        <w:ind w:left="450" w:hanging="450"/>
        <w:rPr>
          <w:sz w:val="24"/>
          <w:szCs w:val="24"/>
        </w:rPr>
      </w:pPr>
      <w:r w:rsidRPr="001A5B64">
        <w:rPr>
          <w:color w:val="222222"/>
          <w:sz w:val="24"/>
          <w:szCs w:val="24"/>
          <w:highlight w:val="white"/>
        </w:rPr>
        <w:t xml:space="preserve">Le </w:t>
      </w:r>
      <w:proofErr w:type="spellStart"/>
      <w:r w:rsidRPr="001A5B64">
        <w:rPr>
          <w:color w:val="222222"/>
          <w:sz w:val="24"/>
          <w:szCs w:val="24"/>
          <w:highlight w:val="white"/>
        </w:rPr>
        <w:t>Marrec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, C., </w:t>
      </w:r>
      <w:proofErr w:type="spellStart"/>
      <w:r w:rsidRPr="001A5B64">
        <w:rPr>
          <w:color w:val="222222"/>
          <w:sz w:val="24"/>
          <w:szCs w:val="24"/>
          <w:highlight w:val="white"/>
        </w:rPr>
        <w:t>Hyronimus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, B., </w:t>
      </w:r>
      <w:proofErr w:type="spellStart"/>
      <w:r w:rsidRPr="001A5B64">
        <w:rPr>
          <w:color w:val="222222"/>
          <w:sz w:val="24"/>
          <w:szCs w:val="24"/>
          <w:highlight w:val="white"/>
        </w:rPr>
        <w:t>Bressollier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, P., Verneuil, B., </w:t>
      </w:r>
      <w:proofErr w:type="spellStart"/>
      <w:r w:rsidRPr="001A5B64">
        <w:rPr>
          <w:color w:val="222222"/>
          <w:sz w:val="24"/>
          <w:szCs w:val="24"/>
          <w:highlight w:val="white"/>
        </w:rPr>
        <w:t>Urdaci</w:t>
      </w:r>
      <w:proofErr w:type="spellEnd"/>
      <w:r w:rsidRPr="001A5B64">
        <w:rPr>
          <w:color w:val="222222"/>
          <w:sz w:val="24"/>
          <w:szCs w:val="24"/>
          <w:highlight w:val="white"/>
        </w:rPr>
        <w:t>, M.</w:t>
      </w:r>
      <w:ins w:id="84" w:author="Natasha" w:date="2024-01-19T09:33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 xml:space="preserve">C., 2000. Biochemical and genetic characterization of coagulin, a new </w:t>
      </w:r>
      <w:proofErr w:type="spellStart"/>
      <w:r w:rsidRPr="001A5B64">
        <w:rPr>
          <w:color w:val="222222"/>
          <w:sz w:val="24"/>
          <w:szCs w:val="24"/>
          <w:highlight w:val="white"/>
        </w:rPr>
        <w:t>antilisterial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 bacteriocin in the pediocin family of bacteriocins, produced by </w:t>
      </w:r>
      <w:r w:rsidRPr="001A5B64">
        <w:rPr>
          <w:i/>
          <w:color w:val="222222"/>
          <w:sz w:val="24"/>
          <w:szCs w:val="24"/>
          <w:highlight w:val="white"/>
        </w:rPr>
        <w:t xml:space="preserve">Bacillus </w:t>
      </w:r>
      <w:proofErr w:type="spellStart"/>
      <w:r w:rsidRPr="001A5B64">
        <w:rPr>
          <w:i/>
          <w:color w:val="222222"/>
          <w:sz w:val="24"/>
          <w:szCs w:val="24"/>
          <w:highlight w:val="white"/>
        </w:rPr>
        <w:t>coagulans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1A5B64">
        <w:rPr>
          <w:color w:val="222222"/>
          <w:sz w:val="24"/>
          <w:szCs w:val="24"/>
          <w:highlight w:val="white"/>
        </w:rPr>
        <w:t>I4</w:t>
      </w:r>
      <w:proofErr w:type="spellEnd"/>
      <w:r w:rsidRPr="001A5B64">
        <w:rPr>
          <w:color w:val="222222"/>
          <w:sz w:val="24"/>
          <w:szCs w:val="24"/>
          <w:highlight w:val="white"/>
        </w:rPr>
        <w:t>. Applied and Environmental Microbiology, 66(12), 5213</w:t>
      </w:r>
      <w:ins w:id="85" w:author="Natasha" w:date="2024-01-19T09:33:00Z">
        <w:r w:rsidR="00FA17FB">
          <w:rPr>
            <w:color w:val="222222"/>
            <w:sz w:val="24"/>
            <w:szCs w:val="24"/>
            <w:highlight w:val="white"/>
          </w:rPr>
          <w:t>−</w:t>
        </w:r>
      </w:ins>
      <w:del w:id="86" w:author="Natasha" w:date="2024-01-19T09:33:00Z">
        <w:r w:rsidRPr="001A5B64" w:rsidDel="00FA17FB">
          <w:rPr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color w:val="222222"/>
          <w:sz w:val="24"/>
          <w:szCs w:val="24"/>
          <w:highlight w:val="white"/>
        </w:rPr>
        <w:t>5220.</w:t>
      </w:r>
      <w:r w:rsidRPr="001A5B64">
        <w:rPr>
          <w:color w:val="222222"/>
          <w:sz w:val="24"/>
          <w:szCs w:val="24"/>
        </w:rPr>
        <w:t xml:space="preserve"> </w:t>
      </w:r>
      <w:hyperlink r:id="rId14" w:history="1">
        <w:r w:rsidRPr="001A5B64">
          <w:rPr>
            <w:color w:val="0000FF"/>
            <w:sz w:val="24"/>
            <w:szCs w:val="24"/>
            <w:u w:val="single"/>
          </w:rPr>
          <w:t>https://doi.org/10.1128/AEM.66.12.5213-5220.2000</w:t>
        </w:r>
      </w:hyperlink>
    </w:p>
    <w:p w14:paraId="22B7CAA9" w14:textId="7C6C9203" w:rsidR="00322FEB" w:rsidRPr="001A5B64" w:rsidRDefault="00322FEB" w:rsidP="005F6B65">
      <w:pPr>
        <w:spacing w:after="0" w:line="480" w:lineRule="auto"/>
        <w:ind w:left="450" w:hanging="450"/>
        <w:rPr>
          <w:color w:val="222222"/>
          <w:sz w:val="24"/>
          <w:szCs w:val="24"/>
        </w:rPr>
      </w:pPr>
      <w:r w:rsidRPr="001A5B64">
        <w:rPr>
          <w:color w:val="222222"/>
          <w:sz w:val="24"/>
          <w:szCs w:val="24"/>
        </w:rPr>
        <w:t>Rabbee, M.</w:t>
      </w:r>
      <w:ins w:id="87" w:author="Natasha" w:date="2024-01-19T09:33:00Z">
        <w:r w:rsidR="00FA17FB">
          <w:rPr>
            <w:color w:val="222222"/>
            <w:sz w:val="24"/>
            <w:szCs w:val="24"/>
          </w:rPr>
          <w:t xml:space="preserve"> </w:t>
        </w:r>
      </w:ins>
      <w:r w:rsidRPr="001A5B64">
        <w:rPr>
          <w:color w:val="222222"/>
          <w:sz w:val="24"/>
          <w:szCs w:val="24"/>
        </w:rPr>
        <w:t>F., Ali, M.</w:t>
      </w:r>
      <w:ins w:id="88" w:author="Natasha" w:date="2024-01-19T09:33:00Z">
        <w:r w:rsidR="00FA17FB">
          <w:rPr>
            <w:color w:val="222222"/>
            <w:sz w:val="24"/>
            <w:szCs w:val="24"/>
          </w:rPr>
          <w:t xml:space="preserve"> </w:t>
        </w:r>
      </w:ins>
      <w:r w:rsidRPr="001A5B64">
        <w:rPr>
          <w:color w:val="222222"/>
          <w:sz w:val="24"/>
          <w:szCs w:val="24"/>
        </w:rPr>
        <w:t>S., Baek, K.</w:t>
      </w:r>
      <w:ins w:id="89" w:author="Natasha" w:date="2024-01-19T09:33:00Z">
        <w:r w:rsidR="00FA17FB">
          <w:rPr>
            <w:color w:val="222222"/>
            <w:sz w:val="24"/>
            <w:szCs w:val="24"/>
          </w:rPr>
          <w:t xml:space="preserve"> </w:t>
        </w:r>
      </w:ins>
      <w:r w:rsidRPr="001A5B64">
        <w:rPr>
          <w:color w:val="222222"/>
          <w:sz w:val="24"/>
          <w:szCs w:val="24"/>
        </w:rPr>
        <w:t xml:space="preserve">H., 2019. Endophyte </w:t>
      </w:r>
      <w:r w:rsidRPr="001A5B64">
        <w:rPr>
          <w:i/>
          <w:color w:val="222222"/>
          <w:sz w:val="24"/>
          <w:szCs w:val="24"/>
        </w:rPr>
        <w:t xml:space="preserve">Bacillus </w:t>
      </w:r>
      <w:proofErr w:type="spellStart"/>
      <w:r w:rsidRPr="001A5B64">
        <w:rPr>
          <w:i/>
          <w:color w:val="222222"/>
          <w:sz w:val="24"/>
          <w:szCs w:val="24"/>
        </w:rPr>
        <w:t>velezensis</w:t>
      </w:r>
      <w:proofErr w:type="spellEnd"/>
      <w:r w:rsidRPr="001A5B64">
        <w:rPr>
          <w:color w:val="222222"/>
          <w:sz w:val="24"/>
          <w:szCs w:val="24"/>
        </w:rPr>
        <w:t xml:space="preserve"> isolated from Citrus spp. Controls streptomycin-resistant </w:t>
      </w:r>
      <w:r w:rsidRPr="001A5B64">
        <w:rPr>
          <w:i/>
          <w:color w:val="222222"/>
          <w:sz w:val="24"/>
          <w:szCs w:val="24"/>
        </w:rPr>
        <w:t xml:space="preserve">Xanthomonas </w:t>
      </w:r>
      <w:proofErr w:type="spellStart"/>
      <w:r w:rsidRPr="001A5B64">
        <w:rPr>
          <w:i/>
          <w:color w:val="222222"/>
          <w:sz w:val="24"/>
          <w:szCs w:val="24"/>
        </w:rPr>
        <w:t>citri</w:t>
      </w:r>
      <w:proofErr w:type="spellEnd"/>
      <w:r w:rsidRPr="001A5B64">
        <w:rPr>
          <w:color w:val="222222"/>
          <w:sz w:val="24"/>
          <w:szCs w:val="24"/>
        </w:rPr>
        <w:t xml:space="preserve"> subsp. </w:t>
      </w:r>
      <w:proofErr w:type="spellStart"/>
      <w:r w:rsidRPr="001A5B64">
        <w:rPr>
          <w:i/>
          <w:color w:val="222222"/>
          <w:sz w:val="24"/>
          <w:szCs w:val="24"/>
        </w:rPr>
        <w:t>citri</w:t>
      </w:r>
      <w:proofErr w:type="spellEnd"/>
      <w:r w:rsidRPr="001A5B64">
        <w:rPr>
          <w:color w:val="222222"/>
          <w:sz w:val="24"/>
          <w:szCs w:val="24"/>
        </w:rPr>
        <w:t xml:space="preserve"> that causes citrus bacterial canker. Agronomy, 9(8), 470</w:t>
      </w:r>
      <w:ins w:id="90" w:author="Natasha" w:date="2024-01-19T09:33:00Z">
        <w:r w:rsidR="00FA17FB">
          <w:rPr>
            <w:color w:val="222222"/>
            <w:sz w:val="24"/>
            <w:szCs w:val="24"/>
            <w:highlight w:val="white"/>
          </w:rPr>
          <w:t>−</w:t>
        </w:r>
        <w:r w:rsidR="00FA17FB" w:rsidRPr="00FA17FB">
          <w:rPr>
            <w:color w:val="222222"/>
            <w:sz w:val="24"/>
            <w:szCs w:val="24"/>
            <w:highlight w:val="yellow"/>
          </w:rPr>
          <w:t>END PAGE</w:t>
        </w:r>
      </w:ins>
      <w:r w:rsidRPr="001A5B64">
        <w:rPr>
          <w:color w:val="222222"/>
          <w:sz w:val="24"/>
          <w:szCs w:val="24"/>
        </w:rPr>
        <w:t xml:space="preserve">. </w:t>
      </w:r>
      <w:hyperlink r:id="rId15" w:history="1">
        <w:r w:rsidRPr="001A5B64">
          <w:rPr>
            <w:color w:val="0000FF"/>
            <w:sz w:val="24"/>
            <w:szCs w:val="24"/>
            <w:u w:val="single"/>
          </w:rPr>
          <w:t>https://doi.org/10.3390/agronomy9080470</w:t>
        </w:r>
      </w:hyperlink>
    </w:p>
    <w:p w14:paraId="32B74804" w14:textId="1C95DD9A" w:rsidR="00322FEB" w:rsidRDefault="00322FEB" w:rsidP="005F6B65">
      <w:pPr>
        <w:spacing w:after="0" w:line="480" w:lineRule="auto"/>
        <w:ind w:left="450" w:hanging="450"/>
        <w:rPr>
          <w:color w:val="222222"/>
          <w:sz w:val="24"/>
          <w:szCs w:val="24"/>
        </w:rPr>
      </w:pPr>
      <w:r w:rsidRPr="001A5B64">
        <w:rPr>
          <w:color w:val="222222"/>
          <w:sz w:val="24"/>
          <w:szCs w:val="24"/>
        </w:rPr>
        <w:t>Reyes-</w:t>
      </w:r>
      <w:proofErr w:type="spellStart"/>
      <w:r w:rsidRPr="001A5B64">
        <w:rPr>
          <w:color w:val="222222"/>
          <w:sz w:val="24"/>
          <w:szCs w:val="24"/>
        </w:rPr>
        <w:t>Estebanez</w:t>
      </w:r>
      <w:proofErr w:type="spellEnd"/>
      <w:r w:rsidRPr="001A5B64">
        <w:rPr>
          <w:color w:val="222222"/>
          <w:sz w:val="24"/>
          <w:szCs w:val="24"/>
        </w:rPr>
        <w:t>, M., Sanmartin, P., Camacho-Chab, J. C., Susana, C., Chan-</w:t>
      </w:r>
      <w:proofErr w:type="spellStart"/>
      <w:r w:rsidRPr="001A5B64">
        <w:rPr>
          <w:color w:val="222222"/>
          <w:sz w:val="24"/>
          <w:szCs w:val="24"/>
        </w:rPr>
        <w:t>Bacab</w:t>
      </w:r>
      <w:proofErr w:type="spellEnd"/>
      <w:r w:rsidRPr="001A5B64">
        <w:rPr>
          <w:color w:val="222222"/>
          <w:sz w:val="24"/>
          <w:szCs w:val="24"/>
        </w:rPr>
        <w:t xml:space="preserve">, M. J., Águila-Ramírez, R. </w:t>
      </w:r>
      <w:commentRangeStart w:id="91"/>
      <w:r w:rsidRPr="001A5B64">
        <w:rPr>
          <w:color w:val="222222"/>
          <w:sz w:val="24"/>
          <w:szCs w:val="24"/>
        </w:rPr>
        <w:t>N</w:t>
      </w:r>
      <w:commentRangeEnd w:id="91"/>
      <w:r w:rsidR="00FA17FB">
        <w:rPr>
          <w:rStyle w:val="CommentReference"/>
        </w:rPr>
        <w:commentReference w:id="91"/>
      </w:r>
      <w:r w:rsidRPr="00FA17FB">
        <w:rPr>
          <w:color w:val="222222"/>
          <w:sz w:val="24"/>
          <w:szCs w:val="24"/>
          <w:highlight w:val="yellow"/>
        </w:rPr>
        <w:t>., ... &amp;</w:t>
      </w:r>
      <w:r w:rsidRPr="001A5B64">
        <w:rPr>
          <w:color w:val="222222"/>
          <w:sz w:val="24"/>
          <w:szCs w:val="24"/>
        </w:rPr>
        <w:t xml:space="preserve"> Ortega-Morales, B. O.</w:t>
      </w:r>
      <w:ins w:id="92" w:author="Natasha" w:date="2024-01-19T09:33:00Z">
        <w:r w:rsidR="00FA17FB">
          <w:rPr>
            <w:color w:val="222222"/>
            <w:sz w:val="24"/>
            <w:szCs w:val="24"/>
          </w:rPr>
          <w:t>,</w:t>
        </w:r>
      </w:ins>
      <w:r w:rsidRPr="001A5B64">
        <w:rPr>
          <w:color w:val="222222"/>
          <w:sz w:val="24"/>
          <w:szCs w:val="24"/>
        </w:rPr>
        <w:t xml:space="preserve"> 2020. Characterization of a native </w:t>
      </w:r>
      <w:r w:rsidRPr="001A5B64">
        <w:rPr>
          <w:i/>
          <w:color w:val="222222"/>
          <w:sz w:val="24"/>
          <w:szCs w:val="24"/>
        </w:rPr>
        <w:t xml:space="preserve">Bacillus </w:t>
      </w:r>
      <w:proofErr w:type="spellStart"/>
      <w:r w:rsidRPr="001A5B64">
        <w:rPr>
          <w:i/>
          <w:color w:val="222222"/>
          <w:sz w:val="24"/>
          <w:szCs w:val="24"/>
        </w:rPr>
        <w:t>velezensis</w:t>
      </w:r>
      <w:proofErr w:type="spellEnd"/>
      <w:r w:rsidRPr="001A5B64">
        <w:rPr>
          <w:color w:val="222222"/>
          <w:sz w:val="24"/>
          <w:szCs w:val="24"/>
        </w:rPr>
        <w:t xml:space="preserve">-like strain for the potential biocontrol of tropical fruit pathogens. Biological Control, 141, </w:t>
      </w:r>
      <w:commentRangeStart w:id="93"/>
      <w:r w:rsidRPr="001A5B64">
        <w:rPr>
          <w:color w:val="222222"/>
          <w:sz w:val="24"/>
          <w:szCs w:val="24"/>
        </w:rPr>
        <w:t>104127</w:t>
      </w:r>
      <w:commentRangeEnd w:id="93"/>
      <w:r w:rsidR="00FA17FB">
        <w:rPr>
          <w:rStyle w:val="CommentReference"/>
        </w:rPr>
        <w:commentReference w:id="93"/>
      </w:r>
      <w:r w:rsidRPr="001A5B64">
        <w:rPr>
          <w:color w:val="222222"/>
          <w:sz w:val="24"/>
          <w:szCs w:val="24"/>
        </w:rPr>
        <w:t xml:space="preserve">. </w:t>
      </w:r>
      <w:hyperlink r:id="rId16" w:history="1">
        <w:r w:rsidRPr="00057ACA">
          <w:rPr>
            <w:rStyle w:val="Hyperlink"/>
            <w:sz w:val="24"/>
            <w:szCs w:val="24"/>
          </w:rPr>
          <w:t>https://doi.org/10.1016/j.biocontrol.2019.104127</w:t>
        </w:r>
      </w:hyperlink>
    </w:p>
    <w:p w14:paraId="1950D371" w14:textId="2BB81B47" w:rsidR="002E3C06" w:rsidRPr="009A270C" w:rsidRDefault="00322FEB" w:rsidP="005F6B65">
      <w:pPr>
        <w:spacing w:after="0" w:line="480" w:lineRule="auto"/>
        <w:ind w:left="450" w:hanging="450"/>
        <w:rPr>
          <w:sz w:val="24"/>
          <w:szCs w:val="24"/>
        </w:rPr>
      </w:pPr>
      <w:r w:rsidRPr="001A5B64">
        <w:rPr>
          <w:color w:val="222222"/>
          <w:sz w:val="24"/>
          <w:szCs w:val="24"/>
          <w:highlight w:val="white"/>
        </w:rPr>
        <w:t>Wai, K.</w:t>
      </w:r>
      <w:ins w:id="94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P.</w:t>
      </w:r>
      <w:ins w:id="95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P., Siddique, M.</w:t>
      </w:r>
      <w:ins w:id="96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I., Mo, H.</w:t>
      </w:r>
      <w:ins w:id="97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S., Yoo, H.</w:t>
      </w:r>
      <w:ins w:id="98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J., Byeon, S.</w:t>
      </w:r>
      <w:ins w:id="99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 xml:space="preserve">E., Jegal, Y., </w:t>
      </w:r>
      <w:proofErr w:type="spellStart"/>
      <w:r w:rsidRPr="001A5B64">
        <w:rPr>
          <w:color w:val="222222"/>
          <w:sz w:val="24"/>
          <w:szCs w:val="24"/>
          <w:highlight w:val="white"/>
        </w:rPr>
        <w:t>Mekuriaw</w:t>
      </w:r>
      <w:proofErr w:type="spellEnd"/>
      <w:r w:rsidRPr="001A5B64">
        <w:rPr>
          <w:color w:val="222222"/>
          <w:sz w:val="24"/>
          <w:szCs w:val="24"/>
          <w:highlight w:val="white"/>
        </w:rPr>
        <w:t>, A.</w:t>
      </w:r>
      <w:ins w:id="100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A.</w:t>
      </w:r>
      <w:ins w:id="101" w:author="Natasha" w:date="2024-01-19T09:34:00Z">
        <w:r w:rsidR="00FA17FB">
          <w:rPr>
            <w:color w:val="222222"/>
            <w:sz w:val="24"/>
            <w:szCs w:val="24"/>
            <w:highlight w:val="white"/>
          </w:rPr>
          <w:t>,</w:t>
        </w:r>
      </w:ins>
      <w:r w:rsidRPr="001A5B64">
        <w:rPr>
          <w:color w:val="222222"/>
          <w:sz w:val="24"/>
          <w:szCs w:val="24"/>
          <w:highlight w:val="white"/>
        </w:rPr>
        <w:t xml:space="preserve"> </w:t>
      </w:r>
      <w:commentRangeStart w:id="102"/>
      <w:del w:id="103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 xml:space="preserve">and </w:delText>
        </w:r>
      </w:del>
      <w:r w:rsidRPr="001A5B64">
        <w:rPr>
          <w:color w:val="222222"/>
          <w:sz w:val="24"/>
          <w:szCs w:val="24"/>
          <w:highlight w:val="white"/>
        </w:rPr>
        <w:t>Kim, B.</w:t>
      </w:r>
      <w:ins w:id="104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 xml:space="preserve">S., </w:t>
      </w:r>
      <w:commentRangeEnd w:id="102"/>
      <w:r w:rsidR="00FA17FB">
        <w:rPr>
          <w:rStyle w:val="CommentReference"/>
        </w:rPr>
        <w:commentReference w:id="102"/>
      </w:r>
      <w:r w:rsidRPr="001A5B64">
        <w:rPr>
          <w:color w:val="222222"/>
          <w:sz w:val="24"/>
          <w:szCs w:val="24"/>
          <w:highlight w:val="white"/>
        </w:rPr>
        <w:t>2015. Pathotypes of bacterial spot pathogen infecting Capsicum peppers in Korea.</w:t>
      </w:r>
      <w:ins w:id="105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del w:id="106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> </w:delText>
        </w:r>
      </w:del>
      <w:r w:rsidRPr="001A5B64">
        <w:rPr>
          <w:iCs/>
          <w:color w:val="222222"/>
          <w:sz w:val="24"/>
          <w:szCs w:val="24"/>
          <w:highlight w:val="white"/>
        </w:rPr>
        <w:t>The Plant Pathology Journal</w:t>
      </w:r>
      <w:r w:rsidRPr="001A5B64">
        <w:rPr>
          <w:color w:val="222222"/>
          <w:sz w:val="24"/>
          <w:szCs w:val="24"/>
          <w:highlight w:val="white"/>
        </w:rPr>
        <w:t>,</w:t>
      </w:r>
      <w:ins w:id="107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del w:id="108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> </w:delText>
        </w:r>
      </w:del>
      <w:r w:rsidRPr="001A5B64">
        <w:rPr>
          <w:iCs/>
          <w:color w:val="222222"/>
          <w:sz w:val="24"/>
          <w:szCs w:val="24"/>
          <w:highlight w:val="white"/>
        </w:rPr>
        <w:t>31</w:t>
      </w:r>
      <w:r w:rsidRPr="001A5B64">
        <w:rPr>
          <w:color w:val="222222"/>
          <w:sz w:val="24"/>
          <w:szCs w:val="24"/>
          <w:highlight w:val="white"/>
        </w:rPr>
        <w:t>(4), 428</w:t>
      </w:r>
      <w:ins w:id="109" w:author="Natasha" w:date="2024-01-19T09:34:00Z">
        <w:r w:rsidR="00FA17FB">
          <w:rPr>
            <w:color w:val="222222"/>
            <w:sz w:val="24"/>
            <w:szCs w:val="24"/>
            <w:highlight w:val="white"/>
          </w:rPr>
          <w:t>−</w:t>
        </w:r>
      </w:ins>
      <w:del w:id="110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color w:val="222222"/>
          <w:sz w:val="24"/>
          <w:szCs w:val="24"/>
          <w:highlight w:val="white"/>
        </w:rPr>
        <w:t>432.</w:t>
      </w:r>
      <w:r w:rsidRPr="001A5B64">
        <w:rPr>
          <w:color w:val="222222"/>
          <w:sz w:val="24"/>
          <w:szCs w:val="24"/>
        </w:rPr>
        <w:t xml:space="preserve"> </w:t>
      </w:r>
      <w:hyperlink r:id="rId17" w:history="1">
        <w:r w:rsidRPr="001A5B64">
          <w:rPr>
            <w:color w:val="0000FF"/>
            <w:sz w:val="24"/>
            <w:szCs w:val="24"/>
            <w:u w:val="single"/>
          </w:rPr>
          <w:t>https://</w:t>
        </w:r>
        <w:r w:rsidRPr="001A5B64">
          <w:rPr>
            <w:color w:val="0000FF"/>
            <w:sz w:val="24"/>
            <w:szCs w:val="24"/>
            <w:highlight w:val="white"/>
            <w:u w:val="single"/>
          </w:rPr>
          <w:t>doi</w:t>
        </w:r>
        <w:r w:rsidRPr="001A5B64">
          <w:rPr>
            <w:color w:val="0000FF"/>
            <w:sz w:val="24"/>
            <w:szCs w:val="24"/>
            <w:u w:val="single"/>
          </w:rPr>
          <w:t>.org/</w:t>
        </w:r>
        <w:r w:rsidRPr="001A5B64">
          <w:rPr>
            <w:color w:val="0000FF"/>
            <w:sz w:val="24"/>
            <w:szCs w:val="24"/>
            <w:highlight w:val="white"/>
            <w:u w:val="single"/>
          </w:rPr>
          <w:t>10.5423/ppj.nt.05.2015.0074</w:t>
        </w:r>
      </w:hyperlink>
      <w:del w:id="111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>.</w:delText>
        </w:r>
      </w:del>
    </w:p>
    <w:sectPr w:rsidR="002E3C06" w:rsidRPr="009A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ha" w:date="2024-01-19T09:25:00Z" w:initials="N">
    <w:p w14:paraId="3223CFD1" w14:textId="4DB620A9" w:rsidR="003959F2" w:rsidRDefault="003959F2">
      <w:pPr>
        <w:pStyle w:val="CommentText"/>
      </w:pPr>
      <w:r>
        <w:rPr>
          <w:rStyle w:val="CommentReference"/>
        </w:rPr>
        <w:annotationRef/>
      </w:r>
      <w:r>
        <w:t>As you have already implemented the reference format required by the journal, I will check for consistency only and will mark any missing elements in yellow, while noting any discrepancies from the prevalent style that will require your further input.</w:t>
      </w:r>
    </w:p>
  </w:comment>
  <w:comment w:id="1" w:author="Natasha" w:date="2024-01-19T09:26:00Z" w:initials="N">
    <w:p w14:paraId="05A77CA9" w14:textId="21EF2F81" w:rsidR="003959F2" w:rsidRDefault="003959F2">
      <w:pPr>
        <w:pStyle w:val="CommentText"/>
      </w:pPr>
      <w:r>
        <w:rPr>
          <w:rStyle w:val="CommentReference"/>
        </w:rPr>
        <w:annotationRef/>
      </w:r>
      <w:r>
        <w:t>In most reference entries</w:t>
      </w:r>
      <w:r w:rsidR="00291117">
        <w:t xml:space="preserve"> given here</w:t>
      </w:r>
      <w:r>
        <w:t xml:space="preserve">, spaces are used between the initials, but please check the journal guidelines and revise as needed </w:t>
      </w:r>
    </w:p>
  </w:comment>
  <w:comment w:id="3" w:author="Natasha" w:date="2024-01-19T09:26:00Z" w:initials="N">
    <w:p w14:paraId="754E96B2" w14:textId="63B8E06A" w:rsidR="003959F2" w:rsidRDefault="003959F2">
      <w:pPr>
        <w:pStyle w:val="CommentText"/>
      </w:pPr>
      <w:r>
        <w:rPr>
          <w:rStyle w:val="CommentReference"/>
        </w:rPr>
        <w:annotationRef/>
      </w:r>
      <w:r>
        <w:t>Below, you have different versions for sources with multiple authors, and it is likely that you need to list 3-6 before using et al., so please check</w:t>
      </w:r>
      <w:r w:rsidR="00291117">
        <w:t xml:space="preserve"> journal guidelines</w:t>
      </w:r>
      <w:r>
        <w:t xml:space="preserve">. I will mark all such instances in yellow for your attention. </w:t>
      </w:r>
    </w:p>
  </w:comment>
  <w:comment w:id="6" w:author="Natasha" w:date="2024-01-19T09:27:00Z" w:initials="N">
    <w:p w14:paraId="2FB5E2AC" w14:textId="279A2E21" w:rsidR="003959F2" w:rsidRDefault="003959F2">
      <w:pPr>
        <w:pStyle w:val="CommentText"/>
      </w:pPr>
      <w:r>
        <w:rPr>
          <w:rStyle w:val="CommentReference"/>
        </w:rPr>
        <w:annotationRef/>
      </w:r>
      <w:r>
        <w:t>Format used in most entries</w:t>
      </w:r>
    </w:p>
  </w:comment>
  <w:comment w:id="9" w:author="Natasha" w:date="2024-01-19T09:29:00Z" w:initials="N">
    <w:p w14:paraId="52921727" w14:textId="338C3C42" w:rsidR="003959F2" w:rsidRDefault="003959F2">
      <w:pPr>
        <w:pStyle w:val="CommentText"/>
      </w:pPr>
      <w:r>
        <w:rPr>
          <w:rStyle w:val="CommentReference"/>
        </w:rPr>
        <w:annotationRef/>
      </w:r>
      <w:r>
        <w:t xml:space="preserve">No punctuation </w:t>
      </w:r>
      <w:r w:rsidR="00291117">
        <w:t>is</w:t>
      </w:r>
      <w:r>
        <w:t xml:space="preserve"> used after </w:t>
      </w:r>
      <w:proofErr w:type="spellStart"/>
      <w:r>
        <w:t>doi</w:t>
      </w:r>
      <w:proofErr w:type="spellEnd"/>
      <w:r>
        <w:t xml:space="preserve"> number below</w:t>
      </w:r>
    </w:p>
  </w:comment>
  <w:comment w:id="11" w:author="Natasha" w:date="2024-01-19T09:28:00Z" w:initials="N">
    <w:p w14:paraId="1F6622AB" w14:textId="6F9D8A54" w:rsidR="003959F2" w:rsidRDefault="003959F2">
      <w:pPr>
        <w:pStyle w:val="CommentText"/>
      </w:pPr>
      <w:r>
        <w:rPr>
          <w:rStyle w:val="CommentReference"/>
        </w:rPr>
        <w:annotationRef/>
      </w:r>
      <w:r>
        <w:t>Please check how many authors should be listed in references and revise as needed</w:t>
      </w:r>
    </w:p>
  </w:comment>
  <w:comment w:id="16" w:author="Natasha" w:date="2024-01-19T09:29:00Z" w:initials="N">
    <w:p w14:paraId="15273546" w14:textId="5F9C4297" w:rsidR="003959F2" w:rsidRDefault="003959F2">
      <w:pPr>
        <w:pStyle w:val="CommentText"/>
      </w:pPr>
      <w:r>
        <w:rPr>
          <w:rStyle w:val="CommentReference"/>
        </w:rPr>
        <w:annotationRef/>
      </w:r>
      <w:r>
        <w:t>This is yet another version of reference with multiple authors so please check and revise</w:t>
      </w:r>
    </w:p>
  </w:comment>
  <w:comment w:id="25" w:author="Natasha" w:date="2024-01-19T09:30:00Z" w:initials="N">
    <w:p w14:paraId="31844A45" w14:textId="591736ED" w:rsidR="005F6B65" w:rsidRDefault="005F6B65">
      <w:pPr>
        <w:pStyle w:val="CommentText"/>
      </w:pPr>
      <w:r>
        <w:rPr>
          <w:rStyle w:val="CommentReference"/>
        </w:rPr>
        <w:annotationRef/>
      </w:r>
      <w:r>
        <w:t>In most cases</w:t>
      </w:r>
      <w:r w:rsidR="00291117">
        <w:t>,</w:t>
      </w:r>
      <w:r>
        <w:t xml:space="preserve"> authors are separated by commas only, but please check and revise as needed</w:t>
      </w:r>
    </w:p>
  </w:comment>
  <w:comment w:id="38" w:author="Natasha" w:date="2024-01-19T09:31:00Z" w:initials="N">
    <w:p w14:paraId="4DC70B68" w14:textId="72FFEF82" w:rsidR="005F6B65" w:rsidRDefault="005F6B65">
      <w:pPr>
        <w:pStyle w:val="CommentText"/>
      </w:pPr>
      <w:r>
        <w:rPr>
          <w:rStyle w:val="CommentReference"/>
        </w:rPr>
        <w:annotationRef/>
      </w:r>
      <w:r>
        <w:t>Again, please check how many authors should be listed and revise as required</w:t>
      </w:r>
    </w:p>
  </w:comment>
  <w:comment w:id="79" w:author="Natasha" w:date="2024-01-19T09:32:00Z" w:initials="N">
    <w:p w14:paraId="634EB935" w14:textId="668DF249" w:rsidR="002D7BF3" w:rsidRDefault="002D7BF3">
      <w:pPr>
        <w:pStyle w:val="CommentText"/>
      </w:pPr>
      <w:r>
        <w:rPr>
          <w:rStyle w:val="CommentReference"/>
        </w:rPr>
        <w:annotationRef/>
      </w:r>
      <w:r>
        <w:t xml:space="preserve">Not previously used before the last author, but again, please check how many should be listed </w:t>
      </w:r>
    </w:p>
  </w:comment>
  <w:comment w:id="91" w:author="Natasha" w:date="2024-01-19T09:34:00Z" w:initials="N">
    <w:p w14:paraId="5338A17A" w14:textId="08DFC813" w:rsidR="00FA17FB" w:rsidRDefault="00FA17FB">
      <w:pPr>
        <w:pStyle w:val="CommentText"/>
      </w:pPr>
      <w:r>
        <w:rPr>
          <w:rStyle w:val="CommentReference"/>
        </w:rPr>
        <w:annotationRef/>
      </w:r>
      <w:r>
        <w:t>Please revise as explained above</w:t>
      </w:r>
    </w:p>
  </w:comment>
  <w:comment w:id="93" w:author="Natasha" w:date="2024-01-19T09:34:00Z" w:initials="N">
    <w:p w14:paraId="20A9C8AD" w14:textId="178341BB" w:rsidR="00FA17FB" w:rsidRDefault="00FA17FB">
      <w:pPr>
        <w:pStyle w:val="CommentText"/>
      </w:pPr>
      <w:r>
        <w:rPr>
          <w:rStyle w:val="CommentReference"/>
        </w:rPr>
        <w:annotationRef/>
      </w:r>
      <w:r>
        <w:t>Is there a page range?</w:t>
      </w:r>
    </w:p>
  </w:comment>
  <w:comment w:id="102" w:author="Natasha" w:date="2024-01-19T09:35:00Z" w:initials="N">
    <w:p w14:paraId="448898D8" w14:textId="46BEA9D7" w:rsidR="00FA17FB" w:rsidRDefault="00FA17FB">
      <w:pPr>
        <w:pStyle w:val="CommentText"/>
      </w:pPr>
      <w:r>
        <w:rPr>
          <w:rStyle w:val="CommentReference"/>
        </w:rPr>
        <w:annotationRef/>
      </w:r>
      <w:r>
        <w:t>Please check the number of authors needed before using et 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23CFD1" w15:done="0"/>
  <w15:commentEx w15:paraId="05A77CA9" w15:done="0"/>
  <w15:commentEx w15:paraId="754E96B2" w15:done="0"/>
  <w15:commentEx w15:paraId="2FB5E2AC" w15:done="0"/>
  <w15:commentEx w15:paraId="52921727" w15:done="0"/>
  <w15:commentEx w15:paraId="1F6622AB" w15:done="0"/>
  <w15:commentEx w15:paraId="15273546" w15:done="0"/>
  <w15:commentEx w15:paraId="31844A45" w15:done="0"/>
  <w15:commentEx w15:paraId="4DC70B68" w15:done="0"/>
  <w15:commentEx w15:paraId="634EB935" w15:done="0"/>
  <w15:commentEx w15:paraId="5338A17A" w15:done="0"/>
  <w15:commentEx w15:paraId="20A9C8AD" w15:done="0"/>
  <w15:commentEx w15:paraId="448898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62119A" w16cex:dateUtc="2024-01-19T08:25:00Z"/>
  <w16cex:commentExtensible w16cex:durableId="7DEA1F40" w16cex:dateUtc="2024-01-19T08:26:00Z"/>
  <w16cex:commentExtensible w16cex:durableId="19A87BDF" w16cex:dateUtc="2024-01-19T08:26:00Z"/>
  <w16cex:commentExtensible w16cex:durableId="50EAAB5B" w16cex:dateUtc="2024-01-19T08:27:00Z"/>
  <w16cex:commentExtensible w16cex:durableId="795DE256" w16cex:dateUtc="2024-01-19T08:29:00Z"/>
  <w16cex:commentExtensible w16cex:durableId="224B7A4C" w16cex:dateUtc="2024-01-19T08:28:00Z"/>
  <w16cex:commentExtensible w16cex:durableId="76935824" w16cex:dateUtc="2024-01-19T08:29:00Z"/>
  <w16cex:commentExtensible w16cex:durableId="65C8975F" w16cex:dateUtc="2024-01-19T08:30:00Z"/>
  <w16cex:commentExtensible w16cex:durableId="409C021C" w16cex:dateUtc="2024-01-19T08:31:00Z"/>
  <w16cex:commentExtensible w16cex:durableId="48F84B8A" w16cex:dateUtc="2024-01-19T08:32:00Z"/>
  <w16cex:commentExtensible w16cex:durableId="3041F65B" w16cex:dateUtc="2024-01-19T08:34:00Z"/>
  <w16cex:commentExtensible w16cex:durableId="20CE98C6" w16cex:dateUtc="2024-01-19T08:34:00Z"/>
  <w16cex:commentExtensible w16cex:durableId="3C9E1941" w16cex:dateUtc="2024-01-19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3CFD1" w16cid:durableId="5062119A"/>
  <w16cid:commentId w16cid:paraId="05A77CA9" w16cid:durableId="7DEA1F40"/>
  <w16cid:commentId w16cid:paraId="754E96B2" w16cid:durableId="19A87BDF"/>
  <w16cid:commentId w16cid:paraId="2FB5E2AC" w16cid:durableId="50EAAB5B"/>
  <w16cid:commentId w16cid:paraId="52921727" w16cid:durableId="795DE256"/>
  <w16cid:commentId w16cid:paraId="1F6622AB" w16cid:durableId="224B7A4C"/>
  <w16cid:commentId w16cid:paraId="15273546" w16cid:durableId="76935824"/>
  <w16cid:commentId w16cid:paraId="31844A45" w16cid:durableId="65C8975F"/>
  <w16cid:commentId w16cid:paraId="4DC70B68" w16cid:durableId="409C021C"/>
  <w16cid:commentId w16cid:paraId="634EB935" w16cid:durableId="48F84B8A"/>
  <w16cid:commentId w16cid:paraId="5338A17A" w16cid:durableId="3041F65B"/>
  <w16cid:commentId w16cid:paraId="20A9C8AD" w16cid:durableId="20CE98C6"/>
  <w16cid:commentId w16cid:paraId="448898D8" w16cid:durableId="3C9E1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trackRevision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EB"/>
    <w:rsid w:val="0006074C"/>
    <w:rsid w:val="00291117"/>
    <w:rsid w:val="002D7BF3"/>
    <w:rsid w:val="002E3C06"/>
    <w:rsid w:val="00322FEB"/>
    <w:rsid w:val="00337B14"/>
    <w:rsid w:val="003959F2"/>
    <w:rsid w:val="003C0D1E"/>
    <w:rsid w:val="003C71FD"/>
    <w:rsid w:val="005F6B65"/>
    <w:rsid w:val="00626D42"/>
    <w:rsid w:val="00881337"/>
    <w:rsid w:val="009A270C"/>
    <w:rsid w:val="00C86600"/>
    <w:rsid w:val="00DA438B"/>
    <w:rsid w:val="00EE4FC3"/>
    <w:rsid w:val="00F23EC0"/>
    <w:rsid w:val="00F45913"/>
    <w:rsid w:val="00FA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D24E"/>
  <w15:chartTrackingRefBased/>
  <w15:docId w15:val="{B987EAB0-3723-438D-90C5-2273595F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2FEB"/>
    <w:pPr>
      <w:spacing w:after="200" w:line="276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FEB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26D4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95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9F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9F2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9F2"/>
    <w:rPr>
      <w:rFonts w:ascii="Times New Roman" w:eastAsia="Times New Roman" w:hAnsi="Times New Roman" w:cs="Times New Roman"/>
      <w:b/>
      <w:bCs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4/pdis.2002.86.11.1232" TargetMode="External"/><Relationship Id="rId13" Type="http://schemas.openxmlformats.org/officeDocument/2006/relationships/hyperlink" Target="https://doi.org/10.1080/09583157.2020.179835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doi.org/10.1155/2022/5960004" TargetMode="External"/><Relationship Id="rId17" Type="http://schemas.openxmlformats.org/officeDocument/2006/relationships/hyperlink" Target="https://doi.org/10.5423/ppj.nt.05.2015.00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biocontrol.2019.10412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doi.org/10.1111/aab.12362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doi.org/10.3390/agronomy9080470" TargetMode="External"/><Relationship Id="rId10" Type="http://schemas.openxmlformats.org/officeDocument/2006/relationships/hyperlink" Target="https://doi.org/10.1186/s12866-020-01851-2" TargetMode="External"/><Relationship Id="rId19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hyperlink" Target="https://doi.org/10.1016/j.fm.2014.08.013" TargetMode="External"/><Relationship Id="rId14" Type="http://schemas.openxmlformats.org/officeDocument/2006/relationships/hyperlink" Target="https://doi.org/10.1128/AEM.66.12.5213-5220.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619</Words>
  <Characters>3603</Characters>
  <Application>Microsoft Office Word</Application>
  <DocSecurity>0</DocSecurity>
  <Lines>60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cp:lastPrinted>2024-01-19T08:39:00Z</cp:lastPrinted>
  <dcterms:created xsi:type="dcterms:W3CDTF">2024-01-19T08:39:00Z</dcterms:created>
  <dcterms:modified xsi:type="dcterms:W3CDTF">2024-01-19T08:45:00Z</dcterms:modified>
</cp:coreProperties>
</file>