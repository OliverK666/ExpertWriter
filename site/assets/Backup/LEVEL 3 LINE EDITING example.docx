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98E0" w14:textId="0D657C94" w:rsidR="002D5739" w:rsidRPr="0069417E" w:rsidRDefault="002D5739" w:rsidP="002D5739">
      <w:pPr>
        <w:pStyle w:val="Heading1"/>
        <w:jc w:val="center"/>
        <w:rPr>
          <w:b/>
        </w:rPr>
      </w:pPr>
      <w:r w:rsidRPr="002D5739">
        <w:rPr>
          <w:b/>
        </w:rPr>
        <w:t xml:space="preserve">A Sample of </w:t>
      </w:r>
      <w:r>
        <w:rPr>
          <w:b/>
        </w:rPr>
        <w:t>Level 2 - LINE</w:t>
      </w:r>
      <w:r w:rsidRPr="002D5739">
        <w:rPr>
          <w:b/>
        </w:rPr>
        <w:t xml:space="preserve"> EDITING </w:t>
      </w:r>
      <w:r>
        <w:rPr>
          <w:b/>
        </w:rPr>
        <w:t>for Academic Research</w:t>
      </w:r>
    </w:p>
    <w:p w14:paraId="3BA47C0B" w14:textId="77777777" w:rsidR="002D5739" w:rsidRPr="002D5739" w:rsidRDefault="002D5739" w:rsidP="00644C1F">
      <w:pPr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14:paraId="0903B877" w14:textId="251970FC" w:rsidR="00644C1F" w:rsidRPr="00644C1F" w:rsidRDefault="00644C1F" w:rsidP="0051394C">
      <w:pPr>
        <w:pStyle w:val="BodyText1"/>
        <w:jc w:val="left"/>
        <w:rPr>
          <w:rFonts w:ascii="Times New Roman" w:hAnsi="Times New Roman" w:cs="Times New Roman"/>
          <w:sz w:val="24"/>
          <w:szCs w:val="24"/>
        </w:rPr>
      </w:pPr>
      <w:del w:id="0" w:author="Natasha" w:date="2018-03-12T15:00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In the innovation research literature </w:delText>
        </w:r>
      </w:del>
      <w:ins w:id="1" w:author="Natasha" w:date="2018-03-12T15:00:00Z">
        <w:r w:rsidR="002855FE">
          <w:rPr>
            <w:rFonts w:ascii="Times New Roman" w:hAnsi="Times New Roman" w:cs="Times New Roman"/>
            <w:sz w:val="24"/>
            <w:szCs w:val="24"/>
          </w:rPr>
          <w:t>V</w:t>
        </w:r>
      </w:ins>
      <w:del w:id="2" w:author="Natasha" w:date="2018-03-12T15:00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v</w:delText>
        </w:r>
      </w:del>
      <w:r w:rsidRPr="00644C1F">
        <w:rPr>
          <w:rFonts w:ascii="Times New Roman" w:hAnsi="Times New Roman" w:cs="Times New Roman"/>
          <w:sz w:val="24"/>
          <w:szCs w:val="24"/>
        </w:rPr>
        <w:t>arious vistas exist</w:t>
      </w:r>
      <w:ins w:id="3" w:author="Natasha" w:date="2018-03-12T15:00:00Z">
        <w:r w:rsidR="0051394C">
          <w:rPr>
            <w:rFonts w:ascii="Times New Roman" w:hAnsi="Times New Roman" w:cs="Times New Roman"/>
            <w:sz w:val="24"/>
            <w:szCs w:val="24"/>
          </w:rPr>
          <w:t xml:space="preserve"> i</w:t>
        </w:r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n </w:t>
        </w:r>
        <w:commentRangeStart w:id="4"/>
        <w:r w:rsidR="0051394C" w:rsidRPr="00644C1F">
          <w:rPr>
            <w:rFonts w:ascii="Times New Roman" w:hAnsi="Times New Roman" w:cs="Times New Roman"/>
            <w:sz w:val="24"/>
            <w:szCs w:val="24"/>
          </w:rPr>
          <w:t>the</w:t>
        </w:r>
      </w:ins>
      <w:commentRangeEnd w:id="4"/>
      <w:ins w:id="5" w:author="Natasha" w:date="2018-03-12T15:01:00Z">
        <w:r w:rsidR="0051394C">
          <w:rPr>
            <w:rStyle w:val="CommentReference"/>
            <w:rFonts w:asciiTheme="minorHAnsi" w:eastAsiaTheme="minorHAnsi" w:hAnsiTheme="minorHAnsi" w:cstheme="minorBidi"/>
          </w:rPr>
          <w:commentReference w:id="4"/>
        </w:r>
      </w:ins>
      <w:ins w:id="6" w:author="Natasha" w:date="2018-03-12T15:00:00Z"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 innovation research literature</w:t>
        </w:r>
      </w:ins>
      <w:del w:id="7" w:author="Natasha" w:date="2018-03-12T15:00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8" w:author="Natasha" w:date="2018-03-12T15:00:00Z">
        <w:r w:rsidR="0051394C">
          <w:rPr>
            <w:rFonts w:ascii="Times New Roman" w:hAnsi="Times New Roman" w:cs="Times New Roman"/>
            <w:sz w:val="24"/>
            <w:szCs w:val="24"/>
          </w:rPr>
          <w:t>(</w:t>
        </w:r>
      </w:ins>
      <w:r w:rsidRPr="00644C1F">
        <w:rPr>
          <w:rFonts w:ascii="Times New Roman" w:hAnsi="Times New Roman" w:cs="Times New Roman"/>
          <w:sz w:val="24"/>
          <w:szCs w:val="24"/>
        </w:rPr>
        <w:t>e.</w:t>
      </w:r>
      <w:commentRangeStart w:id="9"/>
      <w:r w:rsidRPr="00644C1F">
        <w:rPr>
          <w:rFonts w:ascii="Times New Roman" w:hAnsi="Times New Roman" w:cs="Times New Roman"/>
          <w:sz w:val="24"/>
          <w:szCs w:val="24"/>
        </w:rPr>
        <w:t>g</w:t>
      </w:r>
      <w:commentRangeEnd w:id="9"/>
      <w:r w:rsidR="0051394C">
        <w:rPr>
          <w:rStyle w:val="CommentReference"/>
          <w:rFonts w:asciiTheme="minorHAnsi" w:eastAsiaTheme="minorHAnsi" w:hAnsiTheme="minorHAnsi" w:cstheme="minorBidi"/>
        </w:rPr>
        <w:commentReference w:id="9"/>
      </w:r>
      <w:r w:rsidRPr="00644C1F">
        <w:rPr>
          <w:rFonts w:ascii="Times New Roman" w:hAnsi="Times New Roman" w:cs="Times New Roman"/>
          <w:sz w:val="24"/>
          <w:szCs w:val="24"/>
        </w:rPr>
        <w:t>.</w:t>
      </w:r>
      <w:ins w:id="10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1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Schumpeter (1939),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Pavitt</w:t>
      </w:r>
      <w:ins w:id="12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3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Pr="00644C1F">
        <w:rPr>
          <w:rFonts w:ascii="Times New Roman" w:hAnsi="Times New Roman" w:cs="Times New Roman"/>
          <w:sz w:val="24"/>
          <w:szCs w:val="24"/>
        </w:rPr>
        <w:t>1984</w:t>
      </w:r>
      <w:ins w:id="14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;</w:t>
        </w:r>
      </w:ins>
      <w:del w:id="15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)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6"/>
      <w:ins w:id="17" w:author="Natasha" w:date="2018-03-12T15:01:00Z">
        <w:r w:rsidR="0051394C" w:rsidRPr="00644C1F">
          <w:rPr>
            <w:rFonts w:ascii="Times New Roman" w:hAnsi="Times New Roman" w:cs="Times New Roman"/>
            <w:sz w:val="24"/>
            <w:szCs w:val="24"/>
          </w:rPr>
          <w:t>Schumpeter</w:t>
        </w:r>
        <w:commentRangeEnd w:id="16"/>
        <w:r w:rsidR="0051394C">
          <w:rPr>
            <w:rStyle w:val="CommentReference"/>
            <w:rFonts w:asciiTheme="minorHAnsi" w:eastAsiaTheme="minorHAnsi" w:hAnsiTheme="minorHAnsi" w:cstheme="minorBidi"/>
          </w:rPr>
          <w:commentReference w:id="16"/>
        </w:r>
        <w:r w:rsidR="0051394C">
          <w:rPr>
            <w:rFonts w:ascii="Times New Roman" w:hAnsi="Times New Roman" w:cs="Times New Roman"/>
            <w:sz w:val="24"/>
            <w:szCs w:val="24"/>
          </w:rPr>
          <w:t>, 1939;</w:t>
        </w:r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8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Tidd et</w:t>
      </w:r>
      <w:del w:id="19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al.</w:t>
      </w:r>
      <w:ins w:id="20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21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Pr="00644C1F">
        <w:rPr>
          <w:rFonts w:ascii="Times New Roman" w:hAnsi="Times New Roman" w:cs="Times New Roman"/>
          <w:sz w:val="24"/>
          <w:szCs w:val="24"/>
        </w:rPr>
        <w:t>1977)</w:t>
      </w:r>
      <w:ins w:id="22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defining innovation </w:t>
      </w:r>
      <w:del w:id="23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in means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as </w:t>
      </w:r>
      <w:ins w:id="24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process </w:t>
      </w:r>
      <w:del w:id="25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encompassing the development of</w:delText>
        </w:r>
      </w:del>
      <w:ins w:id="26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 xml:space="preserve">through which </w:t>
        </w:r>
      </w:ins>
      <w:del w:id="27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innovations </w:t>
      </w:r>
      <w:ins w:id="28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 xml:space="preserve">are transformed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into commercial products and processes. </w:t>
      </w:r>
      <w:del w:id="29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Freeman (1974) </w:delText>
        </w:r>
      </w:del>
      <w:ins w:id="30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>I</w:t>
        </w:r>
      </w:ins>
      <w:del w:id="31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Pr="00644C1F">
        <w:rPr>
          <w:rFonts w:ascii="Times New Roman" w:hAnsi="Times New Roman" w:cs="Times New Roman"/>
          <w:sz w:val="24"/>
          <w:szCs w:val="24"/>
        </w:rPr>
        <w:t>n amplifying this body of theory</w:t>
      </w:r>
      <w:ins w:id="32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33" w:author="Natasha" w:date="2018-03-12T15:02:00Z"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Freeman (1974) </w:t>
        </w:r>
      </w:ins>
      <w:commentRangeStart w:id="34"/>
      <w:r w:rsidRPr="00644C1F">
        <w:rPr>
          <w:rFonts w:ascii="Times New Roman" w:hAnsi="Times New Roman" w:cs="Times New Roman"/>
          <w:sz w:val="24"/>
          <w:szCs w:val="24"/>
        </w:rPr>
        <w:t>postulate</w:t>
      </w:r>
      <w:ins w:id="35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>d</w:t>
        </w:r>
      </w:ins>
      <w:del w:id="36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s</w:delText>
        </w:r>
      </w:del>
      <w:commentRangeEnd w:id="34"/>
      <w:r w:rsidR="0051394C">
        <w:rPr>
          <w:rStyle w:val="CommentReference"/>
          <w:rFonts w:asciiTheme="minorHAnsi" w:eastAsiaTheme="minorHAnsi" w:hAnsiTheme="minorHAnsi" w:cstheme="minorBidi"/>
        </w:rPr>
        <w:commentReference w:id="34"/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37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 xml:space="preserve">that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innovation </w:t>
      </w:r>
      <w:del w:id="38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being </w:delText>
        </w:r>
      </w:del>
      <w:ins w:id="39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is</w:t>
        </w:r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a process comprising </w:t>
      </w:r>
      <w:del w:id="40" w:author="Natasha" w:date="2024-01-12T17:32:00Z">
        <w:r w:rsidRPr="00644C1F" w:rsidDel="00F437C2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technical design, manufacturing, management, and commercialisation of new </w:t>
      </w:r>
      <w:del w:id="41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products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or improved products. Rogers (1962</w:t>
      </w:r>
      <w:ins w:id="42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del w:id="43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1995</w:t>
      </w:r>
      <w:ins w:id="44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del w:id="45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2003) commence</w:t>
      </w:r>
      <w:ins w:id="46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d</w:t>
        </w:r>
      </w:ins>
      <w:del w:id="47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the epoch of innovation proliferation </w:t>
      </w:r>
      <w:del w:id="48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ins w:id="49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by</w:t>
        </w:r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defining diffusion as the process by which an innovation is communicated through certain channels over time among the members of a social system. Utterback and Abernathy (1975) </w:t>
      </w:r>
      <w:del w:id="50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exemplif</w:delText>
        </w:r>
      </w:del>
      <w:del w:id="51" w:author="Natasha" w:date="2018-03-12T15:03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y</w:delText>
        </w:r>
      </w:del>
      <w:ins w:id="52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>depicted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the innovation process as an S-shaped curve</w:t>
      </w:r>
      <w:ins w:id="53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>, indicating that</w:t>
        </w:r>
      </w:ins>
      <w:del w:id="54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-pattern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55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in which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technological change is cyclical</w:t>
      </w:r>
      <w:ins w:id="56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>, as</w:t>
        </w:r>
      </w:ins>
      <w:del w:id="57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each new S-curve induces in an initial period of turbulence, followed by rapid improvement</w:t>
      </w:r>
      <w:ins w:id="58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 xml:space="preserve"> and</w:t>
        </w:r>
      </w:ins>
      <w:del w:id="59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60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then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diminishing returns, and </w:t>
      </w:r>
      <w:ins w:id="61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 xml:space="preserve">is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ultimately </w:t>
      </w:r>
      <w:del w:id="62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displaced by a new technological discontinuity (Anderson </w:t>
      </w:r>
      <w:del w:id="63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ins w:id="64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>&amp;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Tushman, 1990; Utterback </w:t>
      </w:r>
      <w:del w:id="65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ins w:id="66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>&amp;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>Abernathy, 1975). Vernon</w:t>
      </w:r>
      <w:del w:id="67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’s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(1966) </w:t>
      </w:r>
      <w:commentRangeStart w:id="68"/>
      <w:ins w:id="69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>developed</w:t>
        </w:r>
      </w:ins>
      <w:commentRangeEnd w:id="68"/>
      <w:r w:rsidR="00725824">
        <w:rPr>
          <w:rStyle w:val="CommentReference"/>
          <w:rFonts w:asciiTheme="minorHAnsi" w:eastAsiaTheme="minorHAnsi" w:hAnsiTheme="minorHAnsi" w:cstheme="minorBidi"/>
        </w:rPr>
        <w:commentReference w:id="68"/>
      </w:r>
      <w:ins w:id="70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71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explicates in a model 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>product life cycle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72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>model explicating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the </w:t>
      </w:r>
      <w:del w:id="73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development of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product substitution</w:t>
      </w:r>
      <w:ins w:id="74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 xml:space="preserve"> process</w:t>
        </w:r>
      </w:ins>
      <w:del w:id="75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within the </w:t>
      </w:r>
      <w:ins w:id="76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 xml:space="preserve">aforementioned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S-shaped pattern. </w:t>
      </w:r>
      <w:commentRangeStart w:id="77"/>
      <w:del w:id="78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I.e</w:delText>
        </w:r>
      </w:del>
      <w:commentRangeEnd w:id="77"/>
      <w:r w:rsidR="00725824">
        <w:rPr>
          <w:rStyle w:val="CommentReference"/>
          <w:rFonts w:asciiTheme="minorHAnsi" w:eastAsiaTheme="minorHAnsi" w:hAnsiTheme="minorHAnsi" w:cstheme="minorBidi"/>
        </w:rPr>
        <w:commentReference w:id="77"/>
      </w:r>
      <w:del w:id="79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.</w:delText>
        </w:r>
      </w:del>
      <w:ins w:id="80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>The author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depict</w:t>
      </w:r>
      <w:ins w:id="81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>ed</w:t>
        </w:r>
      </w:ins>
      <w:del w:id="82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innovation diffusion</w:t>
      </w:r>
      <w:ins w:id="83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 xml:space="preserve"> and</w:t>
        </w:r>
      </w:ins>
      <w:del w:id="84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85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86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>a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87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process of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product/process innovation</w:t>
      </w:r>
      <w:del w:id="88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89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along </w:delText>
        </w:r>
      </w:del>
      <w:ins w:id="90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>that progresses through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57CA1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stages of introduction, growth, maturity, and decline. </w:t>
      </w:r>
      <w:ins w:id="91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 xml:space="preserve">More </w:t>
        </w:r>
        <w:commentRangeStart w:id="92"/>
        <w:r w:rsidR="00657CA1">
          <w:rPr>
            <w:rFonts w:ascii="Times New Roman" w:hAnsi="Times New Roman" w:cs="Times New Roman"/>
            <w:sz w:val="24"/>
            <w:szCs w:val="24"/>
          </w:rPr>
          <w:t>recently</w:t>
        </w:r>
      </w:ins>
      <w:commentRangeEnd w:id="92"/>
      <w:r w:rsidR="00725824">
        <w:rPr>
          <w:rStyle w:val="CommentReference"/>
          <w:rFonts w:asciiTheme="minorHAnsi" w:eastAsiaTheme="minorHAnsi" w:hAnsiTheme="minorHAnsi" w:cstheme="minorBidi"/>
        </w:rPr>
        <w:commentReference w:id="92"/>
      </w:r>
      <w:ins w:id="93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r w:rsidRPr="00644C1F">
        <w:rPr>
          <w:rFonts w:ascii="Times New Roman" w:hAnsi="Times New Roman" w:cs="Times New Roman"/>
          <w:sz w:val="24"/>
          <w:szCs w:val="24"/>
        </w:rPr>
        <w:t>Kline and Rogers</w:t>
      </w:r>
      <w:ins w:id="94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>’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(1986)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provide</w:t>
      </w:r>
      <w:ins w:id="95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>d</w:t>
        </w:r>
      </w:ins>
      <w:del w:id="96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concretisation of the interactionism between technological innovations and the economy. </w:t>
      </w:r>
      <w:ins w:id="97" w:author="Natasha" w:date="2018-03-12T15:07:00Z">
        <w:r w:rsidR="00657CA1">
          <w:rPr>
            <w:rFonts w:ascii="Times New Roman" w:hAnsi="Times New Roman" w:cs="Times New Roman"/>
            <w:sz w:val="24"/>
            <w:szCs w:val="24"/>
          </w:rPr>
          <w:t xml:space="preserve">It was augmented by </w:t>
        </w:r>
        <w:proofErr w:type="spellStart"/>
        <w:r w:rsidR="00657CA1" w:rsidRPr="00644C1F">
          <w:rPr>
            <w:rFonts w:ascii="Times New Roman" w:hAnsi="Times New Roman" w:cs="Times New Roman"/>
            <w:sz w:val="24"/>
            <w:szCs w:val="24"/>
          </w:rPr>
          <w:t>Caraça</w:t>
        </w:r>
        <w:proofErr w:type="spellEnd"/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, Ferreira, </w:t>
        </w:r>
        <w:r w:rsidR="00657CA1">
          <w:rPr>
            <w:rFonts w:ascii="Times New Roman" w:hAnsi="Times New Roman" w:cs="Times New Roman"/>
            <w:sz w:val="24"/>
            <w:szCs w:val="24"/>
          </w:rPr>
          <w:t>and Mendonça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57CA1">
          <w:rPr>
            <w:rFonts w:ascii="Times New Roman" w:hAnsi="Times New Roman" w:cs="Times New Roman"/>
            <w:sz w:val="24"/>
            <w:szCs w:val="24"/>
          </w:rPr>
          <w:t>(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>2007</w:t>
        </w:r>
        <w:r w:rsidR="00657CA1">
          <w:rPr>
            <w:rFonts w:ascii="Times New Roman" w:hAnsi="Times New Roman" w:cs="Times New Roman"/>
            <w:sz w:val="24"/>
            <w:szCs w:val="24"/>
          </w:rPr>
          <w:t xml:space="preserve">) who incorporated </w:t>
        </w:r>
      </w:ins>
      <w:del w:id="98" w:author="Natasha" w:date="2018-03-12T15:08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interpretive characteristics of the activities within the feedback loops of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, </w:t>
      </w:r>
      <w:del w:id="99" w:author="Natasha" w:date="2018-03-12T15:08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100" w:author="Natasha" w:date="2018-03-12T15:08:00Z">
        <w:r w:rsidR="00DF1482">
          <w:rPr>
            <w:rFonts w:ascii="Times New Roman" w:hAnsi="Times New Roman" w:cs="Times New Roman"/>
            <w:sz w:val="24"/>
            <w:szCs w:val="24"/>
          </w:rPr>
          <w:t>resulting in the</w:t>
        </w:r>
        <w:r w:rsidR="00DF1482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i/>
          <w:sz w:val="24"/>
          <w:szCs w:val="24"/>
        </w:rPr>
        <w:t>chain-interactive innovation model for the learning economy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01" w:author="Natasha" w:date="2018-03-12T15:22:00Z">
        <w:r w:rsidRPr="00644C1F" w:rsidDel="002855FE">
          <w:rPr>
            <w:rFonts w:ascii="Times New Roman" w:hAnsi="Times New Roman" w:cs="Times New Roman"/>
            <w:sz w:val="24"/>
            <w:szCs w:val="24"/>
          </w:rPr>
          <w:delText>(</w:delText>
        </w:r>
      </w:del>
      <w:del w:id="102" w:author="Natasha" w:date="2018-03-12T15:08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>Caraça, Ferreira, Mendonça, 2007)</w:delText>
        </w:r>
      </w:del>
      <w:ins w:id="103" w:author="Natasha" w:date="2018-03-12T15:08:00Z">
        <w:r w:rsidR="00DF1482">
          <w:rPr>
            <w:rFonts w:ascii="Times New Roman" w:hAnsi="Times New Roman" w:cs="Times New Roman"/>
            <w:sz w:val="24"/>
            <w:szCs w:val="24"/>
          </w:rPr>
          <w:t>that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provides a </w:t>
      </w:r>
      <w:del w:id="104" w:author="Natasha" w:date="2018-03-12T15:09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virgin </w:delText>
        </w:r>
      </w:del>
      <w:ins w:id="105" w:author="Natasha" w:date="2018-03-12T15:09:00Z">
        <w:r w:rsidR="00DF1482">
          <w:rPr>
            <w:rFonts w:ascii="Times New Roman" w:hAnsi="Times New Roman" w:cs="Times New Roman"/>
            <w:sz w:val="24"/>
            <w:szCs w:val="24"/>
          </w:rPr>
          <w:t>novel</w:t>
        </w:r>
        <w:r w:rsidR="00DF1482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framework for handling </w:t>
      </w:r>
      <w:del w:id="106" w:author="Natasha" w:date="2024-01-12T17:33:00Z">
        <w:r w:rsidRPr="00644C1F" w:rsidDel="00F437C2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customer</w:t>
      </w:r>
      <w:ins w:id="107" w:author="Natasha" w:date="2024-01-12T17:33:00Z">
        <w:r w:rsidR="00F437C2">
          <w:rPr>
            <w:rFonts w:ascii="Times New Roman" w:hAnsi="Times New Roman" w:cs="Times New Roman"/>
            <w:sz w:val="24"/>
            <w:szCs w:val="24"/>
          </w:rPr>
          <w:t>−</w:t>
        </w:r>
      </w:ins>
      <w:del w:id="108" w:author="Natasha" w:date="2024-01-12T17:33:00Z">
        <w:r w:rsidRPr="00644C1F" w:rsidDel="00F437C2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Pr="00644C1F">
        <w:rPr>
          <w:rFonts w:ascii="Times New Roman" w:hAnsi="Times New Roman" w:cs="Times New Roman"/>
          <w:sz w:val="24"/>
          <w:szCs w:val="24"/>
        </w:rPr>
        <w:t>innovator interaction</w:t>
      </w:r>
      <w:ins w:id="109" w:author="Natasha" w:date="2024-01-12T17:33:00Z">
        <w:r w:rsidR="00F437C2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110"/>
      <w:r w:rsidRPr="00644C1F">
        <w:rPr>
          <w:rFonts w:ascii="Times New Roman" w:hAnsi="Times New Roman" w:cs="Times New Roman"/>
          <w:sz w:val="24"/>
          <w:szCs w:val="24"/>
        </w:rPr>
        <w:t xml:space="preserve">Nevertheless, the discussed unsupported elements in </w:t>
      </w:r>
      <w:ins w:id="111" w:author="Natasha" w:date="2018-03-12T15:09:00Z">
        <w:r w:rsidR="00DF1482">
          <w:rPr>
            <w:rFonts w:ascii="Times New Roman" w:hAnsi="Times New Roman" w:cs="Times New Roman"/>
            <w:sz w:val="24"/>
            <w:szCs w:val="24"/>
          </w:rPr>
          <w:t>S</w:t>
        </w:r>
      </w:ins>
      <w:del w:id="112" w:author="Natasha" w:date="2018-03-12T15:09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ection </w:t>
      </w:r>
      <w:r w:rsidRPr="00644C1F">
        <w:rPr>
          <w:rFonts w:ascii="Times New Roman" w:hAnsi="Times New Roman" w:cs="Times New Roman"/>
          <w:sz w:val="24"/>
          <w:szCs w:val="24"/>
        </w:rPr>
        <w:fldChar w:fldCharType="begin"/>
      </w:r>
      <w:r w:rsidRPr="00644C1F">
        <w:rPr>
          <w:rFonts w:ascii="Times New Roman" w:hAnsi="Times New Roman" w:cs="Times New Roman"/>
          <w:sz w:val="24"/>
          <w:szCs w:val="24"/>
        </w:rPr>
        <w:instrText xml:space="preserve"> REF _Ref252787580 \r \h  \* MERGEFORMAT </w:instrText>
      </w:r>
      <w:r w:rsidRPr="00644C1F">
        <w:rPr>
          <w:rFonts w:ascii="Times New Roman" w:hAnsi="Times New Roman" w:cs="Times New Roman"/>
          <w:sz w:val="24"/>
          <w:szCs w:val="24"/>
        </w:rPr>
      </w:r>
      <w:r w:rsidRPr="00644C1F">
        <w:rPr>
          <w:rFonts w:ascii="Times New Roman" w:hAnsi="Times New Roman" w:cs="Times New Roman"/>
          <w:sz w:val="24"/>
          <w:szCs w:val="24"/>
        </w:rPr>
        <w:fldChar w:fldCharType="separate"/>
      </w:r>
      <w:r w:rsidRPr="00644C1F">
        <w:rPr>
          <w:rFonts w:ascii="Times New Roman" w:hAnsi="Times New Roman" w:cs="Times New Roman"/>
          <w:sz w:val="24"/>
          <w:szCs w:val="24"/>
        </w:rPr>
        <w:t>2</w:t>
      </w:r>
      <w:r w:rsidRPr="00644C1F">
        <w:rPr>
          <w:rFonts w:ascii="Times New Roman" w:hAnsi="Times New Roman" w:cs="Times New Roman"/>
          <w:sz w:val="24"/>
          <w:szCs w:val="24"/>
        </w:rPr>
        <w:fldChar w:fldCharType="end"/>
      </w:r>
      <w:r w:rsidRPr="00644C1F">
        <w:rPr>
          <w:rFonts w:ascii="Times New Roman" w:hAnsi="Times New Roman" w:cs="Times New Roman"/>
          <w:sz w:val="24"/>
          <w:szCs w:val="24"/>
        </w:rPr>
        <w:t xml:space="preserve"> ‘</w:t>
      </w:r>
      <w:r w:rsidRPr="00644C1F">
        <w:rPr>
          <w:rFonts w:ascii="Times New Roman" w:hAnsi="Times New Roman" w:cs="Times New Roman"/>
          <w:sz w:val="24"/>
          <w:szCs w:val="24"/>
        </w:rPr>
        <w:fldChar w:fldCharType="begin"/>
      </w:r>
      <w:r w:rsidRPr="00644C1F">
        <w:rPr>
          <w:rFonts w:ascii="Times New Roman" w:hAnsi="Times New Roman" w:cs="Times New Roman"/>
          <w:sz w:val="24"/>
          <w:szCs w:val="24"/>
        </w:rPr>
        <w:instrText xml:space="preserve"> REF _Ref252787580 \h  \* MERGEFORMAT </w:instrText>
      </w:r>
      <w:r w:rsidRPr="00644C1F">
        <w:rPr>
          <w:rFonts w:ascii="Times New Roman" w:hAnsi="Times New Roman" w:cs="Times New Roman"/>
          <w:sz w:val="24"/>
          <w:szCs w:val="24"/>
        </w:rPr>
      </w:r>
      <w:r w:rsidRPr="00644C1F">
        <w:rPr>
          <w:rFonts w:ascii="Times New Roman" w:hAnsi="Times New Roman" w:cs="Times New Roman"/>
          <w:sz w:val="24"/>
          <w:szCs w:val="24"/>
        </w:rPr>
        <w:fldChar w:fldCharType="separate"/>
      </w:r>
      <w:r w:rsidRPr="00644C1F">
        <w:rPr>
          <w:rFonts w:ascii="Times New Roman" w:hAnsi="Times New Roman" w:cs="Times New Roman"/>
          <w:sz w:val="24"/>
          <w:szCs w:val="24"/>
          <w:lang w:eastAsia="de-CH"/>
        </w:rPr>
        <w:t>Theory of technological innovation</w:t>
      </w:r>
      <w:r w:rsidRPr="00644C1F">
        <w:rPr>
          <w:rFonts w:ascii="Times New Roman" w:hAnsi="Times New Roman" w:cs="Times New Roman"/>
          <w:sz w:val="24"/>
          <w:szCs w:val="24"/>
        </w:rPr>
        <w:fldChar w:fldCharType="end"/>
      </w:r>
      <w:r w:rsidRPr="00644C1F">
        <w:rPr>
          <w:rFonts w:ascii="Times New Roman" w:hAnsi="Times New Roman" w:cs="Times New Roman"/>
          <w:sz w:val="24"/>
          <w:szCs w:val="24"/>
        </w:rPr>
        <w:t xml:space="preserve">’ provide arguments </w:t>
      </w:r>
      <w:del w:id="113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and room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for further research of technological innovation on the </w:t>
      </w:r>
      <w:del w:id="114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thematic </w:delText>
        </w:r>
      </w:del>
      <w:ins w:id="115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>topic</w:t>
        </w:r>
        <w:r w:rsidR="00DF1482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of </w:t>
      </w:r>
      <w:r w:rsidRPr="00644C1F">
        <w:rPr>
          <w:rFonts w:ascii="Times New Roman" w:hAnsi="Times New Roman" w:cs="Times New Roman"/>
          <w:i/>
          <w:sz w:val="24"/>
          <w:szCs w:val="24"/>
        </w:rPr>
        <w:t>customer</w:t>
      </w:r>
      <w:ins w:id="116" w:author="Natasha" w:date="2024-01-12T17:33:00Z">
        <w:r w:rsidR="00F437C2">
          <w:rPr>
            <w:rFonts w:ascii="Times New Roman" w:hAnsi="Times New Roman" w:cs="Times New Roman"/>
            <w:i/>
            <w:sz w:val="24"/>
            <w:szCs w:val="24"/>
          </w:rPr>
          <w:t>−</w:t>
        </w:r>
      </w:ins>
      <w:del w:id="117" w:author="Natasha" w:date="2024-01-12T17:33:00Z">
        <w:r w:rsidRPr="00644C1F" w:rsidDel="00F437C2">
          <w:rPr>
            <w:rFonts w:ascii="Times New Roman" w:hAnsi="Times New Roman" w:cs="Times New Roman"/>
            <w:i/>
            <w:sz w:val="24"/>
            <w:szCs w:val="24"/>
          </w:rPr>
          <w:delText>-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>innovator interaction</w:t>
      </w:r>
      <w:ins w:id="118" w:author="Natasha" w:date="2018-03-12T15:09:00Z">
        <w:r w:rsidR="00DF1482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as well as for the feedback loop details of the chain-link model regarding concrete </w:t>
      </w:r>
      <w:r w:rsidRPr="00644C1F">
        <w:rPr>
          <w:rFonts w:ascii="Times New Roman" w:hAnsi="Times New Roman" w:cs="Times New Roman"/>
          <w:i/>
          <w:sz w:val="24"/>
          <w:szCs w:val="24"/>
        </w:rPr>
        <w:t>micro-level characteristics of activities</w:t>
      </w:r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110"/>
      <w:r w:rsidR="00DF1482">
        <w:rPr>
          <w:rStyle w:val="CommentReference"/>
          <w:rFonts w:asciiTheme="minorHAnsi" w:eastAsiaTheme="minorHAnsi" w:hAnsiTheme="minorHAnsi" w:cstheme="minorBidi"/>
        </w:rPr>
        <w:commentReference w:id="110"/>
      </w:r>
      <w:r w:rsidRPr="00644C1F">
        <w:rPr>
          <w:rFonts w:ascii="Times New Roman" w:hAnsi="Times New Roman" w:cs="Times New Roman"/>
          <w:sz w:val="24"/>
          <w:szCs w:val="24"/>
        </w:rPr>
        <w:t xml:space="preserve">Even though </w:t>
      </w:r>
      <w:del w:id="119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ins w:id="120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>the</w:t>
        </w:r>
        <w:r w:rsidR="00DF1482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first framework,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chain-interactive innovation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r w:rsidRPr="00644C1F">
        <w:rPr>
          <w:rFonts w:ascii="Times New Roman" w:hAnsi="Times New Roman" w:cs="Times New Roman"/>
          <w:i/>
          <w:sz w:val="24"/>
          <w:szCs w:val="24"/>
        </w:rPr>
        <w:t>model</w:t>
      </w:r>
      <w:ins w:id="121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is </w:t>
      </w:r>
      <w:del w:id="122" w:author="Natasha" w:date="2018-03-12T15:22:00Z">
        <w:r w:rsidRPr="00644C1F" w:rsidDel="002855FE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del w:id="123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>place currently</w:delText>
        </w:r>
      </w:del>
      <w:ins w:id="124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>presently in use,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25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few </w:delText>
        </w:r>
      </w:del>
      <w:ins w:id="126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 xml:space="preserve">limited empirical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data </w:t>
      </w:r>
      <w:del w:id="127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from cases do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exist to confirm </w:t>
      </w:r>
      <w:ins w:id="128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validity of this </w:t>
      </w:r>
      <w:del w:id="129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particular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concept. Particularly, </w:t>
      </w:r>
      <w:ins w:id="130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 xml:space="preserve">it would be beneficial to </w:t>
        </w:r>
      </w:ins>
      <w:r w:rsidRPr="00644C1F">
        <w:rPr>
          <w:rFonts w:ascii="Times New Roman" w:hAnsi="Times New Roman" w:cs="Times New Roman"/>
          <w:sz w:val="24"/>
          <w:szCs w:val="24"/>
        </w:rPr>
        <w:t>explain</w:t>
      </w:r>
      <w:del w:id="131" w:author="Natasha" w:date="2018-03-12T15:11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the </w:t>
      </w:r>
      <w:r w:rsidRPr="00644C1F">
        <w:rPr>
          <w:rFonts w:ascii="Times New Roman" w:hAnsi="Times New Roman" w:cs="Times New Roman"/>
          <w:i/>
          <w:sz w:val="24"/>
          <w:szCs w:val="24"/>
        </w:rPr>
        <w:t>interactive mechanism</w:t>
      </w:r>
      <w:r w:rsidRPr="00644C1F">
        <w:rPr>
          <w:rFonts w:ascii="Times New Roman" w:hAnsi="Times New Roman" w:cs="Times New Roman"/>
          <w:sz w:val="24"/>
          <w:szCs w:val="24"/>
        </w:rPr>
        <w:t xml:space="preserve"> between a customer and an innovator of </w:t>
      </w:r>
      <w:r w:rsidRPr="00644C1F">
        <w:rPr>
          <w:rFonts w:ascii="Times New Roman" w:hAnsi="Times New Roman" w:cs="Times New Roman"/>
          <w:i/>
          <w:sz w:val="24"/>
          <w:szCs w:val="24"/>
        </w:rPr>
        <w:t>radical innovations</w:t>
      </w:r>
      <w:r w:rsidRPr="00644C1F">
        <w:rPr>
          <w:rFonts w:ascii="Times New Roman" w:hAnsi="Times New Roman" w:cs="Times New Roman"/>
          <w:sz w:val="24"/>
          <w:szCs w:val="24"/>
        </w:rPr>
        <w:t xml:space="preserve"> through the positive and negative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feedback loop</w:t>
      </w:r>
      <w:r w:rsidRPr="00644C1F">
        <w:rPr>
          <w:rFonts w:ascii="Times New Roman" w:hAnsi="Times New Roman" w:cs="Times New Roman"/>
          <w:sz w:val="24"/>
          <w:szCs w:val="24"/>
        </w:rPr>
        <w:t xml:space="preserve"> and </w:t>
      </w:r>
      <w:ins w:id="132" w:author="Natasha" w:date="2018-03-12T15:11:00Z">
        <w:r w:rsidR="00DF1482">
          <w:rPr>
            <w:rFonts w:ascii="Times New Roman" w:hAnsi="Times New Roman" w:cs="Times New Roman"/>
            <w:sz w:val="24"/>
            <w:szCs w:val="24"/>
          </w:rPr>
          <w:t xml:space="preserve">elucidate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concrete </w:t>
      </w:r>
      <w:r w:rsidRPr="00644C1F">
        <w:rPr>
          <w:rFonts w:ascii="Times New Roman" w:hAnsi="Times New Roman" w:cs="Times New Roman"/>
          <w:i/>
          <w:sz w:val="24"/>
          <w:szCs w:val="24"/>
        </w:rPr>
        <w:t>characteristics of activities</w:t>
      </w:r>
      <w:r w:rsidRPr="00644C1F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within and between subsystems</w:t>
      </w:r>
      <w:ins w:id="133" w:author="Natasha" w:date="2018-03-12T15:11:00Z">
        <w:r w:rsidR="00DF1482">
          <w:rPr>
            <w:rFonts w:ascii="Times New Roman" w:hAnsi="Times New Roman" w:cs="Times New Roman"/>
            <w:i/>
            <w:sz w:val="24"/>
            <w:szCs w:val="24"/>
          </w:rPr>
          <w:t>,</w:t>
        </w:r>
      </w:ins>
      <w:del w:id="134" w:author="Natasha" w:date="2018-03-12T15:11:00Z">
        <w:r w:rsidRPr="00644C1F" w:rsidDel="00DF1482">
          <w:rPr>
            <w:rFonts w:ascii="Times New Roman" w:hAnsi="Times New Roman" w:cs="Times New Roman"/>
            <w:i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4C1F">
        <w:rPr>
          <w:rFonts w:ascii="Times New Roman" w:hAnsi="Times New Roman" w:cs="Times New Roman"/>
          <w:sz w:val="24"/>
          <w:szCs w:val="24"/>
        </w:rPr>
        <w:t>focusing on the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technology-push hypothesis</w:t>
      </w:r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del w:id="135" w:author="Natasha" w:date="2018-03-12T15:11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Would it be </w:delText>
        </w:r>
        <w:commentRangeStart w:id="136"/>
        <w:r w:rsidRPr="00644C1F" w:rsidDel="00DF1482">
          <w:rPr>
            <w:rFonts w:ascii="Times New Roman" w:hAnsi="Times New Roman" w:cs="Times New Roman"/>
            <w:sz w:val="24"/>
            <w:szCs w:val="24"/>
          </w:rPr>
          <w:delText>helpful</w:delText>
        </w:r>
      </w:del>
      <w:commentRangeEnd w:id="136"/>
      <w:r w:rsidR="00DF1482">
        <w:rPr>
          <w:rStyle w:val="CommentReference"/>
          <w:rFonts w:asciiTheme="minorHAnsi" w:eastAsiaTheme="minorHAnsi" w:hAnsiTheme="minorHAnsi" w:cstheme="minorBidi"/>
        </w:rPr>
        <w:commentReference w:id="136"/>
      </w:r>
      <w:del w:id="137" w:author="Natasha" w:date="2018-03-12T15:11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 to show different models?</w:delText>
        </w:r>
      </w:del>
    </w:p>
    <w:p w14:paraId="02A7FCB2" w14:textId="77777777" w:rsidR="00AE444D" w:rsidRPr="00644C1F" w:rsidRDefault="00AE444D" w:rsidP="00644C1F">
      <w:pPr>
        <w:rPr>
          <w:rFonts w:ascii="Times New Roman" w:hAnsi="Times New Roman" w:cs="Times New Roman"/>
          <w:sz w:val="24"/>
          <w:szCs w:val="24"/>
        </w:rPr>
      </w:pPr>
    </w:p>
    <w:sectPr w:rsidR="00AE444D" w:rsidRPr="0064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Natasha" w:date="2018-03-12T15:01:00Z" w:initials="N">
    <w:p w14:paraId="1F3EC68D" w14:textId="77777777" w:rsidR="0051394C" w:rsidRDefault="0051394C">
      <w:pPr>
        <w:pStyle w:val="CommentText"/>
      </w:pPr>
      <w:r>
        <w:rPr>
          <w:rStyle w:val="CommentReference"/>
        </w:rPr>
        <w:annotationRef/>
      </w:r>
      <w:r>
        <w:t>More fluid</w:t>
      </w:r>
    </w:p>
  </w:comment>
  <w:comment w:id="9" w:author="Natasha" w:date="2018-03-12T15:00:00Z" w:initials="N">
    <w:p w14:paraId="4653E431" w14:textId="77777777" w:rsidR="0051394C" w:rsidRDefault="0051394C">
      <w:pPr>
        <w:pStyle w:val="CommentText"/>
      </w:pPr>
      <w:r>
        <w:rPr>
          <w:rStyle w:val="CommentReference"/>
        </w:rPr>
        <w:annotationRef/>
      </w:r>
      <w:r>
        <w:t>Here, authors are not part of the sentence</w:t>
      </w:r>
    </w:p>
  </w:comment>
  <w:comment w:id="16" w:author="Natasha" w:date="2018-03-12T15:01:00Z" w:initials="N">
    <w:p w14:paraId="1B6604E5" w14:textId="77777777" w:rsidR="0051394C" w:rsidRDefault="0051394C">
      <w:pPr>
        <w:pStyle w:val="CommentText"/>
      </w:pPr>
      <w:r>
        <w:rPr>
          <w:rStyle w:val="CommentReference"/>
        </w:rPr>
        <w:annotationRef/>
      </w:r>
      <w:r>
        <w:t xml:space="preserve">In most style guides, sources cited in the same parentheses are ordered alphabetically </w:t>
      </w:r>
    </w:p>
  </w:comment>
  <w:comment w:id="34" w:author="Natasha" w:date="2018-03-12T15:02:00Z" w:initials="N">
    <w:p w14:paraId="33D6778B" w14:textId="77777777" w:rsidR="0051394C" w:rsidRDefault="0051394C">
      <w:pPr>
        <w:pStyle w:val="CommentText"/>
      </w:pPr>
      <w:r>
        <w:rPr>
          <w:rStyle w:val="CommentReference"/>
        </w:rPr>
        <w:annotationRef/>
      </w:r>
      <w:r>
        <w:t xml:space="preserve">In most style guides, references to extant studies are made in past tense </w:t>
      </w:r>
    </w:p>
  </w:comment>
  <w:comment w:id="68" w:author="Natasha" w:date="2024-01-12T17:13:00Z" w:initials="N">
    <w:p w14:paraId="0968F663" w14:textId="58566E0E" w:rsidR="00725824" w:rsidRDefault="00725824">
      <w:pPr>
        <w:pStyle w:val="CommentText"/>
      </w:pPr>
      <w:r>
        <w:rPr>
          <w:rStyle w:val="CommentReference"/>
        </w:rPr>
        <w:annotationRef/>
      </w:r>
      <w:r>
        <w:t>Rewritten to improve flow and style</w:t>
      </w:r>
    </w:p>
  </w:comment>
  <w:comment w:id="77" w:author="Natasha" w:date="2024-01-12T17:14:00Z" w:initials="N">
    <w:p w14:paraId="2A27EA63" w14:textId="27744F93" w:rsidR="00725824" w:rsidRDefault="00725824">
      <w:pPr>
        <w:pStyle w:val="CommentText"/>
      </w:pPr>
      <w:r>
        <w:rPr>
          <w:rStyle w:val="CommentReference"/>
        </w:rPr>
        <w:annotationRef/>
      </w:r>
      <w:r>
        <w:t>Incorrect at the start of a new sentence</w:t>
      </w:r>
    </w:p>
  </w:comment>
  <w:comment w:id="92" w:author="Natasha" w:date="2024-01-12T17:13:00Z" w:initials="N">
    <w:p w14:paraId="06C8F5E5" w14:textId="6FE11D24" w:rsidR="00725824" w:rsidRDefault="00725824">
      <w:pPr>
        <w:pStyle w:val="CommentText"/>
      </w:pPr>
      <w:r>
        <w:rPr>
          <w:rStyle w:val="CommentReference"/>
        </w:rPr>
        <w:annotationRef/>
      </w:r>
      <w:r>
        <w:t>Added to link to the preceding sentence</w:t>
      </w:r>
    </w:p>
  </w:comment>
  <w:comment w:id="110" w:author="Natasha" w:date="2018-03-12T15:09:00Z" w:initials="N">
    <w:p w14:paraId="2F747406" w14:textId="4AE083AC" w:rsidR="00DF1482" w:rsidRDefault="00DF1482">
      <w:pPr>
        <w:pStyle w:val="CommentText"/>
      </w:pPr>
      <w:r>
        <w:rPr>
          <w:rStyle w:val="CommentReference"/>
        </w:rPr>
        <w:annotationRef/>
      </w:r>
      <w:r>
        <w:t>This is out of context, as you are revising extant literature, so references to s</w:t>
      </w:r>
      <w:r w:rsidR="00EA5761">
        <w:t>pecific thesis sections should n</w:t>
      </w:r>
      <w:r>
        <w:t xml:space="preserve">ot be made here. I would advise removing this section completely </w:t>
      </w:r>
    </w:p>
  </w:comment>
  <w:comment w:id="136" w:author="Natasha" w:date="2018-03-12T15:11:00Z" w:initials="N">
    <w:p w14:paraId="5177FB40" w14:textId="165D3D76" w:rsidR="00DF1482" w:rsidRDefault="00DF1482">
      <w:pPr>
        <w:pStyle w:val="CommentText"/>
      </w:pPr>
      <w:r>
        <w:rPr>
          <w:rStyle w:val="CommentReference"/>
        </w:rPr>
        <w:annotationRef/>
      </w:r>
      <w:r>
        <w:t xml:space="preserve">This is out of context here and was thus deleted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EC68D" w15:done="0"/>
  <w15:commentEx w15:paraId="4653E431" w15:done="0"/>
  <w15:commentEx w15:paraId="1B6604E5" w15:done="0"/>
  <w15:commentEx w15:paraId="33D6778B" w15:done="0"/>
  <w15:commentEx w15:paraId="0968F663" w15:done="0"/>
  <w15:commentEx w15:paraId="2A27EA63" w15:done="0"/>
  <w15:commentEx w15:paraId="06C8F5E5" w15:done="0"/>
  <w15:commentEx w15:paraId="2F747406" w15:done="0"/>
  <w15:commentEx w15:paraId="5177FB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2892055" w16cex:dateUtc="2024-01-12T16:13:00Z"/>
  <w16cex:commentExtensible w16cex:durableId="6C6C48CE" w16cex:dateUtc="2024-01-12T16:14:00Z"/>
  <w16cex:commentExtensible w16cex:durableId="6A3F24D3" w16cex:dateUtc="2024-01-12T1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EC68D" w16cid:durableId="739DE20C"/>
  <w16cid:commentId w16cid:paraId="4653E431" w16cid:durableId="2A280E35"/>
  <w16cid:commentId w16cid:paraId="1B6604E5" w16cid:durableId="72AFD866"/>
  <w16cid:commentId w16cid:paraId="33D6778B" w16cid:durableId="7C7818F9"/>
  <w16cid:commentId w16cid:paraId="0968F663" w16cid:durableId="12892055"/>
  <w16cid:commentId w16cid:paraId="2A27EA63" w16cid:durableId="6C6C48CE"/>
  <w16cid:commentId w16cid:paraId="06C8F5E5" w16cid:durableId="6A3F24D3"/>
  <w16cid:commentId w16cid:paraId="2F747406" w16cid:durableId="5E666A04"/>
  <w16cid:commentId w16cid:paraId="5177FB40" w16cid:durableId="18F1DC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">
    <w15:presenceInfo w15:providerId="None" w15:userId="Nat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92"/>
    <w:rsid w:val="002301BA"/>
    <w:rsid w:val="00266606"/>
    <w:rsid w:val="002855FE"/>
    <w:rsid w:val="002A5770"/>
    <w:rsid w:val="002D5739"/>
    <w:rsid w:val="00304692"/>
    <w:rsid w:val="00340893"/>
    <w:rsid w:val="00466C9D"/>
    <w:rsid w:val="004A4F25"/>
    <w:rsid w:val="0051394C"/>
    <w:rsid w:val="00554E63"/>
    <w:rsid w:val="005607BB"/>
    <w:rsid w:val="00644C1F"/>
    <w:rsid w:val="00657CA1"/>
    <w:rsid w:val="00685455"/>
    <w:rsid w:val="00725824"/>
    <w:rsid w:val="00742551"/>
    <w:rsid w:val="007453BF"/>
    <w:rsid w:val="0076653E"/>
    <w:rsid w:val="008B0E89"/>
    <w:rsid w:val="00AE444D"/>
    <w:rsid w:val="00B57D99"/>
    <w:rsid w:val="00BE5B03"/>
    <w:rsid w:val="00BE6249"/>
    <w:rsid w:val="00CE6473"/>
    <w:rsid w:val="00D34F3E"/>
    <w:rsid w:val="00DF1482"/>
    <w:rsid w:val="00EA5761"/>
    <w:rsid w:val="00F437C2"/>
    <w:rsid w:val="00F645F8"/>
    <w:rsid w:val="00FB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7900"/>
  <w15:chartTrackingRefBased/>
  <w15:docId w15:val="{B946A009-D3E4-462E-8D80-C3CA0936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739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uiPriority w:val="99"/>
    <w:qFormat/>
    <w:rsid w:val="00644C1F"/>
    <w:pPr>
      <w:spacing w:after="0" w:line="360" w:lineRule="auto"/>
      <w:ind w:firstLine="210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link w:val="BodyText1"/>
    <w:uiPriority w:val="99"/>
    <w:rsid w:val="00644C1F"/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5139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39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39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9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9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94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D57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D573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F437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465</Words>
  <Characters>2767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4</cp:revision>
  <dcterms:created xsi:type="dcterms:W3CDTF">2024-01-12T15:33:00Z</dcterms:created>
  <dcterms:modified xsi:type="dcterms:W3CDTF">2024-01-12T16:34:00Z</dcterms:modified>
</cp:coreProperties>
</file>