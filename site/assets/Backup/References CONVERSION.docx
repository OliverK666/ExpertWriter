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55D7" w14:textId="77777777" w:rsidR="002346B8" w:rsidRPr="004C17FA" w:rsidRDefault="002346B8" w:rsidP="004C17FA">
      <w:pPr>
        <w:spacing w:after="0" w:line="480" w:lineRule="auto"/>
        <w:ind w:left="709" w:hanging="709"/>
        <w:contextualSpacing/>
        <w:rPr>
          <w:ins w:id="0" w:author="Natasha" w:date="2023-12-07T09:17:00Z"/>
          <w:rFonts w:ascii="Times New Roman" w:hAnsi="Times New Roman" w:cs="Times New Roman"/>
          <w:sz w:val="24"/>
          <w:szCs w:val="24"/>
        </w:rPr>
      </w:pPr>
    </w:p>
    <w:p w14:paraId="4A99083D" w14:textId="41F699D3" w:rsidR="00B0603D" w:rsidRPr="004C17FA" w:rsidDel="002346B8" w:rsidRDefault="002346B8">
      <w:pPr>
        <w:spacing w:after="0" w:line="480" w:lineRule="auto"/>
        <w:ind w:left="709" w:hanging="709"/>
        <w:contextualSpacing/>
        <w:jc w:val="center"/>
        <w:rPr>
          <w:del w:id="1" w:author="Natasha" w:date="2023-12-07T09:17:00Z"/>
          <w:rFonts w:ascii="Times New Roman" w:hAnsi="Times New Roman" w:cs="Times New Roman"/>
          <w:b/>
          <w:bCs/>
          <w:sz w:val="24"/>
          <w:szCs w:val="24"/>
        </w:rPr>
        <w:pPrChange w:id="2" w:author="Natasha" w:date="2023-12-07T09:18:00Z">
          <w:pPr/>
        </w:pPrChange>
      </w:pPr>
      <w:ins w:id="3" w:author="Natasha" w:date="2023-12-07T09:17:00Z">
        <w:r w:rsidRPr="004C17FA">
          <w:rPr>
            <w:rFonts w:ascii="Times New Roman" w:hAnsi="Times New Roman" w:cs="Times New Roman"/>
            <w:b/>
            <w:bCs/>
            <w:sz w:val="24"/>
            <w:szCs w:val="24"/>
            <w:rPrChange w:id="4" w:author="Natasha" w:date="2023-12-08T09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Bibliography</w:t>
        </w:r>
      </w:ins>
    </w:p>
    <w:p w14:paraId="43CCD45A" w14:textId="2C781762" w:rsidR="005D41B5" w:rsidRPr="004C17FA" w:rsidRDefault="005D41B5">
      <w:pPr>
        <w:spacing w:after="0" w:line="480" w:lineRule="auto"/>
        <w:ind w:left="709" w:hanging="709"/>
        <w:contextualSpacing/>
        <w:jc w:val="center"/>
        <w:rPr>
          <w:rFonts w:ascii="Times New Roman" w:hAnsi="Times New Roman" w:cs="Times New Roman"/>
          <w:sz w:val="24"/>
          <w:szCs w:val="24"/>
        </w:rPr>
        <w:pPrChange w:id="5" w:author="Natasha" w:date="2023-12-07T09:18:00Z">
          <w:pPr/>
        </w:pPrChange>
      </w:pPr>
      <w:del w:id="6" w:author="Natasha" w:date="2023-12-07T09:17:00Z">
        <w:r w:rsidRPr="004C17FA" w:rsidDel="002346B8">
          <w:rPr>
            <w:rFonts w:ascii="Times New Roman" w:hAnsi="Times New Roman" w:cs="Times New Roman"/>
            <w:sz w:val="24"/>
            <w:szCs w:val="24"/>
          </w:rPr>
          <w:delText xml:space="preserve">                                                            References:</w:delText>
        </w:r>
      </w:del>
    </w:p>
    <w:p w14:paraId="3F6742E2" w14:textId="2987013B" w:rsidR="000D1CE4" w:rsidRPr="004C17FA" w:rsidDel="002346B8" w:rsidRDefault="000D1CE4">
      <w:pPr>
        <w:autoSpaceDE w:val="0"/>
        <w:autoSpaceDN w:val="0"/>
        <w:adjustRightInd w:val="0"/>
        <w:spacing w:after="240" w:line="240" w:lineRule="auto"/>
        <w:ind w:left="709" w:hanging="709"/>
        <w:contextualSpacing/>
        <w:rPr>
          <w:del w:id="7" w:author="Natasha" w:date="2023-12-07T09:18:00Z"/>
          <w:rFonts w:ascii="Times New Roman" w:hAnsi="Times New Roman" w:cs="Times New Roman"/>
          <w:kern w:val="0"/>
          <w:sz w:val="24"/>
          <w:szCs w:val="24"/>
          <w:rPrChange w:id="8" w:author="Natasha" w:date="2023-12-08T09:35:00Z">
            <w:rPr>
              <w:del w:id="9" w:author="Natasha" w:date="2023-12-07T09:18:00Z"/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pPrChange w:id="10" w:author="Natasha" w:date="2023-12-07T09:4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C17FA">
        <w:rPr>
          <w:rFonts w:ascii="Times New Roman" w:hAnsi="Times New Roman" w:cs="Times New Roman"/>
          <w:kern w:val="0"/>
          <w:sz w:val="24"/>
          <w:szCs w:val="24"/>
          <w:rPrChange w:id="11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Balaguer</w:t>
      </w:r>
      <w:ins w:id="12" w:author="Natasha" w:date="2023-12-07T09:23:00Z">
        <w:r w:rsidR="00AF3AEC" w:rsidRPr="004C17FA">
          <w:rPr>
            <w:rFonts w:ascii="Times New Roman" w:hAnsi="Times New Roman" w:cs="Times New Roman"/>
            <w:kern w:val="0"/>
            <w:sz w:val="24"/>
            <w:szCs w:val="24"/>
            <w:rPrChange w:id="13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,</w:t>
        </w:r>
      </w:ins>
      <w:r w:rsidRPr="004C17FA">
        <w:rPr>
          <w:rFonts w:ascii="Times New Roman" w:hAnsi="Times New Roman" w:cs="Times New Roman"/>
          <w:kern w:val="0"/>
          <w:sz w:val="24"/>
          <w:szCs w:val="24"/>
          <w:rPrChange w:id="14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r w:rsidRPr="004C17FA">
        <w:rPr>
          <w:rFonts w:ascii="Times New Roman" w:hAnsi="Times New Roman" w:cs="Times New Roman"/>
          <w:kern w:val="0"/>
          <w:sz w:val="24"/>
          <w:szCs w:val="24"/>
          <w:highlight w:val="yellow"/>
          <w:rPrChange w:id="15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P.</w:t>
      </w:r>
      <w:ins w:id="16" w:author="Natasha" w:date="2023-12-07T09:24:00Z">
        <w:r w:rsidR="00AF3AEC" w:rsidRPr="004C17FA">
          <w:rPr>
            <w:rFonts w:ascii="Times New Roman" w:hAnsi="Times New Roman" w:cs="Times New Roman"/>
            <w:kern w:val="0"/>
            <w:sz w:val="24"/>
            <w:szCs w:val="24"/>
            <w:rPrChange w:id="17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id="18" w:author="Natasha" w:date="2023-12-07T09:49:00Z">
        <w:r w:rsidR="0025038D" w:rsidRPr="004C17FA">
          <w:rPr>
            <w:rFonts w:ascii="Times New Roman" w:hAnsi="Times New Roman" w:cs="Times New Roman"/>
            <w:kern w:val="0"/>
            <w:sz w:val="24"/>
            <w:szCs w:val="24"/>
            <w:rPrChange w:id="19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 xml:space="preserve">1976. </w:t>
        </w:r>
      </w:ins>
      <w:ins w:id="20" w:author="Natasha" w:date="2023-12-07T09:26:00Z">
        <w:r w:rsidR="008E3F6E" w:rsidRPr="004C17FA">
          <w:rPr>
            <w:rFonts w:ascii="Times New Roman" w:hAnsi="Times New Roman" w:cs="Times New Roman"/>
            <w:kern w:val="0"/>
            <w:sz w:val="24"/>
            <w:szCs w:val="24"/>
            <w:rPrChange w:id="21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“</w:t>
        </w:r>
      </w:ins>
      <w:proofErr w:type="spellStart"/>
      <w:del w:id="22" w:author="Natasha" w:date="2023-12-07T09:24:00Z">
        <w:r w:rsidR="00031E3C" w:rsidRPr="004C17FA" w:rsidDel="00AF3AEC">
          <w:rPr>
            <w:rFonts w:ascii="Times New Roman" w:hAnsi="Times New Roman" w:cs="Times New Roman"/>
            <w:kern w:val="0"/>
            <w:sz w:val="24"/>
            <w:szCs w:val="24"/>
            <w:rPrChange w:id="23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delText xml:space="preserve">(1976). </w:delText>
        </w:r>
      </w:del>
      <w:r w:rsidRPr="004C17FA">
        <w:rPr>
          <w:rFonts w:ascii="Times New Roman" w:hAnsi="Times New Roman" w:cs="Times New Roman"/>
          <w:kern w:val="0"/>
          <w:sz w:val="24"/>
          <w:szCs w:val="24"/>
          <w:rPrChange w:id="24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Nuevos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25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26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datos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27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28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sobre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29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la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30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moneda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31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32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transicional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33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34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árabe-musulmanas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35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kern w:val="0"/>
          <w:sz w:val="24"/>
          <w:szCs w:val="24"/>
          <w:rPrChange w:id="36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de</w:t>
      </w:r>
    </w:p>
    <w:p w14:paraId="736A91B9" w14:textId="3539D6D3" w:rsidR="000D1CE4" w:rsidRPr="004C17FA" w:rsidDel="002346B8" w:rsidRDefault="000D1CE4">
      <w:pPr>
        <w:autoSpaceDE w:val="0"/>
        <w:autoSpaceDN w:val="0"/>
        <w:adjustRightInd w:val="0"/>
        <w:spacing w:after="240" w:line="240" w:lineRule="auto"/>
        <w:ind w:left="709"/>
        <w:contextualSpacing/>
        <w:rPr>
          <w:del w:id="37" w:author="Natasha" w:date="2023-12-07T09:18:00Z"/>
          <w:rFonts w:ascii="Times New Roman" w:hAnsi="Times New Roman" w:cs="Times New Roman"/>
          <w:kern w:val="0"/>
          <w:sz w:val="24"/>
          <w:szCs w:val="24"/>
          <w:rPrChange w:id="38" w:author="Natasha" w:date="2023-12-08T09:35:00Z">
            <w:rPr>
              <w:del w:id="39" w:author="Natasha" w:date="2023-12-07T09:18:00Z"/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pPrChange w:id="40" w:author="Natasha" w:date="2023-12-07T09:43:00Z">
          <w:pPr>
            <w:ind w:firstLine="720"/>
          </w:pPr>
        </w:pPrChange>
      </w:pPr>
      <w:r w:rsidRPr="004C17FA">
        <w:rPr>
          <w:rFonts w:ascii="Times New Roman" w:hAnsi="Times New Roman" w:cs="Times New Roman"/>
          <w:kern w:val="0"/>
          <w:sz w:val="24"/>
          <w:szCs w:val="24"/>
          <w:rPrChange w:id="41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Hispania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42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y África.</w:t>
      </w:r>
      <w:ins w:id="43" w:author="Natasha" w:date="2023-12-07T09:26:00Z">
        <w:r w:rsidR="008E3F6E" w:rsidRPr="004C17FA">
          <w:rPr>
            <w:rFonts w:ascii="Times New Roman" w:hAnsi="Times New Roman" w:cs="Times New Roman"/>
            <w:kern w:val="0"/>
            <w:sz w:val="24"/>
            <w:szCs w:val="24"/>
            <w:rPrChange w:id="44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”</w:t>
        </w:r>
      </w:ins>
      <w:r w:rsidRPr="004C17FA">
        <w:rPr>
          <w:rFonts w:ascii="Times New Roman" w:hAnsi="Times New Roman" w:cs="Times New Roman"/>
          <w:kern w:val="0"/>
          <w:sz w:val="24"/>
          <w:szCs w:val="24"/>
          <w:rPrChange w:id="45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</w:t>
      </w:r>
      <w:r w:rsidRPr="004C17FA">
        <w:rPr>
          <w:rFonts w:ascii="Times New Roman" w:hAnsi="Times New Roman" w:cs="Times New Roman"/>
          <w:i/>
          <w:iCs/>
          <w:kern w:val="0"/>
          <w:sz w:val="24"/>
          <w:szCs w:val="24"/>
          <w:rPrChange w:id="46" w:author="Natasha" w:date="2023-12-08T09:35:00Z">
            <w:rPr>
              <w:rFonts w:ascii="Times New Roman" w:hAnsi="Times New Roman" w:cs="Times New Roman"/>
              <w:i/>
              <w:iCs/>
              <w:kern w:val="0"/>
              <w:sz w:val="24"/>
              <w:szCs w:val="24"/>
              <w:lang w:val="pt-BR"/>
            </w:rPr>
          </w:rPrChange>
        </w:rPr>
        <w:t xml:space="preserve">Gaceta </w:t>
      </w:r>
      <w:proofErr w:type="spellStart"/>
      <w:r w:rsidRPr="004C17FA">
        <w:rPr>
          <w:rFonts w:ascii="Times New Roman" w:hAnsi="Times New Roman" w:cs="Times New Roman"/>
          <w:i/>
          <w:iCs/>
          <w:kern w:val="0"/>
          <w:sz w:val="24"/>
          <w:szCs w:val="24"/>
          <w:rPrChange w:id="47" w:author="Natasha" w:date="2023-12-08T09:35:00Z">
            <w:rPr>
              <w:rFonts w:ascii="Times New Roman" w:hAnsi="Times New Roman" w:cs="Times New Roman"/>
              <w:i/>
              <w:iCs/>
              <w:kern w:val="0"/>
              <w:sz w:val="24"/>
              <w:szCs w:val="24"/>
              <w:lang w:val="pt-BR"/>
            </w:rPr>
          </w:rPrChange>
        </w:rPr>
        <w:t>Numismática</w:t>
      </w:r>
      <w:proofErr w:type="spellEnd"/>
      <w:r w:rsidRPr="004C17FA">
        <w:rPr>
          <w:rFonts w:ascii="Times New Roman" w:hAnsi="Times New Roman" w:cs="Times New Roman"/>
          <w:kern w:val="0"/>
          <w:sz w:val="24"/>
          <w:szCs w:val="24"/>
          <w:rPrChange w:id="48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 xml:space="preserve"> 40</w:t>
      </w:r>
      <w:del w:id="49" w:author="Natasha" w:date="2023-12-07T09:49:00Z">
        <w:r w:rsidRPr="004C17FA" w:rsidDel="0025038D">
          <w:rPr>
            <w:rFonts w:ascii="Times New Roman" w:hAnsi="Times New Roman" w:cs="Times New Roman"/>
            <w:kern w:val="0"/>
            <w:sz w:val="24"/>
            <w:szCs w:val="24"/>
            <w:rPrChange w:id="50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delText xml:space="preserve"> (1976)</w:delText>
        </w:r>
      </w:del>
      <w:r w:rsidRPr="004C17FA">
        <w:rPr>
          <w:rFonts w:ascii="Times New Roman" w:hAnsi="Times New Roman" w:cs="Times New Roman"/>
          <w:kern w:val="0"/>
          <w:sz w:val="24"/>
          <w:szCs w:val="24"/>
          <w:rPrChange w:id="51" w:author="Natasha" w:date="2023-12-08T09:35:00Z">
            <w:rPr>
              <w:rFonts w:ascii="Times New Roman" w:hAnsi="Times New Roman" w:cs="Times New Roman"/>
              <w:kern w:val="0"/>
              <w:sz w:val="24"/>
              <w:szCs w:val="24"/>
              <w:lang w:val="pt-BR"/>
            </w:rPr>
          </w:rPrChange>
        </w:rPr>
        <w:t>: 27–41.</w:t>
      </w:r>
    </w:p>
    <w:p w14:paraId="495D3DAC" w14:textId="77777777" w:rsidR="00AF3AEC" w:rsidRPr="004C17FA" w:rsidRDefault="00AF3AEC" w:rsidP="00277455">
      <w:pPr>
        <w:spacing w:after="240" w:line="240" w:lineRule="auto"/>
        <w:contextualSpacing/>
        <w:rPr>
          <w:ins w:id="52" w:author="Natasha" w:date="2023-12-07T09:24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53" w:author="Natasha" w:date="2023-12-08T09:35:00Z">
            <w:rPr>
              <w:ins w:id="54" w:author="Natasha" w:date="2023-12-07T09:24:00Z"/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</w:pPr>
    </w:p>
    <w:p w14:paraId="5ABEAEBD" w14:textId="3892F312" w:rsidR="00797DC0" w:rsidRPr="004C17FA" w:rsidDel="002346B8" w:rsidRDefault="00797DC0">
      <w:pPr>
        <w:spacing w:after="240" w:line="240" w:lineRule="auto"/>
        <w:ind w:left="709" w:hanging="709"/>
        <w:contextualSpacing/>
        <w:rPr>
          <w:del w:id="55" w:author="Natasha" w:date="2023-12-07T09:18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56" w:author="Natasha" w:date="2023-12-08T09:35:00Z">
            <w:rPr>
              <w:del w:id="57" w:author="Natasha" w:date="2023-12-07T09:18:00Z"/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pPrChange w:id="58" w:author="Natasha" w:date="2023-12-07T09:50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5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Barceló, Miquel. </w:t>
      </w:r>
      <w:ins w:id="60" w:author="Natasha" w:date="2023-12-07T09:49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6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19</w:t>
        </w:r>
      </w:ins>
      <w:ins w:id="62" w:author="Natasha" w:date="2023-12-07T09:50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63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72. </w:t>
        </w:r>
      </w:ins>
      <w:ins w:id="64" w:author="Natasha" w:date="2023-12-07T09:27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65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“</w:t>
        </w:r>
      </w:ins>
      <w:proofErr w:type="spellStart"/>
      <w:del w:id="66" w:author="Natasha" w:date="2023-12-07T09:27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67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68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Sobre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6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0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algunos</w:t>
      </w:r>
      <w:proofErr w:type="spellEnd"/>
      <w:ins w:id="71" w:author="Natasha" w:date="2023-12-07T09:26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72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 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"</w:t>
      </w:r>
      <w:proofErr w:type="spellStart"/>
      <w:del w:id="74" w:author="Natasha" w:date="2023-12-07T09:26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75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 xml:space="preserve"> 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6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fulus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7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"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8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contemporáneos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7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a la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0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conquista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1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de Hispania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2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por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4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los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5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proofErr w:type="spellStart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6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árabe-musulmanes</w:t>
      </w:r>
      <w:proofErr w:type="spellEnd"/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87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.</w:t>
      </w:r>
      <w:ins w:id="88" w:author="Natasha" w:date="2023-12-07T09:27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89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”</w:t>
        </w:r>
      </w:ins>
      <w:del w:id="90" w:author="Natasha" w:date="2023-12-07T09:27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9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92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proofErr w:type="spellStart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3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>Butlletí</w:t>
      </w:r>
      <w:proofErr w:type="spellEnd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4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de la Reial </w:t>
      </w:r>
      <w:proofErr w:type="spellStart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5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>Acadèmia</w:t>
      </w:r>
      <w:proofErr w:type="spellEnd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6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de Bones </w:t>
      </w:r>
      <w:proofErr w:type="spellStart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7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>Lletres</w:t>
      </w:r>
      <w:proofErr w:type="spellEnd"/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98" w:author="Natasha" w:date="2023-12-08T09:35:00Z">
            <w:rPr>
              <w:rFonts w:ascii="Times New Roman" w:eastAsia="Times New Roman" w:hAnsi="Times New Roman" w:cs="Times New Roman"/>
              <w:i/>
              <w:iCs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de Barcelona</w:t>
      </w: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9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ins w:id="100" w:author="Natasha" w:date="2023-12-07T09:50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0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VOL 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102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(</w:t>
      </w:r>
      <w:del w:id="103" w:author="Natasha" w:date="2023-12-07T09:50:00Z">
        <w:r w:rsidRPr="004C17FA" w:rsidDel="0025038D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04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1972</w:delText>
        </w:r>
      </w:del>
      <w:ins w:id="105" w:author="Natasha" w:date="2023-12-07T09:50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06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ISSUE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107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)</w:t>
      </w: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08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: 33</w:t>
      </w:r>
      <w:ins w:id="109" w:author="Natasha" w:date="2023-12-07T09:26:00Z">
        <w:r w:rsidR="008E3F6E" w:rsidRPr="004C17FA">
          <w:rPr>
            <w:rFonts w:ascii="Times New Roman" w:hAnsi="Times New Roman" w:cs="Times New Roman"/>
            <w:kern w:val="0"/>
            <w:sz w:val="24"/>
            <w:szCs w:val="24"/>
            <w:rPrChange w:id="110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del w:id="111" w:author="Natasha" w:date="2023-12-07T09:26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112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-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1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42.</w:t>
      </w:r>
    </w:p>
    <w:p w14:paraId="697B4235" w14:textId="77777777" w:rsidR="00AF3AEC" w:rsidRPr="004C17FA" w:rsidRDefault="00AF3AEC">
      <w:pPr>
        <w:spacing w:after="240" w:line="240" w:lineRule="auto"/>
        <w:contextualSpacing/>
        <w:rPr>
          <w:ins w:id="114" w:author="Natasha" w:date="2023-12-07T09:24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3BC4B" w14:textId="7883D03A" w:rsidR="00DC5137" w:rsidRPr="004C17FA" w:rsidDel="002346B8" w:rsidRDefault="00DC5137">
      <w:pPr>
        <w:spacing w:after="240" w:line="240" w:lineRule="auto"/>
        <w:ind w:left="709" w:hanging="709"/>
        <w:contextualSpacing/>
        <w:rPr>
          <w:del w:id="115" w:author="Natasha" w:date="2023-12-07T09:18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116" w:author="Natasha" w:date="2023-12-07T09:51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Barton, Simon. </w:t>
      </w:r>
      <w:ins w:id="117" w:author="Natasha" w:date="2023-12-07T09:51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2016. </w:t>
        </w:r>
      </w:ins>
      <w:ins w:id="118" w:author="Natasha" w:date="2023-12-07T09:27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“</w:t>
        </w:r>
      </w:ins>
      <w:del w:id="119" w:author="Natasha" w:date="2023-12-07T09:27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 Boundaries in Al-Andalus: Muslims, Christians, and Jews in Islamic Iberia.</w:t>
      </w:r>
      <w:ins w:id="120" w:author="Natasha" w:date="2023-12-07T09:27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” </w:t>
        </w:r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2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t>JOURNAL NAME</w:t>
        </w:r>
      </w:ins>
      <w:del w:id="122" w:author="Natasha" w:date="2023-12-07T09:27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23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ins w:id="124" w:author="Natasha" w:date="2023-12-07T09:27:00Z"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25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t>VOL</w:t>
        </w:r>
        <w:r w:rsidR="008E3F6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ins w:id="126" w:author="Natasha" w:date="2023-12-07T09:50:00Z">
        <w:r w:rsidR="0025038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127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val="pt-BR"/>
                <w14:ligatures w14:val="none"/>
              </w:rPr>
            </w:rPrChange>
          </w:rPr>
          <w:t>ISSUE</w:t>
        </w:r>
      </w:ins>
      <w:del w:id="128" w:author="Natasha" w:date="2023-12-07T09:50:00Z">
        <w:r w:rsidRPr="004C17FA" w:rsidDel="0025038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2016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305</w:t>
      </w:r>
      <w:ins w:id="129" w:author="Natasha" w:date="2023-12-07T09:27:00Z">
        <w:r w:rsidR="008E3F6E" w:rsidRPr="004C17FA">
          <w:rPr>
            <w:rFonts w:ascii="Times New Roman" w:hAnsi="Times New Roman" w:cs="Times New Roman"/>
            <w:kern w:val="0"/>
            <w:sz w:val="24"/>
            <w:szCs w:val="24"/>
            <w:rPrChange w:id="130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del w:id="131" w:author="Natasha" w:date="2023-12-07T09:27:00Z">
        <w:r w:rsidRPr="004C17FA" w:rsidDel="008E3F6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-</w:delText>
        </w:r>
      </w:del>
      <w:del w:id="132" w:author="Natasha" w:date="2023-12-07T09:43:00Z">
        <w:r w:rsidRPr="004C17FA" w:rsidDel="007F064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30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64DA8742" w14:textId="77777777" w:rsidR="00AF3AEC" w:rsidRPr="004C17FA" w:rsidRDefault="00AF3AEC" w:rsidP="00277455">
      <w:pPr>
        <w:spacing w:after="240" w:line="240" w:lineRule="auto"/>
        <w:contextualSpacing/>
        <w:rPr>
          <w:ins w:id="133" w:author="Natasha" w:date="2023-12-07T09:24:00Z"/>
          <w:rFonts w:ascii="Times New Roman" w:hAnsi="Times New Roman" w:cs="Times New Roman"/>
          <w:sz w:val="24"/>
          <w:szCs w:val="24"/>
        </w:rPr>
      </w:pPr>
    </w:p>
    <w:p w14:paraId="26A47344" w14:textId="4B35C1A0" w:rsidR="006222A8" w:rsidRPr="00277455" w:rsidRDefault="00CA056E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i/>
          <w:iCs/>
          <w:sz w:val="24"/>
          <w:szCs w:val="24"/>
        </w:rPr>
        <w:pPrChange w:id="134" w:author="Natasha" w:date="2023-12-07T09:24:00Z">
          <w:pPr>
            <w:spacing w:after="0" w:line="240" w:lineRule="auto"/>
          </w:pPr>
        </w:pPrChange>
      </w:pPr>
      <w:r w:rsidRPr="004C17FA">
        <w:rPr>
          <w:rFonts w:ascii="Times New Roman" w:hAnsi="Times New Roman" w:cs="Times New Roman"/>
          <w:sz w:val="24"/>
          <w:szCs w:val="24"/>
          <w:highlight w:val="yellow"/>
          <w:rPrChange w:id="135" w:author="Natasha" w:date="2023-12-08T09:35:00Z">
            <w:rPr>
              <w:rFonts w:ascii="Times New Roman" w:hAnsi="Times New Roman" w:cs="Times New Roman"/>
              <w:sz w:val="24"/>
              <w:szCs w:val="24"/>
            </w:rPr>
          </w:rPrChange>
        </w:rPr>
        <w:t>Butzer</w:t>
      </w:r>
      <w:r w:rsidR="006222A8" w:rsidRPr="004C17FA">
        <w:rPr>
          <w:rFonts w:ascii="Times New Roman" w:hAnsi="Times New Roman" w:cs="Times New Roman"/>
          <w:sz w:val="24"/>
          <w:szCs w:val="24"/>
          <w:highlight w:val="yellow"/>
          <w:rPrChange w:id="136" w:author="Natasha" w:date="2023-12-08T09:35:00Z">
            <w:rPr>
              <w:rFonts w:ascii="Times New Roman" w:hAnsi="Times New Roman" w:cs="Times New Roman"/>
              <w:sz w:val="24"/>
              <w:szCs w:val="24"/>
            </w:rPr>
          </w:rPrChange>
        </w:rPr>
        <w:t>, K.</w:t>
      </w:r>
      <w:r w:rsidRPr="004C17FA">
        <w:rPr>
          <w:rFonts w:ascii="Times New Roman" w:hAnsi="Times New Roman" w:cs="Times New Roman"/>
          <w:sz w:val="24"/>
          <w:szCs w:val="24"/>
          <w:highlight w:val="yellow"/>
          <w:rPrChange w:id="137" w:author="Natasha" w:date="2023-12-08T09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ins w:id="138" w:author="Natasha" w:date="2023-12-07T09:51:00Z">
        <w:r w:rsidR="0025038D" w:rsidRPr="004C17FA">
          <w:rPr>
            <w:rFonts w:ascii="Times New Roman" w:hAnsi="Times New Roman" w:cs="Times New Roman"/>
            <w:sz w:val="24"/>
            <w:szCs w:val="24"/>
            <w:highlight w:val="yellow"/>
            <w:rPrChange w:id="139" w:author="Natasha" w:date="2023-12-08T09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1988.</w:t>
        </w:r>
        <w:r w:rsidR="0025038D" w:rsidRPr="004C17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0" w:author="Natasha" w:date="2023-12-07T09:43:00Z">
        <w:r w:rsidR="007F0646" w:rsidRPr="004C17FA">
          <w:rPr>
            <w:rFonts w:ascii="Times New Roman" w:hAnsi="Times New Roman" w:cs="Times New Roman"/>
            <w:sz w:val="24"/>
            <w:szCs w:val="24"/>
          </w:rPr>
          <w:t>“</w:t>
        </w:r>
      </w:ins>
      <w:del w:id="141" w:author="Natasha" w:date="2023-12-07T09:27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 xml:space="preserve">(1988) </w:delText>
        </w:r>
      </w:del>
      <w:r w:rsidRPr="004C17FA">
        <w:rPr>
          <w:rFonts w:ascii="Times New Roman" w:hAnsi="Times New Roman" w:cs="Times New Roman"/>
          <w:sz w:val="24"/>
          <w:szCs w:val="24"/>
          <w:rPrChange w:id="142" w:author="Natasha" w:date="2023-12-08T09:35:00Z">
            <w:rPr/>
          </w:rPrChange>
        </w:rPr>
        <w:fldChar w:fldCharType="begin"/>
      </w:r>
      <w:r w:rsidRPr="004C17FA">
        <w:rPr>
          <w:rFonts w:ascii="Times New Roman" w:hAnsi="Times New Roman" w:cs="Times New Roman"/>
          <w:sz w:val="24"/>
          <w:szCs w:val="24"/>
          <w:rPrChange w:id="143" w:author="Natasha" w:date="2023-12-08T09:35:00Z">
            <w:rPr/>
          </w:rPrChange>
        </w:rPr>
        <w:instrText>HYPERLINK "https://www.tandfonline.com/doi/abs/10.1111/j.1467-8306.1988.tb00190.x"</w:instrText>
      </w:r>
      <w:r w:rsidRPr="008D7104">
        <w:rPr>
          <w:rFonts w:ascii="Times New Roman" w:hAnsi="Times New Roman" w:cs="Times New Roman"/>
          <w:sz w:val="24"/>
          <w:szCs w:val="24"/>
        </w:rPr>
      </w:r>
      <w:r w:rsidRPr="004C17FA">
        <w:rPr>
          <w:rFonts w:ascii="Times New Roman" w:hAnsi="Times New Roman" w:cs="Times New Roman"/>
          <w:sz w:val="24"/>
          <w:szCs w:val="24"/>
        </w:rPr>
        <w:fldChar w:fldCharType="separate"/>
      </w:r>
      <w:r w:rsidRPr="004C17FA">
        <w:rPr>
          <w:rFonts w:ascii="Times New Roman" w:hAnsi="Times New Roman" w:cs="Times New Roman"/>
          <w:sz w:val="24"/>
          <w:szCs w:val="24"/>
        </w:rPr>
        <w:t>Cattle and Sheep from Old to New Spain: Historical Antecedents</w:t>
      </w:r>
      <w:r w:rsidRPr="004C17FA">
        <w:rPr>
          <w:rFonts w:ascii="Times New Roman" w:hAnsi="Times New Roman" w:cs="Times New Roman"/>
          <w:sz w:val="24"/>
          <w:szCs w:val="24"/>
        </w:rPr>
        <w:fldChar w:fldCharType="end"/>
      </w:r>
      <w:r w:rsidRPr="004C17FA">
        <w:rPr>
          <w:rFonts w:ascii="Times New Roman" w:hAnsi="Times New Roman" w:cs="Times New Roman"/>
          <w:sz w:val="24"/>
          <w:szCs w:val="24"/>
        </w:rPr>
        <w:t>.</w:t>
      </w:r>
      <w:ins w:id="144" w:author="Natasha" w:date="2023-12-07T09:43:00Z">
        <w:r w:rsidR="007F0646" w:rsidRPr="004C17FA">
          <w:rPr>
            <w:rFonts w:ascii="Times New Roman" w:hAnsi="Times New Roman" w:cs="Times New Roman"/>
            <w:sz w:val="24"/>
            <w:szCs w:val="24"/>
          </w:rPr>
          <w:t>”</w:t>
        </w:r>
      </w:ins>
      <w:r w:rsidRPr="004C17FA">
        <w:rPr>
          <w:rFonts w:ascii="Times New Roman" w:hAnsi="Times New Roman" w:cs="Times New Roman"/>
          <w:sz w:val="24"/>
          <w:szCs w:val="24"/>
        </w:rPr>
        <w:t xml:space="preserve"> </w:t>
      </w:r>
      <w:r w:rsidRPr="004C17FA">
        <w:rPr>
          <w:rFonts w:ascii="Times New Roman" w:hAnsi="Times New Roman" w:cs="Times New Roman"/>
          <w:i/>
          <w:iCs/>
          <w:sz w:val="24"/>
          <w:szCs w:val="24"/>
        </w:rPr>
        <w:t>Annals of the Association of American Geographers</w:t>
      </w:r>
      <w:r w:rsidRPr="004C17FA">
        <w:rPr>
          <w:rFonts w:ascii="Times New Roman" w:hAnsi="Times New Roman" w:cs="Times New Roman"/>
          <w:sz w:val="24"/>
          <w:szCs w:val="24"/>
        </w:rPr>
        <w:t xml:space="preserve"> 78</w:t>
      </w:r>
      <w:ins w:id="145" w:author="Natasha" w:date="2023-12-07T09:28:00Z">
        <w:r w:rsidR="008E3F6E" w:rsidRPr="004C17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46" w:author="Natasha" w:date="2023-12-07T09:28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>:</w:delText>
        </w:r>
      </w:del>
      <w:del w:id="147" w:author="Natasha" w:date="2023-12-07T09:27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>1</w:delText>
        </w:r>
      </w:del>
      <w:ins w:id="148" w:author="Natasha" w:date="2023-12-07T09:27:00Z">
        <w:r w:rsidR="008E3F6E" w:rsidRPr="004C17FA">
          <w:rPr>
            <w:rFonts w:ascii="Times New Roman" w:hAnsi="Times New Roman" w:cs="Times New Roman"/>
            <w:sz w:val="24"/>
            <w:szCs w:val="24"/>
          </w:rPr>
          <w:t>(</w:t>
        </w:r>
      </w:ins>
      <w:ins w:id="149" w:author="Natasha" w:date="2023-12-07T09:51:00Z">
        <w:r w:rsidR="0025038D" w:rsidRPr="004C17FA">
          <w:rPr>
            <w:rFonts w:ascii="Times New Roman" w:hAnsi="Times New Roman" w:cs="Times New Roman"/>
            <w:sz w:val="24"/>
            <w:szCs w:val="24"/>
          </w:rPr>
          <w:t>1</w:t>
        </w:r>
      </w:ins>
      <w:ins w:id="150" w:author="Natasha" w:date="2023-12-07T09:27:00Z">
        <w:r w:rsidR="008E3F6E" w:rsidRPr="004C17FA">
          <w:rPr>
            <w:rFonts w:ascii="Times New Roman" w:hAnsi="Times New Roman" w:cs="Times New Roman"/>
            <w:sz w:val="24"/>
            <w:szCs w:val="24"/>
          </w:rPr>
          <w:t>)</w:t>
        </w:r>
      </w:ins>
      <w:ins w:id="151" w:author="Natasha" w:date="2023-12-07T09:28:00Z">
        <w:r w:rsidR="008E3F6E" w:rsidRPr="004C17FA">
          <w:rPr>
            <w:rFonts w:ascii="Times New Roman" w:hAnsi="Times New Roman" w:cs="Times New Roman"/>
            <w:sz w:val="24"/>
            <w:szCs w:val="24"/>
          </w:rPr>
          <w:t>:</w:t>
        </w:r>
      </w:ins>
      <w:del w:id="152" w:author="Natasha" w:date="2023-12-07T09:28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4C17FA">
        <w:rPr>
          <w:rFonts w:ascii="Times New Roman" w:hAnsi="Times New Roman" w:cs="Times New Roman"/>
          <w:sz w:val="24"/>
          <w:szCs w:val="24"/>
        </w:rPr>
        <w:t xml:space="preserve"> </w:t>
      </w:r>
      <w:del w:id="153" w:author="Natasha" w:date="2023-12-07T09:28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 xml:space="preserve">pages </w:delText>
        </w:r>
      </w:del>
      <w:r w:rsidRPr="004C17FA">
        <w:rPr>
          <w:rFonts w:ascii="Times New Roman" w:hAnsi="Times New Roman" w:cs="Times New Roman"/>
          <w:sz w:val="24"/>
          <w:szCs w:val="24"/>
        </w:rPr>
        <w:t>29</w:t>
      </w:r>
      <w:ins w:id="154" w:author="Natasha" w:date="2023-12-07T09:28:00Z">
        <w:r w:rsidR="008E3F6E" w:rsidRPr="004C17FA">
          <w:rPr>
            <w:rFonts w:ascii="Times New Roman" w:hAnsi="Times New Roman" w:cs="Times New Roman"/>
            <w:kern w:val="0"/>
            <w:sz w:val="24"/>
            <w:szCs w:val="24"/>
            <w:rPrChange w:id="155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del w:id="156" w:author="Natasha" w:date="2023-12-07T09:28:00Z">
        <w:r w:rsidRPr="004C17FA" w:rsidDel="008E3F6E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4C17FA">
        <w:rPr>
          <w:rFonts w:ascii="Times New Roman" w:hAnsi="Times New Roman" w:cs="Times New Roman"/>
          <w:sz w:val="24"/>
          <w:szCs w:val="24"/>
        </w:rPr>
        <w:t>56.</w:t>
      </w:r>
    </w:p>
    <w:p w14:paraId="4CA9DEF1" w14:textId="6851FC0D" w:rsidR="00AE06FE" w:rsidRPr="00277455" w:rsidDel="008E3F6E" w:rsidRDefault="00DD2654">
      <w:pPr>
        <w:pStyle w:val="Heading2"/>
        <w:spacing w:before="0" w:after="240" w:line="240" w:lineRule="auto"/>
        <w:ind w:left="709" w:hanging="709"/>
        <w:contextualSpacing/>
        <w:rPr>
          <w:del w:id="157" w:author="Natasha" w:date="2023-12-07T09:29:00Z"/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</w:rPr>
        <w:pPrChange w:id="158" w:author="Natasha" w:date="2023-12-07T09:52:00Z">
          <w:pPr>
            <w:pStyle w:val="Heading2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5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Canto, </w:t>
      </w:r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yellow"/>
          <w14:ligatures w14:val="none"/>
          <w:rPrChange w:id="160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G.</w:t>
      </w:r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61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ins w:id="162" w:author="Natasha" w:date="2023-12-07T09:51:00Z">
        <w:r w:rsidR="0025038D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163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2012. </w:t>
        </w:r>
      </w:ins>
      <w:ins w:id="164" w:author="Natasha" w:date="2023-12-07T09:29:00Z">
        <w:r w:rsidR="008E3F6E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165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“</w:t>
        </w:r>
      </w:ins>
      <w:moveFromRangeStart w:id="166" w:author="Natasha" w:date="2023-12-07T09:28:00Z" w:name="move152833750"/>
      <w:moveFrom w:id="167" w:author="Natasha" w:date="2023-12-07T09:28:00Z">
        <w:r w:rsidRPr="004C17FA" w:rsidDel="008E3F6E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168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(2012). </w:t>
        </w:r>
      </w:moveFrom>
      <w:moveFromRangeEnd w:id="166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6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Al-Andalus, dinero </w:t>
      </w:r>
      <w:proofErr w:type="spellStart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0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monedas</w:t>
      </w:r>
      <w:proofErr w:type="spellEnd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1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y </w:t>
      </w:r>
      <w:proofErr w:type="spellStart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2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medios</w:t>
      </w:r>
      <w:proofErr w:type="spellEnd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de </w:t>
      </w:r>
      <w:proofErr w:type="spellStart"/>
      <w:r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4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intercambio</w:t>
      </w:r>
      <w:proofErr w:type="spellEnd"/>
      <w:ins w:id="175" w:author="Natasha" w:date="2023-12-07T09:29:00Z">
        <w:r w:rsidR="008E3F6E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176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.”</w:t>
        </w:r>
      </w:ins>
      <w:del w:id="177" w:author="Natasha" w:date="2023-12-07T09:29:00Z">
        <w:r w:rsidR="000B08D5" w:rsidRPr="004C17FA" w:rsidDel="008E3F6E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178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,</w:delText>
        </w:r>
      </w:del>
      <w:r w:rsidR="000B08D5"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7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proofErr w:type="spellStart"/>
      <w:ins w:id="180" w:author="Natasha" w:date="2023-12-07T09:29:00Z">
        <w:r w:rsidR="008E3F6E" w:rsidRPr="004C17FA">
          <w:rPr>
            <w:rFonts w:ascii="Times New Roman" w:eastAsia="Times New Roman" w:hAnsi="Times New Roman" w:cs="Times New Roman"/>
            <w:i/>
            <w:iCs/>
            <w:color w:val="auto"/>
            <w:kern w:val="0"/>
            <w:sz w:val="24"/>
            <w:szCs w:val="24"/>
            <w14:ligatures w14:val="none"/>
            <w:rPrChange w:id="18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H</w:t>
        </w:r>
      </w:ins>
      <w:del w:id="182" w:author="Natasha" w:date="2023-12-07T09:29:00Z">
        <w:r w:rsidR="000B08D5" w:rsidRPr="004C17FA" w:rsidDel="008E3F6E">
          <w:rPr>
            <w:rFonts w:ascii="Times New Roman" w:eastAsia="Times New Roman" w:hAnsi="Times New Roman" w:cs="Times New Roman"/>
            <w:i/>
            <w:iCs/>
            <w:color w:val="auto"/>
            <w:kern w:val="0"/>
            <w:sz w:val="24"/>
            <w:szCs w:val="24"/>
            <w14:ligatures w14:val="none"/>
            <w:rPrChange w:id="183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>h</w:delText>
        </w:r>
      </w:del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4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istorie</w:t>
      </w:r>
      <w:proofErr w:type="spellEnd"/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5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et </w:t>
      </w:r>
      <w:proofErr w:type="spellStart"/>
      <w:r w:rsidR="000B08D5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6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A</w:t>
      </w:r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7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rcheologie</w:t>
      </w:r>
      <w:proofErr w:type="spellEnd"/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8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 </w:t>
      </w:r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  <w:rPrChange w:id="18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 xml:space="preserve">de </w:t>
      </w:r>
      <w:proofErr w:type="spellStart"/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</w:rPr>
        <w:t>L’Occident</w:t>
      </w:r>
      <w:proofErr w:type="spellEnd"/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="002C4528" w:rsidRPr="004C17FA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szCs w:val="24"/>
          <w14:ligatures w14:val="none"/>
        </w:rPr>
        <w:t>Musulman</w:t>
      </w:r>
      <w:proofErr w:type="spellEnd"/>
      <w:del w:id="190" w:author="Natasha" w:date="2023-12-07T09:29:00Z">
        <w:r w:rsidRPr="004C17FA" w:rsidDel="008E3F6E">
          <w:rPr>
            <w:rFonts w:ascii="Times New Roman" w:eastAsia="Times New Roman" w:hAnsi="Times New Roman" w:cs="Times New Roman"/>
            <w:i/>
            <w:iCs/>
            <w:color w:val="auto"/>
            <w:kern w:val="0"/>
            <w:sz w:val="24"/>
            <w:szCs w:val="24"/>
            <w14:ligatures w14:val="none"/>
            <w:rPrChange w:id="191" w:author="Natasha" w:date="2023-12-08T09:35:00Z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rPrChange>
          </w:rPr>
          <w:delText>.</w:delText>
        </w:r>
      </w:del>
      <w:r w:rsidR="00D10A3A" w:rsidRPr="004C17F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:rPrChange w:id="192" w:author="Natasha" w:date="2023-12-08T09:35:00Z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</w:rPrChange>
        </w:rPr>
        <w:t xml:space="preserve"> </w:t>
      </w:r>
      <w:ins w:id="193" w:author="Natasha" w:date="2023-12-07T09:29:00Z">
        <w:r w:rsidR="008E3F6E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:highlight w:val="yellow"/>
            <w14:ligatures w14:val="none"/>
            <w:rPrChange w:id="194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rPrChange>
          </w:rPr>
          <w:t>VOL</w:t>
        </w:r>
      </w:ins>
      <w:moveToRangeStart w:id="195" w:author="Natasha" w:date="2023-12-07T09:28:00Z" w:name="move152833750"/>
      <w:moveTo w:id="196" w:author="Natasha" w:date="2023-12-07T09:28:00Z">
        <w:del w:id="197" w:author="Natasha" w:date="2023-12-07T09:51:00Z">
          <w:r w:rsidR="008E3F6E" w:rsidRPr="004C17FA" w:rsidDel="0025038D"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  <w:rPrChange w:id="198" w:author="Natasha" w:date="2023-12-08T09:35:00Z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pt-BR"/>
                  <w14:ligatures w14:val="none"/>
                </w:rPr>
              </w:rPrChange>
            </w:rPr>
            <w:delText>(2012)</w:delText>
          </w:r>
        </w:del>
      </w:moveTo>
      <w:ins w:id="199" w:author="Natasha" w:date="2023-12-07T09:29:00Z">
        <w:r w:rsidR="008E3F6E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200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:</w:t>
        </w:r>
      </w:ins>
      <w:moveTo w:id="201" w:author="Natasha" w:date="2023-12-07T09:28:00Z">
        <w:del w:id="202" w:author="Natasha" w:date="2023-12-07T09:29:00Z">
          <w:r w:rsidR="008E3F6E" w:rsidRPr="004C17FA" w:rsidDel="008E3F6E"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  <w:rPrChange w:id="203" w:author="Natasha" w:date="2023-12-08T09:35:00Z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pt-BR"/>
                  <w14:ligatures w14:val="none"/>
                </w:rPr>
              </w:rPrChange>
            </w:rPr>
            <w:delText>.</w:delText>
          </w:r>
        </w:del>
        <w:r w:rsidR="008E3F6E" w:rsidRPr="004C17FA"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14:ligatures w14:val="none"/>
            <w:rPrChange w:id="204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 </w:t>
        </w:r>
      </w:moveTo>
      <w:moveToRangeEnd w:id="195"/>
      <w:del w:id="205" w:author="Natasha" w:date="2023-12-07T09:29:00Z">
        <w:r w:rsidR="00D10A3A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 xml:space="preserve">págs. </w:delText>
        </w:r>
      </w:del>
      <w:r w:rsidR="00D10A3A" w:rsidRPr="004C17FA">
        <w:rPr>
          <w:rFonts w:ascii="Times New Roman" w:eastAsiaTheme="minorHAnsi" w:hAnsi="Times New Roman" w:cs="Times New Roman"/>
          <w:color w:val="auto"/>
          <w:sz w:val="24"/>
          <w:szCs w:val="24"/>
        </w:rPr>
        <w:t>67</w:t>
      </w:r>
      <w:ins w:id="206" w:author="Natasha" w:date="2023-12-07T09:29:00Z">
        <w:r w:rsidR="008E3F6E" w:rsidRPr="004C17FA">
          <w:rPr>
            <w:rFonts w:ascii="Times New Roman" w:hAnsi="Times New Roman" w:cs="Times New Roman"/>
            <w:color w:val="auto"/>
            <w:kern w:val="0"/>
            <w:sz w:val="24"/>
            <w:szCs w:val="24"/>
            <w:rPrChange w:id="207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del w:id="208" w:author="Natasha" w:date="2023-12-07T09:29:00Z">
        <w:r w:rsidR="00D10A3A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>-</w:delText>
        </w:r>
      </w:del>
      <w:r w:rsidR="00D10A3A" w:rsidRPr="004C17FA">
        <w:rPr>
          <w:rFonts w:ascii="Times New Roman" w:eastAsiaTheme="minorHAnsi" w:hAnsi="Times New Roman" w:cs="Times New Roman"/>
          <w:color w:val="auto"/>
          <w:sz w:val="24"/>
          <w:szCs w:val="24"/>
        </w:rPr>
        <w:t>79</w:t>
      </w:r>
      <w:r w:rsidR="00AE06FE" w:rsidRPr="004C17FA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 w:rsidR="00897AD5" w:rsidRPr="004C17FA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del w:id="209" w:author="Natasha" w:date="2023-12-07T09:29:00Z">
        <w:r w:rsidR="00AE06FE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>C</w:delText>
        </w:r>
        <w:r w:rsidR="00897AD5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 xml:space="preserve">oord. por </w:delText>
        </w:r>
        <w:r w:rsidR="002C4528" w:rsidRPr="004C17FA" w:rsidDel="008E3F6E">
          <w:rPr>
            <w:rFonts w:ascii="Times New Roman" w:hAnsi="Times New Roman" w:cs="Times New Roman"/>
            <w:color w:val="auto"/>
            <w:sz w:val="24"/>
            <w:szCs w:val="24"/>
            <w:rPrChange w:id="210" w:author="Natasha" w:date="2023-12-08T09:35:00Z">
              <w:rPr/>
            </w:rPrChange>
          </w:rPr>
          <w:fldChar w:fldCharType="begin"/>
        </w:r>
        <w:r w:rsidR="002C4528" w:rsidRPr="004C17FA" w:rsidDel="008E3F6E">
          <w:rPr>
            <w:rFonts w:ascii="Times New Roman" w:hAnsi="Times New Roman" w:cs="Times New Roman"/>
            <w:color w:val="auto"/>
            <w:sz w:val="24"/>
            <w:szCs w:val="24"/>
            <w:rPrChange w:id="211" w:author="Natasha" w:date="2023-12-08T09:35:00Z">
              <w:rPr/>
            </w:rPrChange>
          </w:rPr>
          <w:delInstrText>HYPERLINK "https://dialnet.unirioja.es/servlet/autor?codigo=218444"</w:delInstrText>
        </w:r>
        <w:r w:rsidR="002C4528" w:rsidRPr="008D7104" w:rsidDel="008E3F6E">
          <w:rPr>
            <w:rFonts w:ascii="Times New Roman" w:hAnsi="Times New Roman" w:cs="Times New Roman"/>
            <w:sz w:val="24"/>
            <w:szCs w:val="24"/>
          </w:rPr>
        </w:r>
        <w:r w:rsidR="002C4528" w:rsidRPr="004C17FA" w:rsidDel="008E3F6E">
          <w:rPr>
            <w:rFonts w:ascii="Times New Roman" w:hAnsi="Times New Roman" w:cs="Times New Roman"/>
            <w:color w:val="auto"/>
            <w:sz w:val="24"/>
            <w:szCs w:val="24"/>
            <w:rPrChange w:id="212" w:author="Natasha" w:date="2023-12-08T09:35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fldChar w:fldCharType="separate"/>
        </w:r>
        <w:r w:rsidR="00897AD5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  <w:u w:val="single"/>
          </w:rPr>
          <w:delText>Philippe Sénac</w:delText>
        </w:r>
        <w:r w:rsidR="002C4528" w:rsidRPr="004C17FA" w:rsidDel="008E3F6E">
          <w:rPr>
            <w:rFonts w:ascii="Times New Roman" w:hAnsi="Times New Roman" w:cs="Times New Roman"/>
            <w:sz w:val="24"/>
            <w:szCs w:val="24"/>
            <w:u w:val="single"/>
          </w:rPr>
          <w:fldChar w:fldCharType="end"/>
        </w:r>
        <w:r w:rsidR="000B1499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 xml:space="preserve">. </w:delText>
        </w:r>
        <w:r w:rsidR="00897AD5"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 xml:space="preserve"> </w:delText>
        </w:r>
      </w:del>
    </w:p>
    <w:p w14:paraId="066D739F" w14:textId="2C3F7243" w:rsidR="00DD2654" w:rsidRPr="00277455" w:rsidRDefault="00897AD5">
      <w:pPr>
        <w:pStyle w:val="Heading2"/>
        <w:spacing w:before="0" w:after="240" w:line="240" w:lineRule="auto"/>
        <w:ind w:left="709" w:hanging="709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213" w:author="Natasha" w:date="2023-12-08T09:35:00Z">
            <w:rPr/>
          </w:rPrChange>
        </w:rPr>
        <w:pPrChange w:id="214" w:author="Natasha" w:date="2023-12-07T09:52:00Z">
          <w:pPr>
            <w:spacing w:after="0" w:line="240" w:lineRule="auto"/>
          </w:pPr>
        </w:pPrChange>
      </w:pPr>
      <w:del w:id="215" w:author="Natasha" w:date="2023-12-07T09:29:00Z">
        <w:r w:rsidRPr="004C17FA" w:rsidDel="008E3F6E">
          <w:rPr>
            <w:rFonts w:ascii="Times New Roman" w:eastAsiaTheme="minorHAnsi" w:hAnsi="Times New Roman" w:cs="Times New Roman"/>
            <w:color w:val="auto"/>
            <w:sz w:val="24"/>
            <w:szCs w:val="24"/>
          </w:rPr>
          <w:delText>ISBN 978-2-912025-76-0</w:delText>
        </w:r>
      </w:del>
    </w:p>
    <w:p w14:paraId="7377CD12" w14:textId="4B028D34" w:rsidR="00181971" w:rsidRPr="004C17FA" w:rsidRDefault="00181971">
      <w:pPr>
        <w:spacing w:after="240" w:line="240" w:lineRule="auto"/>
        <w:ind w:left="709" w:hanging="709"/>
        <w:contextualSpacing/>
        <w:rPr>
          <w:ins w:id="216" w:author="Natasha" w:date="2023-12-07T09:39:00Z"/>
          <w:rFonts w:ascii="Times New Roman" w:hAnsi="Times New Roman" w:cs="Times New Roman"/>
          <w:i/>
          <w:iCs/>
          <w:sz w:val="24"/>
          <w:szCs w:val="24"/>
          <w:shd w:val="clear" w:color="auto" w:fill="FFFFFF"/>
          <w:rPrChange w:id="217" w:author="Natasha" w:date="2023-12-08T09:35:00Z">
            <w:rPr>
              <w:ins w:id="218" w:author="Natasha" w:date="2023-12-07T09:39:00Z"/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pPrChange w:id="219" w:author="Natasha" w:date="2023-12-07T09:52:00Z">
          <w:pPr>
            <w:spacing w:after="240" w:line="240" w:lineRule="auto"/>
            <w:ind w:firstLine="720"/>
            <w:contextualSpacing/>
          </w:pPr>
        </w:pPrChange>
      </w:pPr>
      <w:ins w:id="220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Carvajal, José </w:t>
        </w:r>
        <w:r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22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Cristóbal</w:t>
        </w:r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. </w:t>
        </w:r>
      </w:ins>
      <w:ins w:id="222" w:author="Natasha" w:date="2023-12-07T09:52:00Z">
        <w:r w:rsidR="0025038D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2014. </w:t>
        </w:r>
      </w:ins>
      <w:ins w:id="223" w:author="Natasha" w:date="2023-12-07T09:33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“</w:t>
        </w:r>
      </w:ins>
      <w:ins w:id="224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The </w:t>
        </w:r>
      </w:ins>
      <w:ins w:id="225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</w:t>
        </w:r>
      </w:ins>
      <w:ins w:id="226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rchaeology of </w:t>
        </w:r>
      </w:ins>
      <w:ins w:id="227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A</w:t>
        </w:r>
      </w:ins>
      <w:ins w:id="228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l-Andalus: </w:t>
        </w:r>
      </w:ins>
      <w:ins w:id="229" w:author="Natasha" w:date="2023-12-07T09:33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</w:t>
        </w:r>
      </w:ins>
      <w:ins w:id="230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ast, </w:t>
        </w:r>
      </w:ins>
      <w:ins w:id="231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</w:t>
        </w:r>
      </w:ins>
      <w:ins w:id="232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resent and </w:t>
        </w:r>
      </w:ins>
      <w:ins w:id="233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F</w:t>
        </w:r>
      </w:ins>
      <w:ins w:id="234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uture.</w:t>
        </w:r>
      </w:ins>
      <w:ins w:id="235" w:author="Natasha" w:date="2023-12-07T09:33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” </w:t>
        </w:r>
      </w:ins>
      <w:ins w:id="236" w:author="Natasha" w:date="2023-12-07T09:32:00Z">
        <w:r w:rsidRPr="004C17FA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>Medieval Archaeology</w:t>
        </w:r>
      </w:ins>
      <w:ins w:id="237" w:author="Natasha" w:date="2023-12-07T09:33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</w:ins>
      <w:ins w:id="238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58 (</w:t>
        </w:r>
      </w:ins>
      <w:ins w:id="239" w:author="Natasha" w:date="2023-12-07T09:52:00Z">
        <w:r w:rsidR="0025038D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1</w:t>
        </w:r>
      </w:ins>
      <w:ins w:id="240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): 318</w:t>
        </w:r>
      </w:ins>
      <w:ins w:id="241" w:author="Natasha" w:date="2023-12-07T09:33:00Z">
        <w:r w:rsidRPr="004C17FA">
          <w:rPr>
            <w:rFonts w:ascii="Times New Roman" w:hAnsi="Times New Roman" w:cs="Times New Roman"/>
            <w:kern w:val="0"/>
            <w:sz w:val="24"/>
            <w:szCs w:val="24"/>
            <w:rPrChange w:id="242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ins w:id="243" w:author="Natasha" w:date="2023-12-07T09:32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39.</w:t>
        </w:r>
      </w:ins>
    </w:p>
    <w:p w14:paraId="5E501FB3" w14:textId="77777777" w:rsidR="000C57B5" w:rsidRPr="004C17FA" w:rsidRDefault="000C57B5" w:rsidP="004C17FA">
      <w:pPr>
        <w:spacing w:after="240" w:line="240" w:lineRule="auto"/>
        <w:ind w:left="709" w:hanging="709"/>
        <w:contextualSpacing/>
        <w:rPr>
          <w:ins w:id="244" w:author="Natasha" w:date="2023-12-07T09:39:00Z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EF135F" w14:textId="61B5DE79" w:rsidR="000C57B5" w:rsidRPr="004C17FA" w:rsidRDefault="000C57B5">
      <w:pPr>
        <w:spacing w:after="240" w:line="240" w:lineRule="auto"/>
        <w:ind w:left="709" w:hanging="709"/>
        <w:contextualSpacing/>
        <w:rPr>
          <w:ins w:id="245" w:author="Natasha" w:date="2023-12-07T09:32:00Z"/>
          <w:rFonts w:ascii="Times New Roman" w:hAnsi="Times New Roman" w:cs="Times New Roman"/>
          <w:i/>
          <w:iCs/>
          <w:sz w:val="24"/>
          <w:szCs w:val="24"/>
          <w:shd w:val="clear" w:color="auto" w:fill="FFFFFF"/>
          <w:rPrChange w:id="246" w:author="Natasha" w:date="2023-12-08T09:35:00Z">
            <w:rPr>
              <w:ins w:id="247" w:author="Natasha" w:date="2023-12-07T09:32:00Z"/>
              <w:rFonts w:ascii="Times New Roman" w:hAnsi="Times New Roman" w:cs="Times New Roman"/>
              <w:sz w:val="24"/>
              <w:szCs w:val="24"/>
            </w:rPr>
          </w:rPrChange>
        </w:rPr>
        <w:pPrChange w:id="248" w:author="Natasha" w:date="2023-12-07T09:44:00Z">
          <w:pPr>
            <w:spacing w:after="240" w:line="240" w:lineRule="auto"/>
            <w:ind w:firstLine="720"/>
            <w:contextualSpacing/>
          </w:pPr>
        </w:pPrChange>
      </w:pPr>
      <w:ins w:id="249" w:author="Natasha" w:date="2023-12-07T09:39:00Z">
        <w:r w:rsidRPr="004C17FA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  <w:rPrChange w:id="250" w:author="Natasha" w:date="2023-12-08T09:35:00Z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rPrChange>
          </w:rPr>
          <w:t xml:space="preserve">Carvajal, José </w:t>
        </w:r>
        <w:r w:rsidRPr="004C17FA">
          <w:rPr>
            <w:rFonts w:ascii="Times New Roman" w:eastAsia="Times New Roman" w:hAnsi="Times New Roman" w:cs="Times New Roman"/>
            <w:kern w:val="0"/>
            <w:sz w:val="24"/>
            <w:szCs w:val="24"/>
            <w:highlight w:val="yellow"/>
            <w14:ligatures w14:val="none"/>
            <w:rPrChange w:id="251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>Cristóbal</w:t>
        </w:r>
        <w:r w:rsidRPr="004C17FA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  <w:rPrChange w:id="252" w:author="Natasha" w:date="2023-12-08T09:35:00Z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rPrChange>
          </w:rPr>
          <w:t xml:space="preserve">. </w:t>
        </w:r>
      </w:ins>
      <w:ins w:id="253" w:author="Natasha" w:date="2023-12-07T09:52:00Z">
        <w:r w:rsidR="00583385" w:rsidRPr="004C17FA">
          <w:rPr>
            <w:rFonts w:ascii="Times New Roman" w:hAnsi="Times New Roman" w:cs="Times New Roman"/>
            <w:sz w:val="24"/>
            <w:szCs w:val="24"/>
            <w:highlight w:val="yellow"/>
            <w:shd w:val="clear" w:color="auto" w:fill="FFFFFF"/>
            <w:rPrChange w:id="254" w:author="Natasha" w:date="2023-12-08T09:35:00Z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rPrChange>
          </w:rPr>
          <w:t>2021.</w:t>
        </w:r>
        <w:r w:rsidR="00583385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</w:t>
        </w:r>
      </w:ins>
      <w:ins w:id="255" w:author="Natasha" w:date="2023-12-07T09:39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“After the </w:t>
        </w:r>
      </w:ins>
      <w:ins w:id="256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</w:t>
        </w:r>
      </w:ins>
      <w:ins w:id="257" w:author="Natasha" w:date="2023-12-07T09:39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onquest: </w:t>
        </w:r>
      </w:ins>
      <w:ins w:id="258" w:author="Natasha" w:date="2023-12-07T09:44:00Z">
        <w:r w:rsidR="007F0646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C</w:t>
        </w:r>
      </w:ins>
      <w:ins w:id="259" w:author="Natasha" w:date="2023-12-07T09:39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eramics and </w:t>
        </w:r>
      </w:ins>
      <w:ins w:id="260" w:author="Natasha" w:date="2023-12-07T09:46:00Z">
        <w:r w:rsidR="009B4524"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M</w:t>
        </w:r>
      </w:ins>
      <w:ins w:id="261" w:author="Natasha" w:date="2023-12-07T09:39:00Z"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igrations.” In </w:t>
        </w:r>
        <w:r w:rsidRPr="004C17FA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 xml:space="preserve">What Was the Islamic Conquest of Iberia? </w:t>
        </w:r>
        <w:r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262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rPrChange>
          </w:rPr>
          <w:t xml:space="preserve">edited by </w:t>
        </w:r>
        <w:r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263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GB" w:eastAsia="en-GB"/>
              </w:rPr>
            </w:rPrChange>
          </w:rPr>
          <w:t>EDITOR</w:t>
        </w:r>
        <w:r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264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rPrChange>
          </w:rPr>
          <w:t xml:space="preserve">, </w:t>
        </w:r>
        <w:r w:rsidRPr="004C17FA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55−73. Routledge.</w:t>
        </w:r>
      </w:ins>
    </w:p>
    <w:p w14:paraId="418ABF93" w14:textId="77777777" w:rsidR="00181971" w:rsidRPr="004C17FA" w:rsidRDefault="00181971" w:rsidP="004C17FA">
      <w:pPr>
        <w:spacing w:after="240" w:line="240" w:lineRule="auto"/>
        <w:ind w:left="709" w:hanging="709"/>
        <w:contextualSpacing/>
        <w:rPr>
          <w:ins w:id="265" w:author="Natasha" w:date="2023-12-07T09:32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266" w:author="Natasha" w:date="2023-12-08T09:35:00Z">
            <w:rPr>
              <w:ins w:id="267" w:author="Natasha" w:date="2023-12-07T09:32:00Z"/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</w:pPr>
    </w:p>
    <w:p w14:paraId="151D9F3E" w14:textId="7BBB466E" w:rsidR="00F71437" w:rsidRPr="004C17FA" w:rsidDel="002346B8" w:rsidRDefault="00F71437">
      <w:pPr>
        <w:spacing w:after="240" w:line="240" w:lineRule="auto"/>
        <w:ind w:left="709" w:hanging="709"/>
        <w:contextualSpacing/>
        <w:rPr>
          <w:del w:id="268" w:author="Natasha" w:date="2023-12-07T09:18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269" w:author="Natasha" w:date="2023-12-07T09:24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270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>Carvajal</w:t>
      </w:r>
      <w:del w:id="271" w:author="Natasha" w:date="2023-12-07T09:31:00Z">
        <w:r w:rsidRPr="004C17FA" w:rsidDel="00181971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272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delText xml:space="preserve"> López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27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pt-BR"/>
              <w14:ligatures w14:val="none"/>
            </w:rPr>
          </w:rPrChange>
        </w:rPr>
        <w:t xml:space="preserve">, José Cristóbal, and Miguel Jiménez Puertas. </w:t>
      </w:r>
      <w:ins w:id="274" w:author="Natasha" w:date="2023-12-07T09:53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275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rPrChange>
          </w:rPr>
          <w:t xml:space="preserve">2011. </w:t>
        </w:r>
      </w:ins>
      <w:ins w:id="276" w:author="Natasha" w:date="2023-12-07T09:33:00Z">
        <w:r w:rsidR="00181971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“</w:t>
        </w:r>
      </w:ins>
      <w:del w:id="277" w:author="Natasha" w:date="2023-12-07T09:33:00Z">
        <w:r w:rsidRPr="004C17FA" w:rsidDel="00181971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Studies of the </w:t>
      </w:r>
      <w:ins w:id="278" w:author="Natasha" w:date="2023-12-07T09:46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</w:t>
        </w:r>
      </w:ins>
      <w:del w:id="279" w:author="Natasha" w:date="2023-12-07T09:46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e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arly </w:t>
      </w:r>
      <w:ins w:id="280" w:author="Natasha" w:date="2023-12-07T09:46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</w:t>
        </w:r>
      </w:ins>
      <w:del w:id="281" w:author="Natasha" w:date="2023-12-07T09:46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edieval </w:t>
      </w:r>
      <w:ins w:id="282" w:author="Natasha" w:date="2023-12-07T09:46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</w:t>
        </w:r>
      </w:ins>
      <w:del w:id="283" w:author="Natasha" w:date="2023-12-07T09:46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p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ottery of </w:t>
      </w:r>
      <w:ins w:id="284" w:author="Natasha" w:date="2023-12-07T09:46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</w:t>
        </w:r>
      </w:ins>
      <w:del w:id="285" w:author="Natasha" w:date="2023-12-07T09:46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a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l‐Andalus.</w:t>
      </w:r>
      <w:ins w:id="286" w:author="Natasha" w:date="2023-12-07T09:33:00Z">
        <w:r w:rsidR="00181971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”</w:t>
        </w:r>
      </w:ins>
      <w:del w:id="287" w:author="Natasha" w:date="2023-12-07T09:33:00Z">
        <w:r w:rsidRPr="004C17FA" w:rsidDel="00181971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Early Medieval Europe</w:t>
      </w: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</w:t>
      </w:r>
      <w:ins w:id="288" w:author="Natasha" w:date="2023-12-07T09:53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</w:ins>
      <w:del w:id="289" w:author="Natasha" w:date="2023-12-07T09:53:00Z">
        <w:r w:rsidRPr="004C17FA" w:rsidDel="00852C92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 xml:space="preserve">, no. 4 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del w:id="290" w:author="Natasha" w:date="2023-12-07T09:53:00Z">
        <w:r w:rsidRPr="004C17FA" w:rsidDel="00852C92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2011</w:delText>
        </w:r>
      </w:del>
      <w:ins w:id="291" w:author="Natasha" w:date="2023-12-07T09:53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4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411</w:t>
      </w:r>
      <w:ins w:id="292" w:author="Natasha" w:date="2023-12-07T09:33:00Z">
        <w:r w:rsidR="00181971" w:rsidRPr="004C17FA">
          <w:rPr>
            <w:rFonts w:ascii="Times New Roman" w:hAnsi="Times New Roman" w:cs="Times New Roman"/>
            <w:kern w:val="0"/>
            <w:sz w:val="24"/>
            <w:szCs w:val="24"/>
            <w:rPrChange w:id="293" w:author="Natasha" w:date="2023-12-08T09:35:00Z">
              <w:rPr>
                <w:rFonts w:ascii="Times New Roman" w:hAnsi="Times New Roman" w:cs="Times New Roman"/>
                <w:kern w:val="0"/>
                <w:sz w:val="24"/>
                <w:szCs w:val="24"/>
                <w:lang w:val="pt-BR"/>
              </w:rPr>
            </w:rPrChange>
          </w:rPr>
          <w:t>–</w:t>
        </w:r>
      </w:ins>
      <w:del w:id="294" w:author="Natasha" w:date="2023-12-07T09:33:00Z">
        <w:r w:rsidRPr="004C17FA" w:rsidDel="00181971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-4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35.</w:t>
      </w:r>
    </w:p>
    <w:p w14:paraId="34451FB0" w14:textId="77777777" w:rsidR="00AF3AEC" w:rsidRPr="004C17FA" w:rsidRDefault="00AF3AEC" w:rsidP="00277455">
      <w:pPr>
        <w:spacing w:after="240" w:line="240" w:lineRule="auto"/>
        <w:contextualSpacing/>
        <w:rPr>
          <w:ins w:id="295" w:author="Natasha" w:date="2023-12-07T09:24:00Z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316248" w14:textId="69FD8A09" w:rsidR="00B263ED" w:rsidRPr="004C17FA" w:rsidDel="00181971" w:rsidRDefault="00B263ED">
      <w:pPr>
        <w:spacing w:after="240" w:line="240" w:lineRule="auto"/>
        <w:ind w:left="709" w:hanging="709"/>
        <w:contextualSpacing/>
        <w:rPr>
          <w:del w:id="296" w:author="Natasha" w:date="2023-12-07T09:32:00Z"/>
          <w:rFonts w:ascii="Times New Roman" w:hAnsi="Times New Roman" w:cs="Times New Roman"/>
          <w:i/>
          <w:iCs/>
          <w:sz w:val="24"/>
          <w:szCs w:val="24"/>
          <w:shd w:val="clear" w:color="auto" w:fill="FFFFFF"/>
          <w:rPrChange w:id="297" w:author="Natasha" w:date="2023-12-08T09:35:00Z">
            <w:rPr>
              <w:del w:id="298" w:author="Natasha" w:date="2023-12-07T09:32:00Z"/>
              <w:rFonts w:ascii="Times New Roman" w:hAnsi="Times New Roman" w:cs="Times New Roman"/>
              <w:i/>
              <w:iCs/>
              <w:color w:val="222222"/>
              <w:sz w:val="24"/>
              <w:szCs w:val="24"/>
              <w:shd w:val="clear" w:color="auto" w:fill="FFFFFF"/>
            </w:rPr>
          </w:rPrChange>
        </w:rPr>
        <w:pPrChange w:id="299" w:author="Natasha" w:date="2023-12-07T09:46:00Z">
          <w:pPr/>
        </w:pPrChange>
      </w:pPr>
      <w:del w:id="300" w:author="Natasha" w:date="2023-12-07T09:32:00Z">
        <w:r w:rsidRPr="004C17FA" w:rsidDel="00181971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301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Carvajal, José C. "The archaeology of al-Andalus: past, present and future." </w:delText>
        </w:r>
        <w:r w:rsidRPr="004C17FA" w:rsidDel="00181971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  <w:rPrChange w:id="302" w:author="Natasha" w:date="2023-12-08T09:35:00Z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Medieval </w:delText>
        </w:r>
      </w:del>
    </w:p>
    <w:p w14:paraId="54E62672" w14:textId="6B9318BE" w:rsidR="003D0CC5" w:rsidRPr="004C17FA" w:rsidDel="002346B8" w:rsidRDefault="00B263ED">
      <w:pPr>
        <w:spacing w:after="240" w:line="240" w:lineRule="auto"/>
        <w:ind w:left="709" w:hanging="709"/>
        <w:contextualSpacing/>
        <w:rPr>
          <w:del w:id="303" w:author="Natasha" w:date="2023-12-07T09:18:00Z"/>
          <w:rFonts w:ascii="Times New Roman" w:hAnsi="Times New Roman" w:cs="Times New Roman"/>
          <w:sz w:val="24"/>
          <w:szCs w:val="24"/>
        </w:rPr>
        <w:pPrChange w:id="304" w:author="Natasha" w:date="2023-12-07T09:46:00Z">
          <w:pPr>
            <w:ind w:firstLine="720"/>
          </w:pPr>
        </w:pPrChange>
      </w:pPr>
      <w:del w:id="305" w:author="Natasha" w:date="2023-12-07T09:32:00Z">
        <w:r w:rsidRPr="004C17FA" w:rsidDel="00181971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  <w:rPrChange w:id="306" w:author="Natasha" w:date="2023-12-08T09:35:00Z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rPrChange>
          </w:rPr>
          <w:delText>Archaeology</w:delText>
        </w:r>
        <w:r w:rsidRPr="004C17FA" w:rsidDel="00181971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307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 58, no. 1 (2014): 318-339.</w:delText>
        </w:r>
      </w:del>
    </w:p>
    <w:p w14:paraId="54D5E567" w14:textId="05291894" w:rsidR="003D0CC5" w:rsidRPr="004C17FA" w:rsidDel="00181971" w:rsidRDefault="003D0CC5">
      <w:pPr>
        <w:spacing w:after="240" w:line="240" w:lineRule="auto"/>
        <w:ind w:left="709" w:hanging="709"/>
        <w:contextualSpacing/>
        <w:rPr>
          <w:del w:id="308" w:author="Natasha" w:date="2023-12-07T09:32:00Z"/>
          <w:rFonts w:ascii="Times New Roman" w:hAnsi="Times New Roman" w:cs="Times New Roman"/>
          <w:sz w:val="24"/>
          <w:szCs w:val="24"/>
        </w:rPr>
        <w:pPrChange w:id="309" w:author="Natasha" w:date="2023-12-07T09:46:00Z">
          <w:pPr/>
        </w:pPrChange>
      </w:pPr>
    </w:p>
    <w:p w14:paraId="7AC7A2B7" w14:textId="3E6FB0F8" w:rsidR="005D41B5" w:rsidRPr="004C17FA" w:rsidDel="002346B8" w:rsidRDefault="00C976A0">
      <w:pPr>
        <w:spacing w:after="240" w:line="240" w:lineRule="auto"/>
        <w:ind w:left="709" w:hanging="709"/>
        <w:contextualSpacing/>
        <w:rPr>
          <w:del w:id="310" w:author="Natasha" w:date="2023-12-07T09:18:00Z"/>
          <w:rFonts w:ascii="Times New Roman" w:hAnsi="Times New Roman" w:cs="Times New Roman"/>
          <w:sz w:val="24"/>
          <w:szCs w:val="24"/>
        </w:rPr>
        <w:pPrChange w:id="311" w:author="Natasha" w:date="2023-12-07T09:46:00Z">
          <w:pPr>
            <w:spacing w:after="0" w:line="480" w:lineRule="auto"/>
            <w:ind w:firstLine="720"/>
            <w:contextualSpacing/>
          </w:pPr>
        </w:pPrChange>
      </w:pPr>
      <w:r w:rsidRPr="004C17FA">
        <w:rPr>
          <w:rFonts w:ascii="Times New Roman" w:hAnsi="Times New Roman" w:cs="Times New Roman"/>
          <w:sz w:val="24"/>
          <w:szCs w:val="24"/>
        </w:rPr>
        <w:t xml:space="preserve">Clarke, </w:t>
      </w:r>
      <w:r w:rsidRPr="004C17FA">
        <w:rPr>
          <w:rFonts w:ascii="Times New Roman" w:hAnsi="Times New Roman" w:cs="Times New Roman"/>
          <w:sz w:val="24"/>
          <w:szCs w:val="24"/>
          <w:highlight w:val="yellow"/>
          <w:rPrChange w:id="312" w:author="Natasha" w:date="2023-12-08T09:35:00Z">
            <w:rPr>
              <w:rFonts w:ascii="Times New Roman" w:hAnsi="Times New Roman" w:cs="Times New Roman"/>
              <w:sz w:val="24"/>
              <w:szCs w:val="24"/>
            </w:rPr>
          </w:rPrChange>
        </w:rPr>
        <w:t>N.</w:t>
      </w:r>
      <w:r w:rsidRPr="004C17FA">
        <w:rPr>
          <w:rFonts w:ascii="Times New Roman" w:hAnsi="Times New Roman" w:cs="Times New Roman"/>
          <w:sz w:val="24"/>
          <w:szCs w:val="24"/>
        </w:rPr>
        <w:t xml:space="preserve"> </w:t>
      </w:r>
      <w:ins w:id="313" w:author="Natasha" w:date="2023-12-07T09:53:00Z">
        <w:r w:rsidR="00852C92" w:rsidRPr="004C17FA">
          <w:rPr>
            <w:rFonts w:ascii="Times New Roman" w:hAnsi="Times New Roman" w:cs="Times New Roman"/>
            <w:sz w:val="24"/>
            <w:szCs w:val="24"/>
          </w:rPr>
          <w:t xml:space="preserve">2012. </w:t>
        </w:r>
      </w:ins>
      <w:del w:id="314" w:author="Natasha" w:date="2023-12-07T09:33:00Z">
        <w:r w:rsidRPr="004C17FA" w:rsidDel="00181971">
          <w:rPr>
            <w:rFonts w:ascii="Times New Roman" w:hAnsi="Times New Roman" w:cs="Times New Roman"/>
            <w:sz w:val="24"/>
            <w:szCs w:val="24"/>
          </w:rPr>
          <w:delText xml:space="preserve">(2012). </w:delText>
        </w:r>
      </w:del>
      <w:r w:rsidR="00C10F61" w:rsidRPr="004C17FA">
        <w:rPr>
          <w:rFonts w:ascii="Times New Roman" w:hAnsi="Times New Roman" w:cs="Times New Roman"/>
          <w:i/>
          <w:iCs/>
          <w:sz w:val="24"/>
          <w:szCs w:val="24"/>
        </w:rPr>
        <w:t xml:space="preserve">The Muslim </w:t>
      </w:r>
      <w:ins w:id="315" w:author="Natasha" w:date="2023-12-07T09:46:00Z">
        <w:r w:rsidR="009B4524" w:rsidRPr="004C17FA">
          <w:rPr>
            <w:rFonts w:ascii="Times New Roman" w:hAnsi="Times New Roman" w:cs="Times New Roman"/>
            <w:i/>
            <w:iCs/>
            <w:sz w:val="24"/>
            <w:szCs w:val="24"/>
          </w:rPr>
          <w:t>C</w:t>
        </w:r>
      </w:ins>
      <w:del w:id="316" w:author="Natasha" w:date="2023-12-07T09:46:00Z">
        <w:r w:rsidR="00C10F61" w:rsidRPr="004C17FA" w:rsidDel="009B4524">
          <w:rPr>
            <w:rFonts w:ascii="Times New Roman" w:hAnsi="Times New Roman" w:cs="Times New Roman"/>
            <w:i/>
            <w:iCs/>
            <w:sz w:val="24"/>
            <w:szCs w:val="24"/>
          </w:rPr>
          <w:delText>c</w:delText>
        </w:r>
      </w:del>
      <w:r w:rsidR="00C10F61" w:rsidRPr="004C17FA">
        <w:rPr>
          <w:rFonts w:ascii="Times New Roman" w:hAnsi="Times New Roman" w:cs="Times New Roman"/>
          <w:i/>
          <w:iCs/>
          <w:sz w:val="24"/>
          <w:szCs w:val="24"/>
        </w:rPr>
        <w:t xml:space="preserve">onquest of Iberia: </w:t>
      </w:r>
      <w:ins w:id="317" w:author="Natasha" w:date="2023-12-07T09:46:00Z">
        <w:r w:rsidR="009B4524" w:rsidRPr="004C17FA">
          <w:rPr>
            <w:rFonts w:ascii="Times New Roman" w:hAnsi="Times New Roman" w:cs="Times New Roman"/>
            <w:i/>
            <w:iCs/>
            <w:sz w:val="24"/>
            <w:szCs w:val="24"/>
          </w:rPr>
          <w:t>M</w:t>
        </w:r>
      </w:ins>
      <w:del w:id="318" w:author="Natasha" w:date="2023-12-07T09:46:00Z">
        <w:r w:rsidR="00C10F61" w:rsidRPr="004C17FA" w:rsidDel="009B4524">
          <w:rPr>
            <w:rFonts w:ascii="Times New Roman" w:hAnsi="Times New Roman" w:cs="Times New Roman"/>
            <w:i/>
            <w:iCs/>
            <w:sz w:val="24"/>
            <w:szCs w:val="24"/>
          </w:rPr>
          <w:delText>m</w:delText>
        </w:r>
      </w:del>
      <w:r w:rsidR="00C10F61" w:rsidRPr="004C17FA">
        <w:rPr>
          <w:rFonts w:ascii="Times New Roman" w:hAnsi="Times New Roman" w:cs="Times New Roman"/>
          <w:i/>
          <w:iCs/>
          <w:sz w:val="24"/>
          <w:szCs w:val="24"/>
        </w:rPr>
        <w:t xml:space="preserve">edieval Arabic </w:t>
      </w:r>
      <w:ins w:id="319" w:author="Natasha" w:date="2023-12-07T09:46:00Z">
        <w:r w:rsidR="009B4524" w:rsidRPr="004C17FA">
          <w:rPr>
            <w:rFonts w:ascii="Times New Roman" w:hAnsi="Times New Roman" w:cs="Times New Roman"/>
            <w:i/>
            <w:iCs/>
            <w:sz w:val="24"/>
            <w:szCs w:val="24"/>
          </w:rPr>
          <w:t>N</w:t>
        </w:r>
      </w:ins>
      <w:del w:id="320" w:author="Natasha" w:date="2023-12-07T09:46:00Z">
        <w:r w:rsidR="00C10F61" w:rsidRPr="004C17FA" w:rsidDel="009B4524">
          <w:rPr>
            <w:rFonts w:ascii="Times New Roman" w:hAnsi="Times New Roman" w:cs="Times New Roman"/>
            <w:i/>
            <w:iCs/>
            <w:sz w:val="24"/>
            <w:szCs w:val="24"/>
          </w:rPr>
          <w:delText>n</w:delText>
        </w:r>
      </w:del>
      <w:r w:rsidR="00C10F61" w:rsidRPr="004C17FA">
        <w:rPr>
          <w:rFonts w:ascii="Times New Roman" w:hAnsi="Times New Roman" w:cs="Times New Roman"/>
          <w:i/>
          <w:iCs/>
          <w:sz w:val="24"/>
          <w:szCs w:val="24"/>
        </w:rPr>
        <w:t>arratives</w:t>
      </w:r>
      <w:ins w:id="321" w:author="Natasha" w:date="2023-12-07T09:34:00Z">
        <w:r w:rsidR="000C57B5" w:rsidRPr="004C17FA">
          <w:rPr>
            <w:rFonts w:ascii="Times New Roman" w:hAnsi="Times New Roman" w:cs="Times New Roman"/>
            <w:sz w:val="24"/>
            <w:szCs w:val="24"/>
          </w:rPr>
          <w:t>,</w:t>
        </w:r>
      </w:ins>
      <w:del w:id="322" w:author="Natasha" w:date="2023-12-07T09:34:00Z">
        <w:r w:rsidR="00C10F61" w:rsidRPr="004C17FA" w:rsidDel="000C57B5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C10F61" w:rsidRPr="004C17FA">
        <w:rPr>
          <w:rFonts w:ascii="Times New Roman" w:hAnsi="Times New Roman" w:cs="Times New Roman"/>
          <w:sz w:val="24"/>
          <w:szCs w:val="24"/>
        </w:rPr>
        <w:t xml:space="preserve"> </w:t>
      </w:r>
      <w:r w:rsidR="00C10F61" w:rsidRPr="004C17FA">
        <w:rPr>
          <w:rFonts w:ascii="Times New Roman" w:hAnsi="Times New Roman" w:cs="Times New Roman"/>
          <w:i/>
          <w:iCs/>
          <w:sz w:val="24"/>
          <w:szCs w:val="24"/>
          <w:rPrChange w:id="323" w:author="Natasha" w:date="2023-12-08T09:35:00Z">
            <w:rPr>
              <w:rFonts w:ascii="Times New Roman" w:hAnsi="Times New Roman" w:cs="Times New Roman"/>
              <w:sz w:val="24"/>
              <w:szCs w:val="24"/>
            </w:rPr>
          </w:rPrChange>
        </w:rPr>
        <w:t>Vol. 30</w:t>
      </w:r>
      <w:r w:rsidR="00C10F61" w:rsidRPr="004C17FA">
        <w:rPr>
          <w:rFonts w:ascii="Times New Roman" w:hAnsi="Times New Roman" w:cs="Times New Roman"/>
          <w:sz w:val="24"/>
          <w:szCs w:val="24"/>
        </w:rPr>
        <w:t>. Routledge</w:t>
      </w:r>
      <w:del w:id="324" w:author="Natasha" w:date="2023-12-07T09:53:00Z">
        <w:r w:rsidR="00C10F61" w:rsidRPr="004C17FA" w:rsidDel="00852C92">
          <w:rPr>
            <w:rFonts w:ascii="Times New Roman" w:hAnsi="Times New Roman" w:cs="Times New Roman"/>
            <w:sz w:val="24"/>
            <w:szCs w:val="24"/>
          </w:rPr>
          <w:delText>, 2012</w:delText>
        </w:r>
      </w:del>
      <w:r w:rsidR="00C10F61" w:rsidRPr="004C17FA">
        <w:rPr>
          <w:rFonts w:ascii="Times New Roman" w:hAnsi="Times New Roman" w:cs="Times New Roman"/>
          <w:sz w:val="24"/>
          <w:szCs w:val="24"/>
        </w:rPr>
        <w:t>.</w:t>
      </w:r>
    </w:p>
    <w:p w14:paraId="4A98E09E" w14:textId="77777777" w:rsidR="00AF3AEC" w:rsidRPr="004C17FA" w:rsidRDefault="00AF3AEC" w:rsidP="00277455">
      <w:pPr>
        <w:spacing w:after="240" w:line="240" w:lineRule="auto"/>
        <w:contextualSpacing/>
        <w:rPr>
          <w:ins w:id="325" w:author="Natasha" w:date="2023-12-07T09:24:00Z"/>
          <w:rFonts w:ascii="Times New Roman" w:hAnsi="Times New Roman" w:cs="Times New Roman"/>
          <w:sz w:val="24"/>
          <w:szCs w:val="24"/>
          <w:rPrChange w:id="326" w:author="Natasha" w:date="2023-12-08T09:35:00Z">
            <w:rPr>
              <w:ins w:id="327" w:author="Natasha" w:date="2023-12-07T09:24:00Z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</w:pPr>
    </w:p>
    <w:p w14:paraId="1E2DDD99" w14:textId="624082A6" w:rsidR="009C11A0" w:rsidRPr="004C17FA" w:rsidDel="00AF3AEC" w:rsidRDefault="006648DE">
      <w:pPr>
        <w:spacing w:after="240" w:line="240" w:lineRule="auto"/>
        <w:ind w:left="709" w:hanging="709"/>
        <w:contextualSpacing/>
        <w:rPr>
          <w:del w:id="328" w:author="Natasha" w:date="2023-12-07T09:24:00Z"/>
          <w:rFonts w:ascii="Times New Roman" w:hAnsi="Times New Roman" w:cs="Times New Roman"/>
          <w:i/>
          <w:iCs/>
          <w:sz w:val="24"/>
          <w:szCs w:val="24"/>
          <w:rPrChange w:id="329" w:author="Natasha" w:date="2023-12-08T09:35:00Z">
            <w:rPr>
              <w:del w:id="330" w:author="Natasha" w:date="2023-12-07T09:24:00Z"/>
              <w:rFonts w:eastAsia="Times New Roman"/>
              <w:lang w:val="pt-BR"/>
            </w:rPr>
          </w:rPrChange>
        </w:rPr>
        <w:pPrChange w:id="331" w:author="Natasha" w:date="2023-12-07T09:25:00Z">
          <w:pPr>
            <w:pStyle w:val="Heading1"/>
          </w:pPr>
        </w:pPrChange>
      </w:pPr>
      <w:r w:rsidRPr="004C17FA">
        <w:rPr>
          <w:rFonts w:ascii="Times New Roman" w:hAnsi="Times New Roman" w:cs="Times New Roman"/>
          <w:sz w:val="24"/>
          <w:szCs w:val="24"/>
          <w:rPrChange w:id="332" w:author="Natasha" w:date="2023-12-08T09:35:00Z">
            <w:rPr>
              <w:lang w:val="pt-BR"/>
            </w:rPr>
          </w:rPrChange>
        </w:rPr>
        <w:t>Delgado</w:t>
      </w:r>
      <w:r w:rsidR="00370254" w:rsidRPr="004C17FA">
        <w:rPr>
          <w:rFonts w:ascii="Times New Roman" w:hAnsi="Times New Roman" w:cs="Times New Roman"/>
          <w:sz w:val="24"/>
          <w:szCs w:val="24"/>
          <w:rPrChange w:id="333" w:author="Natasha" w:date="2023-12-08T09:35:00Z">
            <w:rPr>
              <w:lang w:val="pt-BR"/>
            </w:rPr>
          </w:rPrChange>
        </w:rPr>
        <w:t xml:space="preserve">, H. </w:t>
      </w:r>
      <w:ins w:id="334" w:author="Natasha" w:date="2023-12-07T09:53:00Z">
        <w:r w:rsidR="00852C92" w:rsidRPr="004C17FA">
          <w:rPr>
            <w:rFonts w:ascii="Times New Roman" w:hAnsi="Times New Roman" w:cs="Times New Roman"/>
            <w:sz w:val="24"/>
            <w:szCs w:val="24"/>
            <w:rPrChange w:id="335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2001. </w:t>
        </w:r>
      </w:ins>
      <w:moveFromRangeStart w:id="336" w:author="Natasha" w:date="2023-12-07T09:34:00Z" w:name="move152834095"/>
      <w:moveFrom w:id="337" w:author="Natasha" w:date="2023-12-07T09:34:00Z">
        <w:r w:rsidR="009C11A0" w:rsidRPr="004C17FA" w:rsidDel="000C57B5">
          <w:rPr>
            <w:rFonts w:ascii="Times New Roman" w:hAnsi="Times New Roman" w:cs="Times New Roman"/>
            <w:i/>
            <w:iCs/>
            <w:sz w:val="24"/>
            <w:szCs w:val="24"/>
            <w:rPrChange w:id="338" w:author="Natasha" w:date="2023-12-08T09:35:00Z">
              <w:rPr>
                <w:lang w:val="pt-BR"/>
              </w:rPr>
            </w:rPrChange>
          </w:rPr>
          <w:t xml:space="preserve">(2001). </w:t>
        </w:r>
      </w:moveFrom>
      <w:moveFromRangeEnd w:id="336"/>
      <w:proofErr w:type="spellStart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39" w:author="Natasha" w:date="2023-12-08T09:35:00Z">
            <w:rPr>
              <w:rFonts w:eastAsia="Times New Roman"/>
              <w:lang w:val="pt-BR"/>
            </w:rPr>
          </w:rPrChange>
        </w:rPr>
        <w:t>Estudios</w:t>
      </w:r>
      <w:proofErr w:type="spellEnd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0" w:author="Natasha" w:date="2023-12-08T09:35:00Z">
            <w:rPr>
              <w:rFonts w:eastAsia="Times New Roman"/>
              <w:lang w:val="pt-BR"/>
            </w:rPr>
          </w:rPrChange>
        </w:rPr>
        <w:t xml:space="preserve"> de </w:t>
      </w:r>
      <w:proofErr w:type="spellStart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1" w:author="Natasha" w:date="2023-12-08T09:35:00Z">
            <w:rPr>
              <w:rFonts w:eastAsia="Times New Roman"/>
              <w:lang w:val="pt-BR"/>
            </w:rPr>
          </w:rPrChange>
        </w:rPr>
        <w:t>Numismática</w:t>
      </w:r>
      <w:proofErr w:type="spellEnd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2" w:author="Natasha" w:date="2023-12-08T09:35:00Z">
            <w:rPr>
              <w:rFonts w:eastAsia="Times New Roman"/>
              <w:lang w:val="pt-BR"/>
            </w:rPr>
          </w:rPrChange>
        </w:rPr>
        <w:t xml:space="preserve"> </w:t>
      </w:r>
      <w:proofErr w:type="spellStart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3" w:author="Natasha" w:date="2023-12-08T09:35:00Z">
            <w:rPr>
              <w:rFonts w:eastAsia="Times New Roman"/>
              <w:lang w:val="pt-BR"/>
            </w:rPr>
          </w:rPrChange>
        </w:rPr>
        <w:t>Arábigo-Hispana</w:t>
      </w:r>
      <w:proofErr w:type="spellEnd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4" w:author="Natasha" w:date="2023-12-08T09:35:00Z">
            <w:rPr>
              <w:rFonts w:eastAsia="Times New Roman"/>
              <w:lang w:val="pt-BR"/>
            </w:rPr>
          </w:rPrChange>
        </w:rPr>
        <w:t xml:space="preserve">. </w:t>
      </w:r>
      <w:proofErr w:type="spellStart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5" w:author="Natasha" w:date="2023-12-08T09:35:00Z">
            <w:rPr>
              <w:rFonts w:eastAsia="Times New Roman"/>
              <w:lang w:val="pt-BR"/>
            </w:rPr>
          </w:rPrChange>
        </w:rPr>
        <w:t>Considerada</w:t>
      </w:r>
      <w:proofErr w:type="spellEnd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6" w:author="Natasha" w:date="2023-12-08T09:35:00Z">
            <w:rPr>
              <w:rFonts w:eastAsia="Times New Roman"/>
              <w:lang w:val="pt-BR"/>
            </w:rPr>
          </w:rPrChange>
        </w:rPr>
        <w:t xml:space="preserve"> </w:t>
      </w:r>
      <w:proofErr w:type="spellStart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7" w:author="Natasha" w:date="2023-12-08T09:35:00Z">
            <w:rPr>
              <w:rFonts w:eastAsia="Times New Roman"/>
              <w:lang w:val="pt-BR"/>
            </w:rPr>
          </w:rPrChange>
        </w:rPr>
        <w:t>como</w:t>
      </w:r>
      <w:proofErr w:type="spellEnd"/>
      <w:r w:rsidR="00370254" w:rsidRPr="004C17FA">
        <w:rPr>
          <w:rFonts w:ascii="Times New Roman" w:hAnsi="Times New Roman" w:cs="Times New Roman"/>
          <w:i/>
          <w:iCs/>
          <w:sz w:val="24"/>
          <w:szCs w:val="24"/>
          <w:rPrChange w:id="348" w:author="Natasha" w:date="2023-12-08T09:35:00Z">
            <w:rPr>
              <w:rFonts w:eastAsia="Times New Roman"/>
              <w:lang w:val="pt-BR"/>
            </w:rPr>
          </w:rPrChange>
        </w:rPr>
        <w:t xml:space="preserve"> </w:t>
      </w:r>
    </w:p>
    <w:p w14:paraId="7FA82681" w14:textId="5DE4F25C" w:rsidR="00AF3AEC" w:rsidRPr="00277455" w:rsidRDefault="00370254">
      <w:pPr>
        <w:spacing w:after="240" w:line="240" w:lineRule="auto"/>
        <w:ind w:left="709"/>
        <w:contextualSpacing/>
        <w:rPr>
          <w:ins w:id="349" w:author="Natasha" w:date="2023-12-07T09:24:00Z"/>
          <w:rFonts w:ascii="Times New Roman" w:hAnsi="Times New Roman" w:cs="Times New Roman"/>
          <w:sz w:val="24"/>
          <w:szCs w:val="24"/>
          <w:rPrChange w:id="350" w:author="Natasha" w:date="2023-12-08T09:35:00Z">
            <w:rPr>
              <w:ins w:id="351" w:author="Natasha" w:date="2023-12-07T09:24:00Z"/>
              <w:rFonts w:ascii="Times New Roman" w:eastAsia="Times New Roman" w:hAnsi="Times New Roman" w:cs="Times New Roman"/>
              <w:kern w:val="36"/>
              <w:sz w:val="24"/>
              <w:szCs w:val="24"/>
              <w:lang w:val="pt-BR"/>
              <w14:ligatures w14:val="none"/>
            </w:rPr>
          </w:rPrChange>
        </w:rPr>
        <w:pPrChange w:id="352" w:author="Natasha" w:date="2023-12-07T09:36:00Z">
          <w:pPr>
            <w:spacing w:after="240" w:line="240" w:lineRule="auto"/>
            <w:contextualSpacing/>
          </w:pPr>
        </w:pPrChange>
      </w:pPr>
      <w:proofErr w:type="spellStart"/>
      <w:r w:rsidRPr="004C17FA">
        <w:rPr>
          <w:rFonts w:ascii="Times New Roman" w:hAnsi="Times New Roman" w:cs="Times New Roman"/>
          <w:i/>
          <w:iCs/>
          <w:sz w:val="24"/>
          <w:szCs w:val="24"/>
          <w:rPrChange w:id="353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comprobante</w:t>
      </w:r>
      <w:proofErr w:type="spellEnd"/>
      <w:r w:rsidRPr="004C17FA">
        <w:rPr>
          <w:rFonts w:ascii="Times New Roman" w:hAnsi="Times New Roman" w:cs="Times New Roman"/>
          <w:i/>
          <w:iCs/>
          <w:sz w:val="24"/>
          <w:szCs w:val="24"/>
          <w:rPrChange w:id="354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i/>
          <w:iCs/>
          <w:sz w:val="24"/>
          <w:szCs w:val="24"/>
          <w:rPrChange w:id="355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histórico</w:t>
      </w:r>
      <w:proofErr w:type="spellEnd"/>
      <w:r w:rsidRPr="004C17FA">
        <w:rPr>
          <w:rFonts w:ascii="Times New Roman" w:hAnsi="Times New Roman" w:cs="Times New Roman"/>
          <w:i/>
          <w:iCs/>
          <w:sz w:val="24"/>
          <w:szCs w:val="24"/>
          <w:rPrChange w:id="356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de la </w:t>
      </w:r>
      <w:proofErr w:type="spellStart"/>
      <w:r w:rsidRPr="004C17FA">
        <w:rPr>
          <w:rFonts w:ascii="Times New Roman" w:hAnsi="Times New Roman" w:cs="Times New Roman"/>
          <w:i/>
          <w:iCs/>
          <w:sz w:val="24"/>
          <w:szCs w:val="24"/>
          <w:rPrChange w:id="357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dominación</w:t>
      </w:r>
      <w:proofErr w:type="spellEnd"/>
      <w:r w:rsidRPr="004C17FA">
        <w:rPr>
          <w:rFonts w:ascii="Times New Roman" w:hAnsi="Times New Roman" w:cs="Times New Roman"/>
          <w:i/>
          <w:iCs/>
          <w:sz w:val="24"/>
          <w:szCs w:val="24"/>
          <w:rPrChange w:id="358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</w:t>
      </w:r>
      <w:proofErr w:type="spellStart"/>
      <w:r w:rsidRPr="004C17FA">
        <w:rPr>
          <w:rFonts w:ascii="Times New Roman" w:hAnsi="Times New Roman" w:cs="Times New Roman"/>
          <w:i/>
          <w:iCs/>
          <w:sz w:val="24"/>
          <w:szCs w:val="24"/>
          <w:rPrChange w:id="359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islámica</w:t>
      </w:r>
      <w:proofErr w:type="spellEnd"/>
      <w:r w:rsidRPr="004C17FA">
        <w:rPr>
          <w:rFonts w:ascii="Times New Roman" w:hAnsi="Times New Roman" w:cs="Times New Roman"/>
          <w:i/>
          <w:iCs/>
          <w:sz w:val="24"/>
          <w:szCs w:val="24"/>
          <w:rPrChange w:id="360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de la </w:t>
      </w:r>
      <w:proofErr w:type="spellStart"/>
      <w:r w:rsidRPr="004C17FA">
        <w:rPr>
          <w:rFonts w:ascii="Times New Roman" w:hAnsi="Times New Roman" w:cs="Times New Roman"/>
          <w:i/>
          <w:iCs/>
          <w:sz w:val="24"/>
          <w:szCs w:val="24"/>
          <w:rPrChange w:id="361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Península</w:t>
      </w:r>
      <w:proofErr w:type="spellEnd"/>
      <w:r w:rsidRPr="004C17FA">
        <w:rPr>
          <w:rFonts w:ascii="Times New Roman" w:hAnsi="Times New Roman" w:cs="Times New Roman"/>
          <w:sz w:val="24"/>
          <w:szCs w:val="24"/>
          <w:rPrChange w:id="362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. </w:t>
      </w:r>
      <w:proofErr w:type="spellStart"/>
      <w:r w:rsidRPr="004C17FA">
        <w:rPr>
          <w:rFonts w:ascii="Times New Roman" w:hAnsi="Times New Roman" w:cs="Times New Roman"/>
          <w:sz w:val="24"/>
          <w:szCs w:val="24"/>
          <w:rPrChange w:id="363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>Edición</w:t>
      </w:r>
      <w:proofErr w:type="spellEnd"/>
      <w:r w:rsidRPr="004C17FA">
        <w:rPr>
          <w:rFonts w:ascii="Times New Roman" w:hAnsi="Times New Roman" w:cs="Times New Roman"/>
          <w:sz w:val="24"/>
          <w:szCs w:val="24"/>
          <w:rPrChange w:id="364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de Alberto</w:t>
      </w:r>
      <w:moveToRangeStart w:id="365" w:author="Natasha" w:date="2023-12-07T09:34:00Z" w:name="move152834095"/>
      <w:moveTo w:id="366" w:author="Natasha" w:date="2023-12-07T09:34:00Z">
        <w:del w:id="367" w:author="Natasha" w:date="2023-12-07T09:34:00Z">
          <w:r w:rsidR="000C57B5" w:rsidRPr="004C17FA" w:rsidDel="000C57B5">
            <w:rPr>
              <w:rFonts w:ascii="Times New Roman" w:hAnsi="Times New Roman" w:cs="Times New Roman"/>
              <w:sz w:val="24"/>
              <w:szCs w:val="24"/>
              <w:rPrChange w:id="368" w:author="Natasha" w:date="2023-12-08T09:35:00Z">
                <w:rPr>
                  <w:rFonts w:ascii="Times New Roman" w:eastAsiaTheme="majorEastAsia" w:hAnsi="Times New Roman" w:cs="Times New Roman"/>
                  <w:color w:val="2F5496" w:themeColor="accent1" w:themeShade="BF"/>
                  <w:sz w:val="24"/>
                  <w:szCs w:val="24"/>
                  <w:lang w:val="pt-BR"/>
                </w:rPr>
              </w:rPrChange>
            </w:rPr>
            <w:delText>(</w:delText>
          </w:r>
        </w:del>
        <w:del w:id="369" w:author="Natasha" w:date="2023-12-07T09:53:00Z">
          <w:r w:rsidR="000C57B5" w:rsidRPr="004C17FA" w:rsidDel="00852C92">
            <w:rPr>
              <w:rFonts w:ascii="Times New Roman" w:hAnsi="Times New Roman" w:cs="Times New Roman"/>
              <w:sz w:val="24"/>
              <w:szCs w:val="24"/>
              <w:rPrChange w:id="370" w:author="Natasha" w:date="2023-12-08T09:35:00Z">
                <w:rPr>
                  <w:rFonts w:ascii="Times New Roman" w:eastAsiaTheme="majorEastAsia" w:hAnsi="Times New Roman" w:cs="Times New Roman"/>
                  <w:color w:val="2F5496" w:themeColor="accent1" w:themeShade="BF"/>
                  <w:sz w:val="24"/>
                  <w:szCs w:val="24"/>
                  <w:lang w:val="pt-BR"/>
                </w:rPr>
              </w:rPrChange>
            </w:rPr>
            <w:delText>2001</w:delText>
          </w:r>
        </w:del>
        <w:del w:id="371" w:author="Natasha" w:date="2023-12-07T09:34:00Z">
          <w:r w:rsidR="000C57B5" w:rsidRPr="004C17FA" w:rsidDel="000C57B5">
            <w:rPr>
              <w:rFonts w:ascii="Times New Roman" w:hAnsi="Times New Roman" w:cs="Times New Roman"/>
              <w:sz w:val="24"/>
              <w:szCs w:val="24"/>
              <w:rPrChange w:id="372" w:author="Natasha" w:date="2023-12-08T09:35:00Z">
                <w:rPr>
                  <w:rFonts w:ascii="Times New Roman" w:eastAsiaTheme="majorEastAsia" w:hAnsi="Times New Roman" w:cs="Times New Roman"/>
                  <w:color w:val="2F5496" w:themeColor="accent1" w:themeShade="BF"/>
                  <w:sz w:val="24"/>
                  <w:szCs w:val="24"/>
                  <w:lang w:val="pt-BR"/>
                </w:rPr>
              </w:rPrChange>
            </w:rPr>
            <w:delText>)</w:delText>
          </w:r>
        </w:del>
        <w:r w:rsidR="000C57B5" w:rsidRPr="004C17FA">
          <w:rPr>
            <w:rFonts w:ascii="Times New Roman" w:hAnsi="Times New Roman" w:cs="Times New Roman"/>
            <w:sz w:val="24"/>
            <w:szCs w:val="24"/>
            <w:rPrChange w:id="373" w:author="Natasha" w:date="2023-12-08T09:35:00Z">
              <w:rPr>
                <w:rFonts w:ascii="Times New Roman" w:eastAsiaTheme="majorEastAsia" w:hAnsi="Times New Roman" w:cs="Times New Roman"/>
                <w:color w:val="2F5496" w:themeColor="accent1" w:themeShade="BF"/>
                <w:sz w:val="24"/>
                <w:szCs w:val="24"/>
                <w:lang w:val="pt-BR"/>
              </w:rPr>
            </w:rPrChange>
          </w:rPr>
          <w:t xml:space="preserve">. </w:t>
        </w:r>
      </w:moveTo>
      <w:moveToRangeEnd w:id="365"/>
      <w:r w:rsidRPr="004C17FA">
        <w:rPr>
          <w:rFonts w:ascii="Times New Roman" w:hAnsi="Times New Roman" w:cs="Times New Roman"/>
          <w:sz w:val="24"/>
          <w:szCs w:val="24"/>
          <w:rPrChange w:id="374" w:author="Natasha" w:date="2023-12-08T09:35:00Z"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  <w:lang w:val="pt-BR"/>
            </w:rPr>
          </w:rPrChange>
        </w:rPr>
        <w:t xml:space="preserve"> </w:t>
      </w:r>
    </w:p>
    <w:p w14:paraId="297BCF26" w14:textId="1625DB61" w:rsidR="006648DE" w:rsidRPr="004C17FA" w:rsidDel="002346B8" w:rsidRDefault="00370254">
      <w:pPr>
        <w:pStyle w:val="Heading1"/>
        <w:spacing w:before="0" w:after="240" w:line="240" w:lineRule="auto"/>
        <w:ind w:left="709" w:hanging="709"/>
        <w:contextualSpacing/>
        <w:rPr>
          <w:del w:id="375" w:author="Natasha" w:date="2023-12-07T09:18:00Z"/>
          <w:rFonts w:ascii="Times New Roman" w:eastAsia="Times New Roman" w:hAnsi="Times New Roman" w:cs="Times New Roman"/>
          <w:kern w:val="36"/>
          <w:sz w:val="24"/>
          <w:szCs w:val="24"/>
          <w14:ligatures w14:val="none"/>
          <w:rPrChange w:id="376" w:author="Natasha" w:date="2023-12-08T09:35:00Z">
            <w:rPr>
              <w:del w:id="377" w:author="Natasha" w:date="2023-12-07T09:18:00Z"/>
              <w:lang w:val="pt-BR"/>
            </w:rPr>
          </w:rPrChange>
        </w:rPr>
        <w:pPrChange w:id="378" w:author="Natasha" w:date="2023-12-07T09:24:00Z">
          <w:pPr/>
        </w:pPrChange>
      </w:pPr>
      <w:del w:id="379" w:author="Natasha" w:date="2023-12-07T09:36:00Z">
        <w:r w:rsidRPr="004C17FA" w:rsidDel="000C57B5">
          <w:rPr>
            <w:rFonts w:ascii="Times New Roman" w:eastAsia="Times New Roman" w:hAnsi="Times New Roman" w:cs="Times New Roman"/>
            <w:color w:val="auto"/>
            <w:kern w:val="36"/>
            <w:sz w:val="24"/>
            <w:szCs w:val="24"/>
            <w:highlight w:val="yellow"/>
            <w14:ligatures w14:val="none"/>
            <w:rPrChange w:id="380" w:author="Natasha" w:date="2023-12-08T09:35:00Z">
              <w:rPr>
                <w:rFonts w:ascii="Times New Roman" w:eastAsia="Times New Roman" w:hAnsi="Times New Roman" w:cs="Times New Roman"/>
                <w:color w:val="2F5496" w:themeColor="accent1" w:themeShade="BF"/>
                <w:kern w:val="36"/>
                <w:sz w:val="24"/>
                <w:szCs w:val="24"/>
                <w:lang w:val="pt-BR"/>
                <w14:ligatures w14:val="none"/>
              </w:rPr>
            </w:rPrChange>
          </w:rPr>
          <w:delText>Canto García y de Tawfiq ben Hafiz Ibrahim.</w:delText>
        </w:r>
        <w:r w:rsidR="000B08D5" w:rsidRPr="004C17FA" w:rsidDel="000C57B5">
          <w:rPr>
            <w:rFonts w:ascii="Times New Roman" w:eastAsia="Times New Roman" w:hAnsi="Times New Roman" w:cs="Times New Roman"/>
            <w:color w:val="auto"/>
            <w:kern w:val="36"/>
            <w:sz w:val="24"/>
            <w:szCs w:val="24"/>
            <w:highlight w:val="yellow"/>
            <w14:ligatures w14:val="none"/>
            <w:rPrChange w:id="381" w:author="Natasha" w:date="2023-12-08T09:35:00Z">
              <w:rPr>
                <w:rFonts w:ascii="Times New Roman" w:eastAsia="Times New Roman" w:hAnsi="Times New Roman" w:cs="Times New Roman"/>
                <w:color w:val="2F5496" w:themeColor="accent1" w:themeShade="BF"/>
                <w:kern w:val="36"/>
                <w:sz w:val="24"/>
                <w:szCs w:val="24"/>
                <w:lang w:val="pt-BR"/>
                <w14:ligatures w14:val="none"/>
              </w:rPr>
            </w:rPrChange>
          </w:rPr>
          <w:delText xml:space="preserve"> </w:delText>
        </w:r>
        <w:r w:rsidR="00CB26C4" w:rsidRPr="004C17FA" w:rsidDel="000C57B5">
          <w:rPr>
            <w:rFonts w:ascii="Times New Roman" w:eastAsia="Times New Roman" w:hAnsi="Times New Roman" w:cs="Times New Roman"/>
            <w:color w:val="auto"/>
            <w:kern w:val="36"/>
            <w:sz w:val="24"/>
            <w:szCs w:val="24"/>
            <w:highlight w:val="yellow"/>
            <w14:ligatures w14:val="none"/>
            <w:rPrChange w:id="382" w:author="Natasha" w:date="2023-12-08T09:35:00Z">
              <w:rPr>
                <w:rFonts w:ascii="Times New Roman" w:eastAsia="Times New Roman" w:hAnsi="Times New Roman" w:cs="Times New Roman"/>
                <w:color w:val="2F5496" w:themeColor="accent1" w:themeShade="BF"/>
                <w:kern w:val="36"/>
                <w:sz w:val="24"/>
                <w:szCs w:val="24"/>
                <w:lang w:val="pt-BR"/>
                <w14:ligatures w14:val="none"/>
              </w:rPr>
            </w:rPrChange>
          </w:rPr>
          <w:delText>Hesperia Libros.</w:delText>
        </w:r>
        <w:r w:rsidR="00CB26C4" w:rsidRPr="004C17FA" w:rsidDel="000C57B5">
          <w:rPr>
            <w:rFonts w:ascii="Times New Roman" w:eastAsia="Times New Roman" w:hAnsi="Times New Roman" w:cs="Times New Roman"/>
            <w:color w:val="auto"/>
            <w:kern w:val="36"/>
            <w:sz w:val="24"/>
            <w:szCs w:val="24"/>
            <w14:ligatures w14:val="none"/>
            <w:rPrChange w:id="383" w:author="Natasha" w:date="2023-12-08T09:35:00Z">
              <w:rPr>
                <w:rFonts w:ascii="Times New Roman" w:eastAsia="Times New Roman" w:hAnsi="Times New Roman" w:cs="Times New Roman"/>
                <w:color w:val="2F5496" w:themeColor="accent1" w:themeShade="BF"/>
                <w:kern w:val="36"/>
                <w:sz w:val="24"/>
                <w:szCs w:val="24"/>
                <w:lang w:val="pt-BR"/>
                <w14:ligatures w14:val="none"/>
              </w:rPr>
            </w:rPrChange>
          </w:rPr>
          <w:delText xml:space="preserve"> </w:delText>
        </w:r>
      </w:del>
    </w:p>
    <w:p w14:paraId="555A0929" w14:textId="77777777" w:rsidR="000C57B5" w:rsidRPr="004C17FA" w:rsidRDefault="000C57B5" w:rsidP="004C17FA">
      <w:pPr>
        <w:spacing w:after="240" w:line="240" w:lineRule="auto"/>
        <w:ind w:left="709" w:hanging="709"/>
        <w:contextualSpacing/>
        <w:rPr>
          <w:ins w:id="384" w:author="Natasha" w:date="2023-12-07T09:36:00Z"/>
          <w:rFonts w:ascii="Times New Roman" w:eastAsia="Times New Roman" w:hAnsi="Times New Roman" w:cs="Times New Roman"/>
          <w:kern w:val="36"/>
          <w:sz w:val="24"/>
          <w:szCs w:val="24"/>
          <w14:ligatures w14:val="none"/>
          <w:rPrChange w:id="385" w:author="Natasha" w:date="2023-12-08T09:35:00Z">
            <w:rPr>
              <w:ins w:id="386" w:author="Natasha" w:date="2023-12-07T09:36:00Z"/>
              <w:rFonts w:ascii="Times New Roman" w:eastAsia="Times New Roman" w:hAnsi="Times New Roman" w:cs="Times New Roman"/>
              <w:kern w:val="36"/>
              <w:sz w:val="24"/>
              <w:szCs w:val="24"/>
              <w:lang w:val="pt-BR"/>
              <w14:ligatures w14:val="none"/>
            </w:rPr>
          </w:rPrChange>
        </w:rPr>
      </w:pPr>
    </w:p>
    <w:p w14:paraId="2587731F" w14:textId="0EBB31BC" w:rsidR="00940488" w:rsidRPr="004C17FA" w:rsidDel="004C0A6D" w:rsidRDefault="00401BB9">
      <w:pPr>
        <w:spacing w:after="240" w:line="240" w:lineRule="auto"/>
        <w:ind w:left="709" w:hanging="709"/>
        <w:contextualSpacing/>
        <w:rPr>
          <w:del w:id="387" w:author="Natasha" w:date="2023-12-07T09:56:00Z"/>
          <w:rFonts w:ascii="Times New Roman" w:hAnsi="Times New Roman" w:cs="Times New Roman"/>
          <w:sz w:val="24"/>
          <w:szCs w:val="24"/>
          <w:rPrChange w:id="388" w:author="Natasha" w:date="2023-12-08T09:35:00Z">
            <w:rPr>
              <w:del w:id="389" w:author="Natasha" w:date="2023-12-07T09:56:00Z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pPrChange w:id="390" w:author="Natasha" w:date="2023-12-07T09:56:00Z">
          <w:pPr>
            <w:ind w:firstLine="720"/>
          </w:pPr>
        </w:pPrChange>
      </w:pPr>
      <w:r w:rsidRPr="004C17FA">
        <w:rPr>
          <w:rFonts w:ascii="Times New Roman" w:hAnsi="Times New Roman" w:cs="Times New Roman"/>
          <w:sz w:val="24"/>
          <w:szCs w:val="24"/>
          <w:rPrChange w:id="391" w:author="Natasha" w:date="2023-12-08T09:35:00Z">
            <w:rPr>
              <w:rFonts w:ascii="Times New Roman" w:hAnsi="Times New Roman" w:cs="Times New Roman"/>
              <w:i/>
              <w:iCs/>
              <w:sz w:val="24"/>
              <w:szCs w:val="24"/>
              <w:lang w:val="pt-BR"/>
            </w:rPr>
          </w:rPrChange>
        </w:rPr>
        <w:lastRenderedPageBreak/>
        <w:t xml:space="preserve">Fierro, </w:t>
      </w:r>
      <w:r w:rsidRPr="004C17FA">
        <w:rPr>
          <w:rFonts w:ascii="Times New Roman" w:hAnsi="Times New Roman" w:cs="Times New Roman"/>
          <w:sz w:val="24"/>
          <w:szCs w:val="24"/>
          <w:highlight w:val="yellow"/>
          <w:rPrChange w:id="392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M.</w:t>
      </w:r>
      <w:r w:rsidRPr="004C17FA">
        <w:rPr>
          <w:rFonts w:ascii="Times New Roman" w:hAnsi="Times New Roman" w:cs="Times New Roman"/>
          <w:sz w:val="24"/>
          <w:szCs w:val="24"/>
          <w:rPrChange w:id="393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ins w:id="394" w:author="Natasha" w:date="2023-12-07T09:53:00Z">
        <w:r w:rsidR="00852C92" w:rsidRPr="004C17FA">
          <w:rPr>
            <w:rFonts w:ascii="Times New Roman" w:hAnsi="Times New Roman" w:cs="Times New Roman"/>
            <w:sz w:val="24"/>
            <w:szCs w:val="24"/>
            <w:rPrChange w:id="395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2009. </w:t>
        </w:r>
      </w:ins>
      <w:del w:id="396" w:author="Natasha" w:date="2023-12-07T09:37:00Z">
        <w:r w:rsidRPr="004C17FA" w:rsidDel="000C57B5">
          <w:rPr>
            <w:rFonts w:ascii="Times New Roman" w:hAnsi="Times New Roman" w:cs="Times New Roman"/>
            <w:sz w:val="24"/>
            <w:szCs w:val="24"/>
            <w:rPrChange w:id="397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(2009). </w:delText>
        </w:r>
      </w:del>
      <w:ins w:id="398" w:author="Natasha" w:date="2023-12-07T09:36:00Z">
        <w:r w:rsidR="000C57B5" w:rsidRPr="004C17FA">
          <w:rPr>
            <w:rFonts w:ascii="Times New Roman" w:hAnsi="Times New Roman" w:cs="Times New Roman"/>
            <w:sz w:val="24"/>
            <w:szCs w:val="24"/>
            <w:rPrChange w:id="399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>“</w:t>
        </w:r>
      </w:ins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0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Al-</w:t>
      </w:r>
      <w:ins w:id="401" w:author="Natasha" w:date="2023-12-07T09:36:00Z">
        <w:r w:rsidR="000C57B5" w:rsidRPr="004C17FA">
          <w:rPr>
            <w:rStyle w:val="Emphasis"/>
            <w:rFonts w:ascii="Times New Roman" w:hAnsi="Times New Roman" w:cs="Times New Roman"/>
            <w:i w:val="0"/>
            <w:iCs w:val="0"/>
            <w:sz w:val="24"/>
            <w:szCs w:val="24"/>
            <w:rPrChange w:id="402" w:author="Natasha" w:date="2023-12-08T09:35:00Z">
              <w:rPr>
                <w:rStyle w:val="Emphasis"/>
                <w:rFonts w:ascii="Times New Roman" w:hAnsi="Times New Roman" w:cs="Times New Roman"/>
                <w:sz w:val="24"/>
                <w:szCs w:val="24"/>
                <w:lang w:val="es-ES"/>
              </w:rPr>
            </w:rPrChange>
          </w:rPr>
          <w:t>A</w:t>
        </w:r>
      </w:ins>
      <w:del w:id="403" w:author="Natasha" w:date="2023-12-07T09:36:00Z">
        <w:r w:rsidRPr="004C17FA" w:rsidDel="000C57B5">
          <w:rPr>
            <w:rStyle w:val="Emphasis"/>
            <w:rFonts w:ascii="Times New Roman" w:hAnsi="Times New Roman" w:cs="Times New Roman"/>
            <w:i w:val="0"/>
            <w:iCs w:val="0"/>
            <w:sz w:val="24"/>
            <w:szCs w:val="24"/>
            <w:rPrChange w:id="404" w:author="Natasha" w:date="2023-12-08T09:35:00Z">
              <w:rPr>
                <w:rStyle w:val="Emphasis"/>
                <w:rFonts w:ascii="Times New Roman" w:hAnsi="Times New Roman" w:cs="Times New Roman"/>
                <w:sz w:val="24"/>
                <w:szCs w:val="24"/>
                <w:lang w:val="es-ES"/>
              </w:rPr>
            </w:rPrChange>
          </w:rPr>
          <w:delText>a</w:delText>
        </w:r>
      </w:del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5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ndalus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6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en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7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8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el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09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0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pensamiento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1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2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fascista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3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4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español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5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: </w:t>
      </w:r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6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La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7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revolución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8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19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islámica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0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1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en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2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3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Occidente</w:t>
      </w:r>
      <w:proofErr w:type="spellEnd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4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 xml:space="preserve"> de Ignacio </w:t>
      </w:r>
      <w:proofErr w:type="spellStart"/>
      <w:r w:rsidRPr="004C17F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rPrChange w:id="425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es-ES"/>
            </w:rPr>
          </w:rPrChange>
        </w:rPr>
        <w:t>Olagüe</w:t>
      </w:r>
      <w:proofErr w:type="spellEnd"/>
      <w:ins w:id="426" w:author="Natasha" w:date="2023-12-07T09:36:00Z">
        <w:r w:rsidR="000C57B5" w:rsidRPr="004C17FA">
          <w:rPr>
            <w:rStyle w:val="Emphasis"/>
            <w:rFonts w:ascii="Times New Roman" w:hAnsi="Times New Roman" w:cs="Times New Roman"/>
            <w:i w:val="0"/>
            <w:iCs w:val="0"/>
            <w:sz w:val="24"/>
            <w:szCs w:val="24"/>
            <w:rPrChange w:id="427" w:author="Natasha" w:date="2023-12-08T09:35:00Z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es-ES"/>
              </w:rPr>
            </w:rPrChange>
          </w:rPr>
          <w:t>.”</w:t>
        </w:r>
      </w:ins>
      <w:r w:rsidRPr="004C17FA">
        <w:rPr>
          <w:rFonts w:ascii="Times New Roman" w:hAnsi="Times New Roman" w:cs="Times New Roman"/>
          <w:sz w:val="24"/>
          <w:szCs w:val="24"/>
          <w:rPrChange w:id="428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In</w:t>
      </w:r>
      <w:del w:id="429" w:author="Natasha" w:date="2023-12-07T09:36:00Z">
        <w:r w:rsidRPr="004C17FA" w:rsidDel="000C57B5">
          <w:rPr>
            <w:rFonts w:ascii="Times New Roman" w:hAnsi="Times New Roman" w:cs="Times New Roman"/>
            <w:sz w:val="24"/>
            <w:szCs w:val="24"/>
            <w:rPrChange w:id="430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>:</w:delText>
        </w:r>
      </w:del>
      <w:r w:rsidRPr="004C17FA">
        <w:rPr>
          <w:rFonts w:ascii="Times New Roman" w:hAnsi="Times New Roman" w:cs="Times New Roman"/>
          <w:sz w:val="24"/>
          <w:szCs w:val="24"/>
          <w:rPrChange w:id="431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r w:rsidRPr="004C17FA">
        <w:rPr>
          <w:rStyle w:val="Emphasis"/>
          <w:rFonts w:ascii="Times New Roman" w:hAnsi="Times New Roman" w:cs="Times New Roman"/>
          <w:sz w:val="24"/>
          <w:szCs w:val="24"/>
          <w:rPrChange w:id="432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Al-Andalus/España. </w:t>
      </w:r>
      <w:proofErr w:type="spellStart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3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Historiografías</w:t>
      </w:r>
      <w:proofErr w:type="spellEnd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4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5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en</w:t>
      </w:r>
      <w:proofErr w:type="spellEnd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6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proofErr w:type="spellStart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7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contraste</w:t>
      </w:r>
      <w:proofErr w:type="spellEnd"/>
      <w:r w:rsidRPr="004C17FA">
        <w:rPr>
          <w:rStyle w:val="Emphasis"/>
          <w:rFonts w:ascii="Times New Roman" w:hAnsi="Times New Roman" w:cs="Times New Roman"/>
          <w:sz w:val="24"/>
          <w:szCs w:val="24"/>
          <w:rPrChange w:id="438" w:author="Natasha" w:date="2023-12-08T09:35:00Z">
            <w:rPr>
              <w:rStyle w:val="Emphasis"/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: Siglos</w:t>
      </w:r>
      <w:ins w:id="439" w:author="Natasha" w:date="2023-12-07T09:36:00Z">
        <w:r w:rsidR="000C57B5" w:rsidRPr="004C17FA">
          <w:rPr>
            <w:rStyle w:val="Emphasis"/>
            <w:rFonts w:ascii="Times New Roman" w:hAnsi="Times New Roman" w:cs="Times New Roman"/>
            <w:sz w:val="24"/>
            <w:szCs w:val="24"/>
            <w:rPrChange w:id="440" w:author="Natasha" w:date="2023-12-08T09:35:00Z">
              <w:rPr>
                <w:rStyle w:val="Emphasis"/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 xml:space="preserve"> </w:t>
        </w:r>
      </w:ins>
      <w:r w:rsidRPr="004C17FA">
        <w:rPr>
          <w:rStyle w:val="Emphasis"/>
          <w:rFonts w:ascii="Times New Roman" w:hAnsi="Times New Roman" w:cs="Times New Roman"/>
          <w:smallCaps/>
          <w:sz w:val="24"/>
          <w:szCs w:val="24"/>
          <w:rPrChange w:id="441" w:author="Natasha" w:date="2023-12-08T09:35:00Z">
            <w:rPr>
              <w:rStyle w:val="Emphasis"/>
              <w:rFonts w:ascii="Times New Roman" w:hAnsi="Times New Roman" w:cs="Times New Roman"/>
              <w:smallCaps/>
              <w:sz w:val="24"/>
              <w:szCs w:val="24"/>
              <w:lang w:val="pt-BR"/>
            </w:rPr>
          </w:rPrChange>
        </w:rPr>
        <w:t>xvii</w:t>
      </w:r>
      <w:ins w:id="442" w:author="Natasha" w:date="2023-12-07T09:36:00Z">
        <w:r w:rsidR="000C57B5" w:rsidRPr="004C17FA">
          <w:rPr>
            <w:rStyle w:val="Emphasis"/>
            <w:rFonts w:ascii="Times New Roman" w:hAnsi="Times New Roman" w:cs="Times New Roman"/>
            <w:smallCaps/>
            <w:sz w:val="24"/>
            <w:szCs w:val="24"/>
            <w:rPrChange w:id="443" w:author="Natasha" w:date="2023-12-08T09:35:00Z">
              <w:rPr>
                <w:rStyle w:val="Emphasis"/>
                <w:rFonts w:ascii="Times New Roman" w:hAnsi="Times New Roman" w:cs="Times New Roman"/>
                <w:smallCaps/>
                <w:sz w:val="24"/>
                <w:szCs w:val="24"/>
                <w:lang w:val="pt-BR"/>
              </w:rPr>
            </w:rPrChange>
          </w:rPr>
          <w:t>−</w:t>
        </w:r>
      </w:ins>
      <w:del w:id="444" w:author="Natasha" w:date="2023-12-07T09:36:00Z">
        <w:r w:rsidRPr="004C17FA" w:rsidDel="000C57B5">
          <w:rPr>
            <w:rStyle w:val="Emphasis"/>
            <w:rFonts w:ascii="Times New Roman" w:hAnsi="Times New Roman" w:cs="Times New Roman"/>
            <w:sz w:val="24"/>
            <w:szCs w:val="24"/>
            <w:rPrChange w:id="445" w:author="Natasha" w:date="2023-12-08T09:35:00Z">
              <w:rPr>
                <w:rStyle w:val="Emphasis"/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>-</w:delText>
        </w:r>
      </w:del>
      <w:r w:rsidRPr="004C17FA">
        <w:rPr>
          <w:rStyle w:val="Emphasis"/>
          <w:rFonts w:ascii="Times New Roman" w:hAnsi="Times New Roman" w:cs="Times New Roman"/>
          <w:smallCaps/>
          <w:sz w:val="24"/>
          <w:szCs w:val="24"/>
          <w:rPrChange w:id="446" w:author="Natasha" w:date="2023-12-08T09:35:00Z">
            <w:rPr>
              <w:rStyle w:val="Emphasis"/>
              <w:rFonts w:ascii="Times New Roman" w:hAnsi="Times New Roman" w:cs="Times New Roman"/>
              <w:smallCaps/>
              <w:sz w:val="24"/>
              <w:szCs w:val="24"/>
              <w:lang w:val="pt-BR"/>
            </w:rPr>
          </w:rPrChange>
        </w:rPr>
        <w:t>xxi</w:t>
      </w:r>
      <w:ins w:id="447" w:author="Natasha" w:date="2023-12-07T09:37:00Z">
        <w:r w:rsidR="000C57B5" w:rsidRPr="004C17FA">
          <w:rPr>
            <w:rStyle w:val="Emphasis"/>
            <w:rFonts w:ascii="Times New Roman" w:hAnsi="Times New Roman" w:cs="Times New Roman"/>
            <w:i w:val="0"/>
            <w:iCs w:val="0"/>
            <w:smallCaps/>
            <w:sz w:val="24"/>
            <w:szCs w:val="24"/>
            <w:rPrChange w:id="448" w:author="Natasha" w:date="2023-12-08T09:35:00Z">
              <w:rPr>
                <w:rStyle w:val="Emphasis"/>
                <w:rFonts w:ascii="Times New Roman" w:hAnsi="Times New Roman" w:cs="Times New Roman"/>
                <w:i w:val="0"/>
                <w:iCs w:val="0"/>
                <w:smallCaps/>
                <w:sz w:val="24"/>
                <w:szCs w:val="24"/>
                <w:lang w:val="pt-BR"/>
              </w:rPr>
            </w:rPrChange>
          </w:rPr>
          <w:t xml:space="preserve">, 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449" w:author="Natasha" w:date="2023-12-08T09:35:00Z">
              <w:rPr>
                <w:rFonts w:eastAsia="Times New Roman" w:cs="Times New Roman"/>
                <w:szCs w:val="24"/>
                <w:lang w:val="en-GB" w:eastAsia="en-GB"/>
              </w:rPr>
            </w:rPrChange>
          </w:rPr>
          <w:t xml:space="preserve">edited by 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450" w:author="Natasha" w:date="2023-12-08T09:35:00Z">
              <w:rPr>
                <w:rFonts w:eastAsia="Times New Roman" w:cs="Times New Roman"/>
                <w:szCs w:val="24"/>
                <w:lang w:val="en-GB" w:eastAsia="en-GB"/>
              </w:rPr>
            </w:rPrChange>
          </w:rPr>
          <w:t>EDITOR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451" w:author="Natasha" w:date="2023-12-08T09:35:00Z">
              <w:rPr>
                <w:rFonts w:eastAsia="Times New Roman" w:cs="Times New Roman"/>
                <w:szCs w:val="24"/>
                <w:lang w:val="en-GB" w:eastAsia="en-GB"/>
              </w:rPr>
            </w:rPrChange>
          </w:rPr>
          <w:t xml:space="preserve">, 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452" w:author="Natasha" w:date="2023-12-08T09:35:00Z">
              <w:rPr>
                <w:rFonts w:eastAsia="Times New Roman" w:cs="Times New Roman"/>
                <w:szCs w:val="24"/>
                <w:lang w:val="en-GB" w:eastAsia="en-GB"/>
              </w:rPr>
            </w:rPrChange>
          </w:rPr>
          <w:t>PAGES</w:t>
        </w:r>
      </w:ins>
      <w:del w:id="453" w:author="Natasha" w:date="2023-12-07T09:37:00Z">
        <w:r w:rsidRPr="004C17FA" w:rsidDel="000C57B5">
          <w:rPr>
            <w:rFonts w:ascii="Times New Roman" w:hAnsi="Times New Roman" w:cs="Times New Roman"/>
            <w:sz w:val="24"/>
            <w:szCs w:val="24"/>
            <w:rPrChange w:id="454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 [en línea]</w:delText>
        </w:r>
      </w:del>
      <w:r w:rsidRPr="004C17FA">
        <w:rPr>
          <w:rFonts w:ascii="Times New Roman" w:hAnsi="Times New Roman" w:cs="Times New Roman"/>
          <w:sz w:val="24"/>
          <w:szCs w:val="24"/>
          <w:rPrChange w:id="455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. </w:t>
      </w:r>
      <w:del w:id="456" w:author="Natasha" w:date="2023-12-07T09:55:00Z">
        <w:r w:rsidRPr="004C17FA" w:rsidDel="00807F44">
          <w:rPr>
            <w:rFonts w:ascii="Times New Roman" w:hAnsi="Times New Roman" w:cs="Times New Roman"/>
            <w:sz w:val="24"/>
            <w:szCs w:val="24"/>
            <w:rPrChange w:id="457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Madrid: </w:delText>
        </w:r>
      </w:del>
      <w:r w:rsidRPr="004C17FA">
        <w:rPr>
          <w:rFonts w:ascii="Times New Roman" w:hAnsi="Times New Roman" w:cs="Times New Roman"/>
          <w:sz w:val="24"/>
          <w:szCs w:val="24"/>
          <w:rPrChange w:id="458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>Casa de Velázquez</w:t>
      </w:r>
      <w:del w:id="459" w:author="Natasha" w:date="2023-12-07T09:53:00Z">
        <w:r w:rsidRPr="004C17FA" w:rsidDel="00852C92">
          <w:rPr>
            <w:rFonts w:ascii="Times New Roman" w:hAnsi="Times New Roman" w:cs="Times New Roman"/>
            <w:sz w:val="24"/>
            <w:szCs w:val="24"/>
            <w:rPrChange w:id="460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>, 2009</w:delText>
        </w:r>
      </w:del>
      <w:ins w:id="461" w:author="Natasha" w:date="2023-12-07T09:37:00Z">
        <w:r w:rsidR="000C57B5" w:rsidRPr="004C17FA">
          <w:rPr>
            <w:rFonts w:ascii="Times New Roman" w:hAnsi="Times New Roman" w:cs="Times New Roman"/>
            <w:sz w:val="24"/>
            <w:szCs w:val="24"/>
            <w:rPrChange w:id="462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>.</w:t>
        </w:r>
      </w:ins>
      <w:r w:rsidRPr="004C17FA">
        <w:rPr>
          <w:rFonts w:ascii="Times New Roman" w:hAnsi="Times New Roman" w:cs="Times New Roman"/>
          <w:sz w:val="24"/>
          <w:szCs w:val="24"/>
          <w:rPrChange w:id="463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 </w:t>
      </w:r>
      <w:del w:id="464" w:author="Natasha" w:date="2023-12-07T09:56:00Z">
        <w:r w:rsidRPr="004C17FA" w:rsidDel="004C0A6D">
          <w:rPr>
            <w:rFonts w:ascii="Times New Roman" w:hAnsi="Times New Roman" w:cs="Times New Roman"/>
            <w:sz w:val="24"/>
            <w:szCs w:val="24"/>
            <w:rPrChange w:id="465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(generado el 03 décembre 2023). </w:delText>
        </w:r>
      </w:del>
    </w:p>
    <w:p w14:paraId="4B587E35" w14:textId="3447D979" w:rsidR="00940488" w:rsidRPr="004C17FA" w:rsidDel="004C0A6D" w:rsidRDefault="00401BB9">
      <w:pPr>
        <w:spacing w:after="240" w:line="240" w:lineRule="auto"/>
        <w:ind w:left="709" w:hanging="709"/>
        <w:contextualSpacing/>
        <w:rPr>
          <w:del w:id="466" w:author="Natasha" w:date="2023-12-07T09:56:00Z"/>
          <w:rFonts w:ascii="Times New Roman" w:hAnsi="Times New Roman" w:cs="Times New Roman"/>
          <w:sz w:val="24"/>
          <w:szCs w:val="24"/>
        </w:rPr>
        <w:pPrChange w:id="467" w:author="Natasha" w:date="2023-12-07T09:56:00Z">
          <w:pPr>
            <w:ind w:firstLine="720"/>
          </w:pPr>
        </w:pPrChange>
      </w:pPr>
      <w:del w:id="468" w:author="Natasha" w:date="2023-12-07T09:56:00Z">
        <w:r w:rsidRPr="004C17FA" w:rsidDel="004C0A6D">
          <w:rPr>
            <w:rFonts w:ascii="Times New Roman" w:hAnsi="Times New Roman" w:cs="Times New Roman"/>
            <w:sz w:val="24"/>
            <w:szCs w:val="24"/>
          </w:rPr>
          <w:delText xml:space="preserve">Disponible en Internet: &lt;http://books.openedition.org/cvz/1402&gt;. ISBN: 9788490961261. </w:delText>
        </w:r>
      </w:del>
    </w:p>
    <w:p w14:paraId="7AF219C6" w14:textId="7DD9A7FE" w:rsidR="00401BB9" w:rsidRPr="004C17FA" w:rsidRDefault="00401BB9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  <w:rPrChange w:id="469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pPrChange w:id="470" w:author="Natasha" w:date="2023-12-07T09:37:00Z">
          <w:pPr>
            <w:ind w:firstLine="720"/>
          </w:pPr>
        </w:pPrChange>
      </w:pPr>
      <w:del w:id="471" w:author="Natasha" w:date="2023-12-07T09:56:00Z">
        <w:r w:rsidRPr="004C17FA" w:rsidDel="004C0A6D">
          <w:rPr>
            <w:rFonts w:ascii="Times New Roman" w:hAnsi="Times New Roman" w:cs="Times New Roman"/>
            <w:sz w:val="24"/>
            <w:szCs w:val="24"/>
            <w:rPrChange w:id="472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 xml:space="preserve">DOI: </w:delText>
        </w:r>
        <w:r w:rsidRPr="004C17FA" w:rsidDel="004C0A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473" w:author="Natasha" w:date="2023-12-08T09:35:00Z">
              <w:rPr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InstrText>HYPERLINK "https://doi.org/10.4000/books.cvz.1402"</w:delInstrText>
        </w:r>
        <w:r w:rsidRPr="004C17FA" w:rsidDel="004C0A6D">
          <w:rPr>
            <w:rFonts w:ascii="Times New Roman" w:hAnsi="Times New Roman" w:cs="Times New Roman"/>
            <w:sz w:val="24"/>
            <w:szCs w:val="24"/>
          </w:rPr>
        </w:r>
        <w:r w:rsidRPr="004C17FA" w:rsidDel="004C0A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17FA" w:rsidDel="004C0A6D">
          <w:rPr>
            <w:rPrChange w:id="474" w:author="Natasha" w:date="2023-12-08T09:35:00Z">
              <w:rPr>
                <w:rStyle w:val="Hyperlink"/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delText>https://doi.org/10.4000/books.cvz.1402</w:delText>
        </w:r>
        <w:r w:rsidRPr="004C17FA" w:rsidDel="004C0A6D">
          <w:rPr>
            <w:rFonts w:ascii="Times New Roman" w:hAnsi="Times New Roman" w:cs="Times New Roman"/>
            <w:sz w:val="24"/>
            <w:szCs w:val="24"/>
          </w:rPr>
          <w:fldChar w:fldCharType="end"/>
        </w:r>
      </w:del>
      <w:ins w:id="475" w:author="Natasha" w:date="2023-12-07T09:56:00Z">
        <w:r w:rsidR="004C0A6D" w:rsidRPr="004C17FA">
          <w:rPr>
            <w:rPrChange w:id="476" w:author="Natasha" w:date="2023-12-08T09:35:00Z">
              <w:rPr>
                <w:rStyle w:val="Hyperlink"/>
                <w:rFonts w:ascii="Times New Roman" w:hAnsi="Times New Roman" w:cs="Times New Roman"/>
                <w:sz w:val="24"/>
                <w:szCs w:val="24"/>
                <w:lang w:val="pt-BR"/>
              </w:rPr>
            </w:rPrChange>
          </w:rPr>
          <w:t>https://doi.org/10.4000/books.cvz.1402</w:t>
        </w:r>
      </w:ins>
      <w:r w:rsidRPr="004C17FA">
        <w:rPr>
          <w:rFonts w:ascii="Times New Roman" w:hAnsi="Times New Roman" w:cs="Times New Roman"/>
          <w:sz w:val="24"/>
          <w:szCs w:val="24"/>
          <w:rPrChange w:id="477" w:author="Natasha" w:date="2023-12-08T09:35:00Z">
            <w:rPr>
              <w:rFonts w:ascii="Times New Roman" w:hAnsi="Times New Roman" w:cs="Times New Roman"/>
              <w:sz w:val="24"/>
              <w:szCs w:val="24"/>
              <w:lang w:val="pt-BR"/>
            </w:rPr>
          </w:rPrChange>
        </w:rPr>
        <w:t xml:space="preserve">. </w:t>
      </w:r>
    </w:p>
    <w:p w14:paraId="0414BC18" w14:textId="77777777" w:rsidR="00CA25CE" w:rsidRPr="004C17FA" w:rsidRDefault="00CA25CE" w:rsidP="004C17FA">
      <w:pPr>
        <w:spacing w:after="240" w:line="240" w:lineRule="auto"/>
        <w:ind w:left="709" w:hanging="709"/>
        <w:contextualSpacing/>
        <w:rPr>
          <w:ins w:id="478" w:author="Natasha" w:date="2023-12-07T09:25:00Z"/>
          <w:rFonts w:ascii="Times New Roman" w:hAnsi="Times New Roman" w:cs="Times New Roman"/>
          <w:sz w:val="24"/>
          <w:szCs w:val="24"/>
        </w:rPr>
      </w:pPr>
    </w:p>
    <w:p w14:paraId="3C4C95EE" w14:textId="711D2172" w:rsidR="0075578C" w:rsidRDefault="00675432" w:rsidP="00277455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</w:rPr>
      </w:pPr>
      <w:r w:rsidRPr="004C17FA">
        <w:rPr>
          <w:rFonts w:ascii="Times New Roman" w:hAnsi="Times New Roman" w:cs="Times New Roman"/>
          <w:sz w:val="24"/>
          <w:szCs w:val="24"/>
        </w:rPr>
        <w:t xml:space="preserve">Glick, Thomas F., and Helena Kirchner. </w:t>
      </w:r>
      <w:ins w:id="479" w:author="Natasha" w:date="2023-12-07T09:53:00Z">
        <w:r w:rsidR="00852C92" w:rsidRPr="004C17FA">
          <w:rPr>
            <w:rFonts w:ascii="Times New Roman" w:hAnsi="Times New Roman" w:cs="Times New Roman"/>
            <w:sz w:val="24"/>
            <w:szCs w:val="24"/>
          </w:rPr>
          <w:t xml:space="preserve">2000. </w:t>
        </w:r>
      </w:ins>
      <w:ins w:id="480" w:author="Natasha" w:date="2023-12-07T09:38:00Z">
        <w:r w:rsidR="000C57B5" w:rsidRPr="004C17FA">
          <w:rPr>
            <w:rFonts w:ascii="Times New Roman" w:hAnsi="Times New Roman" w:cs="Times New Roman"/>
            <w:sz w:val="24"/>
            <w:szCs w:val="24"/>
          </w:rPr>
          <w:t>“</w:t>
        </w:r>
      </w:ins>
      <w:del w:id="481" w:author="Natasha" w:date="2023-12-07T09:38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"</w:delText>
        </w:r>
      </w:del>
      <w:r w:rsidRPr="004C17FA">
        <w:rPr>
          <w:rFonts w:ascii="Times New Roman" w:hAnsi="Times New Roman" w:cs="Times New Roman"/>
          <w:sz w:val="24"/>
          <w:szCs w:val="24"/>
        </w:rPr>
        <w:t>Chapter Seven Hydraulic Systems and Technologies of Islamic Spain: History and Archaeology</w:t>
      </w:r>
      <w:del w:id="482" w:author="Natasha" w:date="2023-12-07T09:38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"</w:delText>
        </w:r>
      </w:del>
      <w:r w:rsidRPr="004C17FA">
        <w:rPr>
          <w:rFonts w:ascii="Times New Roman" w:hAnsi="Times New Roman" w:cs="Times New Roman"/>
          <w:sz w:val="24"/>
          <w:szCs w:val="24"/>
        </w:rPr>
        <w:t>.</w:t>
      </w:r>
      <w:ins w:id="483" w:author="Natasha" w:date="2023-12-07T09:38:00Z">
        <w:r w:rsidR="000C57B5" w:rsidRPr="004C17FA">
          <w:rPr>
            <w:rFonts w:ascii="Times New Roman" w:hAnsi="Times New Roman" w:cs="Times New Roman"/>
            <w:sz w:val="24"/>
            <w:szCs w:val="24"/>
          </w:rPr>
          <w:t>”</w:t>
        </w:r>
      </w:ins>
      <w:r w:rsidRPr="004C17FA">
        <w:rPr>
          <w:rFonts w:ascii="Times New Roman" w:hAnsi="Times New Roman" w:cs="Times New Roman"/>
          <w:sz w:val="24"/>
          <w:szCs w:val="24"/>
        </w:rPr>
        <w:t xml:space="preserve"> In </w:t>
      </w:r>
      <w:r w:rsidRPr="004C17FA">
        <w:rPr>
          <w:rFonts w:ascii="Times New Roman" w:hAnsi="Times New Roman" w:cs="Times New Roman"/>
          <w:i/>
          <w:iCs/>
          <w:sz w:val="24"/>
          <w:szCs w:val="24"/>
        </w:rPr>
        <w:t>Working with Water in Medieval Europe</w:t>
      </w:r>
      <w:r w:rsidRPr="004C17FA">
        <w:rPr>
          <w:rFonts w:ascii="Times New Roman" w:hAnsi="Times New Roman" w:cs="Times New Roman"/>
          <w:sz w:val="24"/>
          <w:szCs w:val="24"/>
        </w:rPr>
        <w:t xml:space="preserve">, </w:t>
      </w:r>
      <w:ins w:id="484" w:author="Natasha" w:date="2023-12-07T09:38:00Z"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485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rPrChange>
          </w:rPr>
          <w:t xml:space="preserve">edited by 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486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GB" w:eastAsia="en-GB"/>
              </w:rPr>
            </w:rPrChange>
          </w:rPr>
          <w:t>EDITOR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487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rPrChange>
          </w:rPr>
          <w:t xml:space="preserve">, </w:t>
        </w:r>
        <w:r w:rsidR="000C57B5"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488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GB" w:eastAsia="en-GB"/>
              </w:rPr>
            </w:rPrChange>
          </w:rPr>
          <w:t>PAGES</w:t>
        </w:r>
        <w:r w:rsidR="000C57B5" w:rsidRPr="004C17FA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5B77B436" w14:textId="77777777" w:rsidR="00277455" w:rsidRPr="004C17FA" w:rsidDel="000C57B5" w:rsidRDefault="00277455" w:rsidP="00277455">
      <w:pPr>
        <w:spacing w:after="240" w:line="240" w:lineRule="auto"/>
        <w:ind w:left="709" w:hanging="709"/>
        <w:contextualSpacing/>
        <w:rPr>
          <w:del w:id="489" w:author="Natasha" w:date="2023-12-07T09:38:00Z"/>
          <w:rFonts w:ascii="Times New Roman" w:hAnsi="Times New Roman" w:cs="Times New Roman"/>
          <w:sz w:val="24"/>
          <w:szCs w:val="24"/>
        </w:rPr>
      </w:pPr>
    </w:p>
    <w:p w14:paraId="3C6E7DA7" w14:textId="119891A3" w:rsidR="00675432" w:rsidRPr="004C17FA" w:rsidRDefault="00675432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</w:rPr>
        <w:pPrChange w:id="490" w:author="Natasha" w:date="2023-12-07T09:55:00Z">
          <w:pPr>
            <w:ind w:firstLine="720"/>
          </w:pPr>
        </w:pPrChange>
      </w:pPr>
      <w:del w:id="491" w:author="Natasha" w:date="2023-12-07T09:38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(</w:delText>
        </w:r>
      </w:del>
      <w:del w:id="492" w:author="Natasha" w:date="2023-12-07T09:55:00Z">
        <w:r w:rsidRPr="004C17FA" w:rsidDel="00807F44">
          <w:rPr>
            <w:rFonts w:ascii="Times New Roman" w:hAnsi="Times New Roman" w:cs="Times New Roman"/>
            <w:sz w:val="24"/>
            <w:szCs w:val="24"/>
          </w:rPr>
          <w:delText xml:space="preserve">Leiden, The Netherlands: </w:delText>
        </w:r>
      </w:del>
      <w:r w:rsidRPr="004C17FA">
        <w:rPr>
          <w:rFonts w:ascii="Times New Roman" w:hAnsi="Times New Roman" w:cs="Times New Roman"/>
          <w:sz w:val="24"/>
          <w:szCs w:val="24"/>
        </w:rPr>
        <w:t>Brill</w:t>
      </w:r>
      <w:del w:id="493" w:author="Natasha" w:date="2023-12-07T09:53:00Z">
        <w:r w:rsidRPr="004C17FA" w:rsidDel="00852C92">
          <w:rPr>
            <w:rFonts w:ascii="Times New Roman" w:hAnsi="Times New Roman" w:cs="Times New Roman"/>
            <w:sz w:val="24"/>
            <w:szCs w:val="24"/>
          </w:rPr>
          <w:delText>, 2000</w:delText>
        </w:r>
      </w:del>
      <w:ins w:id="494" w:author="Natasha" w:date="2023-12-07T09:38:00Z">
        <w:r w:rsidR="000C57B5" w:rsidRPr="004C17FA">
          <w:rPr>
            <w:rFonts w:ascii="Times New Roman" w:hAnsi="Times New Roman" w:cs="Times New Roman"/>
            <w:sz w:val="24"/>
            <w:szCs w:val="24"/>
          </w:rPr>
          <w:t>.</w:t>
        </w:r>
      </w:ins>
      <w:ins w:id="495" w:author="Natasha" w:date="2023-12-07T09:56:00Z">
        <w:r w:rsidR="004C0A6D" w:rsidRPr="004C17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96" w:author="Natasha" w:date="2023-12-07T09:56:00Z">
        <w:r w:rsidRPr="004C17FA" w:rsidDel="004C0A6D">
          <w:rPr>
            <w:rFonts w:ascii="Times New Roman" w:hAnsi="Times New Roman" w:cs="Times New Roman"/>
            <w:sz w:val="24"/>
            <w:szCs w:val="24"/>
          </w:rPr>
          <w:delText xml:space="preserve">) doi: </w:delText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497" w:author="Natasha" w:date="2023-12-08T09:35:00Z">
              <w:rPr/>
            </w:rPrChange>
          </w:rPr>
          <w:fldChar w:fldCharType="begin"/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498" w:author="Natasha" w:date="2023-12-08T09:35:00Z">
              <w:rPr/>
            </w:rPrChange>
          </w:rPr>
          <w:delInstrText>HYPERLINK "https://doi.org/10.1163/9789047400110_011" \t "_blank"</w:delInstrText>
        </w:r>
        <w:r w:rsidRPr="008D7104" w:rsidDel="004C0A6D">
          <w:rPr>
            <w:rFonts w:ascii="Times New Roman" w:hAnsi="Times New Roman" w:cs="Times New Roman"/>
            <w:sz w:val="24"/>
            <w:szCs w:val="24"/>
          </w:rPr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499" w:author="Natasha" w:date="2023-12-08T09:35:00Z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fldChar w:fldCharType="separate"/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500" w:author="Natasha" w:date="2023-12-08T09:35:00Z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delText>https://doi.org/10.1163/9789047400110_011</w:delText>
        </w:r>
        <w:r w:rsidRPr="004C17FA" w:rsidDel="004C0A6D">
          <w:rPr>
            <w:rFonts w:ascii="Times New Roman" w:hAnsi="Times New Roman" w:cs="Times New Roman"/>
            <w:sz w:val="24"/>
            <w:szCs w:val="24"/>
            <w:rPrChange w:id="501" w:author="Natasha" w:date="2023-12-08T09:35:00Z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fldChar w:fldCharType="end"/>
        </w:r>
      </w:del>
      <w:ins w:id="502" w:author="Natasha" w:date="2023-12-07T09:56:00Z">
        <w:r w:rsidR="004C0A6D" w:rsidRPr="004C17FA">
          <w:rPr>
            <w:rFonts w:ascii="Times New Roman" w:hAnsi="Times New Roman" w:cs="Times New Roman"/>
            <w:sz w:val="24"/>
            <w:szCs w:val="24"/>
            <w:rPrChange w:id="503" w:author="Natasha" w:date="2023-12-08T09:35:00Z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rPrChange>
          </w:rPr>
          <w:t>https://doi.org/10.1163/9789047400110_011</w:t>
        </w:r>
      </w:ins>
      <w:ins w:id="504" w:author="Natasha" w:date="2023-12-07T09:57:00Z">
        <w:r w:rsidR="004C0A6D" w:rsidRPr="004C17F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EEFBFAA" w14:textId="77777777" w:rsidR="00CA25CE" w:rsidRPr="004C17FA" w:rsidRDefault="00CA25CE" w:rsidP="00277455">
      <w:pPr>
        <w:spacing w:after="240" w:line="240" w:lineRule="auto"/>
        <w:contextualSpacing/>
        <w:rPr>
          <w:ins w:id="505" w:author="Natasha" w:date="2023-12-07T09:25:00Z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98533" w14:textId="71781C17" w:rsidR="004E1EF5" w:rsidRPr="004C17FA" w:rsidDel="000C57B5" w:rsidRDefault="000A5139">
      <w:pPr>
        <w:spacing w:after="240" w:line="240" w:lineRule="auto"/>
        <w:ind w:left="709" w:hanging="709"/>
        <w:contextualSpacing/>
        <w:rPr>
          <w:del w:id="506" w:author="Natasha" w:date="2023-12-07T09:39:00Z"/>
          <w:rFonts w:ascii="Times New Roman" w:hAnsi="Times New Roman" w:cs="Times New Roman"/>
          <w:i/>
          <w:iCs/>
          <w:sz w:val="24"/>
          <w:szCs w:val="24"/>
          <w:shd w:val="clear" w:color="auto" w:fill="FFFFFF"/>
          <w:rPrChange w:id="507" w:author="Natasha" w:date="2023-12-08T09:35:00Z">
            <w:rPr>
              <w:del w:id="508" w:author="Natasha" w:date="2023-12-07T09:39:00Z"/>
              <w:rFonts w:ascii="Times New Roman" w:hAnsi="Times New Roman" w:cs="Times New Roman"/>
              <w:i/>
              <w:iCs/>
              <w:color w:val="222222"/>
              <w:sz w:val="24"/>
              <w:szCs w:val="24"/>
              <w:shd w:val="clear" w:color="auto" w:fill="FFFFFF"/>
            </w:rPr>
          </w:rPrChange>
        </w:rPr>
        <w:pPrChange w:id="509" w:author="Natasha" w:date="2023-12-07T09:54:00Z">
          <w:pPr/>
        </w:pPrChange>
      </w:pPr>
      <w:del w:id="510" w:author="Natasha" w:date="2023-12-07T09:39:00Z">
        <w:r w:rsidRPr="004C17FA" w:rsidDel="000C57B5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511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López, José C. Carvajal. </w:delText>
        </w:r>
      </w:del>
      <w:del w:id="512" w:author="Natasha" w:date="2023-12-07T09:38:00Z">
        <w:r w:rsidRPr="004C17FA" w:rsidDel="000C57B5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513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"</w:delText>
        </w:r>
      </w:del>
      <w:del w:id="514" w:author="Natasha" w:date="2023-12-07T09:39:00Z">
        <w:r w:rsidRPr="004C17FA" w:rsidDel="000C57B5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515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After the conquest: ceramics and migrations." In </w:delText>
        </w:r>
        <w:r w:rsidRPr="004C17FA" w:rsidDel="000C57B5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  <w:rPrChange w:id="516" w:author="Natasha" w:date="2023-12-08T09:35:00Z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rPrChange>
          </w:rPr>
          <w:delText xml:space="preserve">What Was the Islamic </w:delText>
        </w:r>
      </w:del>
    </w:p>
    <w:p w14:paraId="4E2681FC" w14:textId="07E7F260" w:rsidR="000A5139" w:rsidRPr="004C17FA" w:rsidDel="002346B8" w:rsidRDefault="000A5139">
      <w:pPr>
        <w:spacing w:after="240" w:line="240" w:lineRule="auto"/>
        <w:ind w:left="709" w:hanging="709"/>
        <w:contextualSpacing/>
        <w:rPr>
          <w:del w:id="517" w:author="Natasha" w:date="2023-12-07T09:19:00Z"/>
          <w:rFonts w:ascii="Times New Roman" w:hAnsi="Times New Roman" w:cs="Times New Roman"/>
          <w:sz w:val="24"/>
          <w:szCs w:val="24"/>
        </w:rPr>
        <w:pPrChange w:id="518" w:author="Natasha" w:date="2023-12-07T09:54:00Z">
          <w:pPr>
            <w:ind w:firstLine="720"/>
          </w:pPr>
        </w:pPrChange>
      </w:pPr>
      <w:del w:id="519" w:author="Natasha" w:date="2023-12-07T09:39:00Z">
        <w:r w:rsidRPr="004C17FA" w:rsidDel="000C57B5">
          <w:rPr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  <w:rPrChange w:id="520" w:author="Natasha" w:date="2023-12-08T09:35:00Z">
              <w:rPr>
                <w:rFonts w:ascii="Times New Roman" w:hAnsi="Times New Roman" w:cs="Times New Roman"/>
                <w:i/>
                <w:iCs/>
                <w:color w:val="222222"/>
                <w:sz w:val="24"/>
                <w:szCs w:val="24"/>
                <w:shd w:val="clear" w:color="auto" w:fill="FFFFFF"/>
              </w:rPr>
            </w:rPrChange>
          </w:rPr>
          <w:delText>Conquest of Iberia?</w:delText>
        </w:r>
        <w:r w:rsidRPr="004C17FA" w:rsidDel="000C57B5">
          <w:rPr>
            <w:rFonts w:ascii="Times New Roman" w:hAnsi="Times New Roman" w:cs="Times New Roman"/>
            <w:sz w:val="24"/>
            <w:szCs w:val="24"/>
            <w:shd w:val="clear" w:color="auto" w:fill="FFFFFF"/>
            <w:rPrChange w:id="521" w:author="Natasha" w:date="2023-12-08T09:35:00Z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rPrChange>
          </w:rPr>
          <w:delText>, pp. 55-73. Routledge, 2021.</w:delText>
        </w:r>
      </w:del>
    </w:p>
    <w:p w14:paraId="0650D025" w14:textId="6849F4BC" w:rsidR="000A5139" w:rsidRPr="004C17FA" w:rsidDel="000C57B5" w:rsidRDefault="000A5139">
      <w:pPr>
        <w:spacing w:after="240" w:line="240" w:lineRule="auto"/>
        <w:ind w:left="709" w:hanging="709"/>
        <w:contextualSpacing/>
        <w:rPr>
          <w:del w:id="522" w:author="Natasha" w:date="2023-12-07T09:39:00Z"/>
          <w:rFonts w:ascii="Times New Roman" w:hAnsi="Times New Roman" w:cs="Times New Roman"/>
          <w:sz w:val="24"/>
          <w:szCs w:val="24"/>
        </w:rPr>
        <w:pPrChange w:id="523" w:author="Natasha" w:date="2023-12-07T09:54:00Z">
          <w:pPr>
            <w:ind w:firstLine="720"/>
          </w:pPr>
        </w:pPrChange>
      </w:pPr>
    </w:p>
    <w:p w14:paraId="5C93A226" w14:textId="3B70CAB4" w:rsidR="00C976A0" w:rsidRPr="00277455" w:rsidDel="002346B8" w:rsidRDefault="00C976A0">
      <w:pPr>
        <w:spacing w:after="240" w:line="240" w:lineRule="auto"/>
        <w:ind w:left="709" w:hanging="709"/>
        <w:contextualSpacing/>
        <w:rPr>
          <w:del w:id="524" w:author="Natasha" w:date="2023-12-07T09:19:00Z"/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pPrChange w:id="525" w:author="Natasha" w:date="2023-12-07T09:54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Roth, Norman. </w:t>
      </w:r>
      <w:ins w:id="526" w:author="Natasha" w:date="2023-12-07T09:53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1994. </w:t>
        </w:r>
      </w:ins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Jews, Visigoths, and </w:t>
      </w:r>
      <w:del w:id="527" w:author="Natasha" w:date="2023-12-07T09:45:00Z">
        <w:r w:rsidRPr="004C17FA" w:rsidDel="007F0646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delText>muslims</w:delText>
        </w:r>
      </w:del>
      <w:ins w:id="528" w:author="Natasha" w:date="2023-12-07T09:45:00Z">
        <w:r w:rsidR="007F0646" w:rsidRPr="004C17FA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Muslims</w:t>
        </w:r>
      </w:ins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 medieval Spain: </w:t>
      </w:r>
      <w:ins w:id="529" w:author="Natasha" w:date="2023-12-07T09:45:00Z">
        <w:r w:rsidR="007F0646" w:rsidRPr="004C17FA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C</w:t>
        </w:r>
      </w:ins>
      <w:del w:id="530" w:author="Natasha" w:date="2023-12-07T09:45:00Z">
        <w:r w:rsidRPr="004C17FA" w:rsidDel="007F0646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delText>c</w:delText>
        </w:r>
      </w:del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ooperation and conflict</w:t>
      </w:r>
      <w:ins w:id="531" w:author="Natasha" w:date="2023-12-07T09:40:00Z">
        <w:r w:rsidR="000C57B5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,</w:t>
        </w:r>
      </w:ins>
      <w:del w:id="532" w:author="Natasha" w:date="2023-12-07T09:40:00Z">
        <w:r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.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533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>Vol. 10.</w:t>
      </w: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Brill</w:t>
      </w:r>
      <w:del w:id="534" w:author="Natasha" w:date="2023-12-07T09:53:00Z">
        <w:r w:rsidRPr="004C17FA" w:rsidDel="00852C92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, 1994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8B05A" w14:textId="77777777" w:rsidR="00CA25CE" w:rsidRPr="004C17FA" w:rsidRDefault="00CA25CE" w:rsidP="00277455">
      <w:pPr>
        <w:spacing w:after="240" w:line="240" w:lineRule="auto"/>
        <w:contextualSpacing/>
        <w:rPr>
          <w:ins w:id="535" w:author="Natasha" w:date="2023-12-07T09:25:00Z"/>
          <w:rFonts w:ascii="Times New Roman" w:hAnsi="Times New Roman" w:cs="Times New Roman"/>
          <w:i/>
          <w:iCs/>
          <w:sz w:val="24"/>
          <w:szCs w:val="24"/>
        </w:rPr>
      </w:pPr>
    </w:p>
    <w:p w14:paraId="0C1E3FC8" w14:textId="5A89EBF6" w:rsidR="00C41F9D" w:rsidRPr="004C17FA" w:rsidRDefault="007B6B9B">
      <w:pPr>
        <w:spacing w:after="240" w:line="240" w:lineRule="auto"/>
        <w:ind w:left="709" w:hanging="709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536" w:author="Natasha" w:date="2023-12-07T09:24:00Z">
          <w:pPr>
            <w:spacing w:after="0" w:line="240" w:lineRule="auto"/>
            <w:ind w:firstLine="720"/>
          </w:pPr>
        </w:pPrChange>
      </w:pPr>
      <w:del w:id="537" w:author="Natasha" w:date="2023-12-07T09:19:00Z">
        <w:r w:rsidRPr="004C17FA" w:rsidDel="002346B8">
          <w:rPr>
            <w:rFonts w:ascii="Times New Roman" w:hAnsi="Times New Roman" w:cs="Times New Roman"/>
            <w:i/>
            <w:iCs/>
            <w:sz w:val="24"/>
            <w:szCs w:val="24"/>
            <w:rPrChange w:id="538" w:author="Natasha" w:date="2023-12-08T09:35:00Z">
              <w:rPr>
                <w:i/>
                <w:iCs/>
              </w:rPr>
            </w:rPrChange>
          </w:rPr>
          <w:delText xml:space="preserve"> </w:delText>
        </w:r>
      </w:del>
      <w:r w:rsidR="00B43193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Ruggles, </w:t>
      </w:r>
      <w:r w:rsidR="00B43193" w:rsidRPr="004C17F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539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>F.</w:t>
      </w:r>
      <w:r w:rsidR="00B43193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ins w:id="540" w:author="Natasha" w:date="2023-12-07T09:54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2000. </w:t>
        </w:r>
      </w:ins>
      <w:moveFromRangeStart w:id="541" w:author="Natasha" w:date="2023-12-07T09:40:00Z" w:name="move152834436"/>
      <w:moveFrom w:id="542" w:author="Natasha" w:date="2023-12-07T09:40:00Z">
        <w:r w:rsidR="00B43193" w:rsidRPr="004C17FA" w:rsidDel="000C57B5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  <w:rPrChange w:id="543" w:author="Natasha" w:date="2023-12-08T09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t xml:space="preserve">(2000). </w:t>
        </w:r>
      </w:moveFrom>
      <w:moveFromRangeEnd w:id="541"/>
      <w:r w:rsidR="00B43193"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544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>Gardens, landscape, and vision in the palaces of Islamic Spain</w:t>
      </w:r>
      <w:r w:rsidR="00B43193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Penn State Press</w:t>
      </w:r>
      <w:moveToRangeStart w:id="545" w:author="Natasha" w:date="2023-12-07T09:40:00Z" w:name="move152834436"/>
      <w:moveTo w:id="546" w:author="Natasha" w:date="2023-12-07T09:40:00Z">
        <w:del w:id="547" w:author="Natasha" w:date="2023-12-07T09:40:00Z">
          <w:r w:rsidR="000C57B5" w:rsidRPr="004C17FA" w:rsidDel="000C57B5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delText>(</w:delText>
          </w:r>
        </w:del>
        <w:del w:id="548" w:author="Natasha" w:date="2023-12-07T09:54:00Z">
          <w:r w:rsidR="000C57B5" w:rsidRPr="004C17FA" w:rsidDel="00852C92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delText>2000</w:delText>
          </w:r>
        </w:del>
        <w:del w:id="549" w:author="Natasha" w:date="2023-12-07T09:40:00Z">
          <w:r w:rsidR="000C57B5" w:rsidRPr="004C17FA" w:rsidDel="000C57B5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  <w:delText>).</w:delText>
          </w:r>
        </w:del>
      </w:moveTo>
      <w:moveToRangeEnd w:id="545"/>
      <w:r w:rsidR="0066282A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del w:id="550" w:author="Natasha" w:date="2023-12-07T09:40:00Z">
        <w:r w:rsidR="0066282A"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ISBN 0</w:delText>
        </w:r>
        <w:r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 xml:space="preserve">-271-04272-9 </w:delText>
        </w:r>
      </w:del>
    </w:p>
    <w:p w14:paraId="7E5C0204" w14:textId="77777777" w:rsidR="007F0646" w:rsidRPr="004C17FA" w:rsidRDefault="007F0646" w:rsidP="004C17FA">
      <w:pPr>
        <w:spacing w:after="240" w:line="240" w:lineRule="auto"/>
        <w:ind w:left="709" w:hanging="709"/>
        <w:contextualSpacing/>
        <w:rPr>
          <w:ins w:id="551" w:author="Natasha" w:date="2023-12-07T09:45:00Z"/>
          <w:rFonts w:ascii="Times New Roman" w:hAnsi="Times New Roman" w:cs="Times New Roman"/>
          <w:sz w:val="24"/>
          <w:szCs w:val="24"/>
        </w:rPr>
      </w:pPr>
    </w:p>
    <w:p w14:paraId="4A2DFD2E" w14:textId="40FD6DDC" w:rsidR="00BA5DC7" w:rsidRPr="00277455" w:rsidRDefault="00C41F9D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i/>
          <w:iCs/>
          <w:sz w:val="24"/>
          <w:szCs w:val="24"/>
        </w:rPr>
        <w:pPrChange w:id="552" w:author="Natasha" w:date="2023-12-07T09:24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hAnsi="Times New Roman" w:cs="Times New Roman"/>
          <w:sz w:val="24"/>
          <w:szCs w:val="24"/>
        </w:rPr>
        <w:t xml:space="preserve">Watson, Andrew M. </w:t>
      </w:r>
      <w:ins w:id="553" w:author="Natasha" w:date="2023-12-07T09:54:00Z">
        <w:r w:rsidR="00852C92" w:rsidRPr="004C17FA">
          <w:rPr>
            <w:rFonts w:ascii="Times New Roman" w:hAnsi="Times New Roman" w:cs="Times New Roman"/>
            <w:sz w:val="24"/>
            <w:szCs w:val="24"/>
          </w:rPr>
          <w:t xml:space="preserve">1974. </w:t>
        </w:r>
      </w:ins>
      <w:ins w:id="554" w:author="Natasha" w:date="2023-12-07T09:40:00Z">
        <w:r w:rsidR="000C57B5" w:rsidRPr="004C17FA">
          <w:rPr>
            <w:rFonts w:ascii="Times New Roman" w:hAnsi="Times New Roman" w:cs="Times New Roman"/>
            <w:sz w:val="24"/>
            <w:szCs w:val="24"/>
          </w:rPr>
          <w:t>“</w:t>
        </w:r>
      </w:ins>
      <w:del w:id="555" w:author="Natasha" w:date="2023-12-07T09:40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"</w:delText>
        </w:r>
      </w:del>
      <w:r w:rsidRPr="004C17FA">
        <w:rPr>
          <w:rFonts w:ascii="Times New Roman" w:hAnsi="Times New Roman" w:cs="Times New Roman"/>
          <w:sz w:val="24"/>
          <w:szCs w:val="24"/>
        </w:rPr>
        <w:t>The Arab Agricultural Revolution and Its Diffusion, 700–1100.</w:t>
      </w:r>
      <w:ins w:id="556" w:author="Natasha" w:date="2023-12-07T09:40:00Z">
        <w:r w:rsidR="000C57B5" w:rsidRPr="004C17FA">
          <w:rPr>
            <w:rFonts w:ascii="Times New Roman" w:hAnsi="Times New Roman" w:cs="Times New Roman"/>
            <w:sz w:val="24"/>
            <w:szCs w:val="24"/>
          </w:rPr>
          <w:t>”</w:t>
        </w:r>
      </w:ins>
      <w:del w:id="557" w:author="Natasha" w:date="2023-12-07T09:40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"</w:delText>
        </w:r>
      </w:del>
      <w:r w:rsidRPr="004C17FA">
        <w:rPr>
          <w:rFonts w:ascii="Times New Roman" w:hAnsi="Times New Roman" w:cs="Times New Roman"/>
          <w:sz w:val="24"/>
          <w:szCs w:val="24"/>
        </w:rPr>
        <w:t xml:space="preserve"> </w:t>
      </w:r>
      <w:r w:rsidRPr="004C17FA">
        <w:rPr>
          <w:rFonts w:ascii="Times New Roman" w:hAnsi="Times New Roman" w:cs="Times New Roman"/>
          <w:i/>
          <w:iCs/>
          <w:sz w:val="24"/>
          <w:szCs w:val="24"/>
        </w:rPr>
        <w:t>The Journal of Economic History</w:t>
      </w:r>
      <w:r w:rsidRPr="004C17FA">
        <w:rPr>
          <w:rFonts w:ascii="Times New Roman" w:hAnsi="Times New Roman" w:cs="Times New Roman"/>
          <w:sz w:val="24"/>
          <w:szCs w:val="24"/>
        </w:rPr>
        <w:t xml:space="preserve"> 34</w:t>
      </w:r>
      <w:ins w:id="558" w:author="Natasha" w:date="2023-12-07T09:54:00Z">
        <w:r w:rsidR="00852C92" w:rsidRPr="004C17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559" w:author="Natasha" w:date="2023-12-07T09:54:00Z">
        <w:r w:rsidRPr="004C17FA" w:rsidDel="00852C92">
          <w:rPr>
            <w:rFonts w:ascii="Times New Roman" w:hAnsi="Times New Roman" w:cs="Times New Roman"/>
            <w:sz w:val="24"/>
            <w:szCs w:val="24"/>
          </w:rPr>
          <w:delText xml:space="preserve">, no. 1 </w:delText>
        </w:r>
      </w:del>
      <w:r w:rsidRPr="004C17FA">
        <w:rPr>
          <w:rFonts w:ascii="Times New Roman" w:hAnsi="Times New Roman" w:cs="Times New Roman"/>
          <w:sz w:val="24"/>
          <w:szCs w:val="24"/>
        </w:rPr>
        <w:t>(1</w:t>
      </w:r>
      <w:del w:id="560" w:author="Natasha" w:date="2023-12-07T09:54:00Z">
        <w:r w:rsidRPr="004C17FA" w:rsidDel="00852C92">
          <w:rPr>
            <w:rFonts w:ascii="Times New Roman" w:hAnsi="Times New Roman" w:cs="Times New Roman"/>
            <w:sz w:val="24"/>
            <w:szCs w:val="24"/>
          </w:rPr>
          <w:delText>974</w:delText>
        </w:r>
      </w:del>
      <w:r w:rsidRPr="004C17FA">
        <w:rPr>
          <w:rFonts w:ascii="Times New Roman" w:hAnsi="Times New Roman" w:cs="Times New Roman"/>
          <w:sz w:val="24"/>
          <w:szCs w:val="24"/>
        </w:rPr>
        <w:t>): 8</w:t>
      </w:r>
      <w:ins w:id="561" w:author="Natasha" w:date="2023-12-07T09:40:00Z">
        <w:r w:rsidR="000C57B5" w:rsidRPr="004C17FA">
          <w:rPr>
            <w:rFonts w:ascii="Times New Roman" w:hAnsi="Times New Roman" w:cs="Times New Roman"/>
            <w:sz w:val="24"/>
            <w:szCs w:val="24"/>
          </w:rPr>
          <w:t>−</w:t>
        </w:r>
      </w:ins>
      <w:del w:id="562" w:author="Natasha" w:date="2023-12-07T09:40:00Z">
        <w:r w:rsidRPr="004C17FA" w:rsidDel="000C57B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4C17FA">
        <w:rPr>
          <w:rFonts w:ascii="Times New Roman" w:hAnsi="Times New Roman" w:cs="Times New Roman"/>
          <w:sz w:val="24"/>
          <w:szCs w:val="24"/>
        </w:rPr>
        <w:t xml:space="preserve">35. </w:t>
      </w:r>
      <w:ins w:id="563" w:author="Natasha" w:date="2023-12-07T09:57:00Z">
        <w:r w:rsidR="004C0A6D" w:rsidRPr="004C17FA">
          <w:rPr>
            <w:rFonts w:ascii="Times New Roman" w:hAnsi="Times New Roman" w:cs="Times New Roman"/>
            <w:sz w:val="24"/>
            <w:szCs w:val="24"/>
            <w:rPrChange w:id="564" w:author="Natasha" w:date="2023-12-08T09:35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t>https://doi.org/</w:t>
        </w:r>
      </w:ins>
      <w:del w:id="565" w:author="Natasha" w:date="2023-12-07T09:57:00Z">
        <w:r w:rsidRPr="004C17FA" w:rsidDel="004C0A6D">
          <w:rPr>
            <w:rFonts w:ascii="Times New Roman" w:hAnsi="Times New Roman" w:cs="Times New Roman"/>
            <w:sz w:val="24"/>
            <w:szCs w:val="24"/>
          </w:rPr>
          <w:delText>doi:</w:delText>
        </w:r>
      </w:del>
      <w:r w:rsidRPr="004C17FA">
        <w:rPr>
          <w:rFonts w:ascii="Times New Roman" w:hAnsi="Times New Roman" w:cs="Times New Roman"/>
          <w:sz w:val="24"/>
          <w:szCs w:val="24"/>
        </w:rPr>
        <w:t>10.1017/S0022050700079602.</w:t>
      </w:r>
    </w:p>
    <w:p w14:paraId="6CE0D7BE" w14:textId="77777777" w:rsidR="00CA25CE" w:rsidRPr="004C17FA" w:rsidRDefault="00CA25CE" w:rsidP="00277455">
      <w:pPr>
        <w:spacing w:after="240" w:line="240" w:lineRule="auto"/>
        <w:contextualSpacing/>
        <w:rPr>
          <w:ins w:id="566" w:author="Natasha" w:date="2023-12-07T09:25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230F1" w14:textId="7C6A0A3A" w:rsidR="0061525F" w:rsidRPr="004C17FA" w:rsidDel="002346B8" w:rsidRDefault="0061525F">
      <w:pPr>
        <w:spacing w:after="240" w:line="240" w:lineRule="auto"/>
        <w:ind w:left="709" w:hanging="709"/>
        <w:contextualSpacing/>
        <w:rPr>
          <w:del w:id="567" w:author="Natasha" w:date="2023-12-07T09:19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568" w:author="Natasha" w:date="2023-12-07T09:24:00Z">
          <w:pPr>
            <w:spacing w:after="0" w:line="240" w:lineRule="auto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Wolf, </w:t>
      </w:r>
      <w:ins w:id="569" w:author="Natasha" w:date="2023-12-07T09:41:00Z">
        <w:r w:rsidR="00BF1AB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Kenneth Baxter</w:t>
        </w:r>
      </w:ins>
      <w:del w:id="570" w:author="Natasha" w:date="2023-12-07T09:41:00Z">
        <w:r w:rsidRPr="004C17FA" w:rsidDel="00BF1AB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K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B55EE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ins w:id="571" w:author="Natasha" w:date="2023-12-07T09:54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2014.</w:t>
        </w:r>
        <w:r w:rsidR="00852C92"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</w:ins>
      <w:del w:id="572" w:author="Natasha" w:date="2023-12-07T09:41:00Z">
        <w:r w:rsidR="004B55EE"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(2014).</w:delText>
        </w:r>
        <w:r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 xml:space="preserve"> "</w:delText>
        </w:r>
      </w:del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Negating </w:t>
      </w:r>
      <w:proofErr w:type="spellStart"/>
      <w:ins w:id="573" w:author="Natasha" w:date="2023-12-07T09:47:00Z">
        <w:r w:rsidR="009B4524" w:rsidRPr="004C17FA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N</w:t>
        </w:r>
      </w:ins>
      <w:del w:id="574" w:author="Natasha" w:date="2023-12-07T09:47:00Z">
        <w:r w:rsidRPr="004C17FA" w:rsidDel="009B4524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delText>n</w:delText>
        </w:r>
      </w:del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egationism</w:t>
      </w:r>
      <w:proofErr w:type="spellEnd"/>
      <w:del w:id="575" w:author="Natasha" w:date="2023-12-07T09:41:00Z">
        <w:r w:rsidRPr="004C17FA" w:rsidDel="000C57B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."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ins w:id="576" w:author="Natasha" w:date="2023-12-07T09:41:00Z">
        <w:r w:rsidR="000C57B5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− </w:t>
        </w:r>
      </w:ins>
      <w:r w:rsidR="004B55EE"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  <w:rPrChange w:id="577" w:author="Natasha" w:date="2023-12-08T09:35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>A Review</w:t>
      </w:r>
      <w:r w:rsidR="003B0C38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C47BF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4C47BF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Pamona</w:t>
      </w:r>
      <w:proofErr w:type="spellEnd"/>
      <w:r w:rsidR="004C47BF"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College. </w:t>
      </w:r>
    </w:p>
    <w:p w14:paraId="3FA36812" w14:textId="77777777" w:rsidR="00CA25CE" w:rsidRPr="004C17FA" w:rsidRDefault="00CA25CE" w:rsidP="00277455">
      <w:pPr>
        <w:spacing w:after="240" w:line="240" w:lineRule="auto"/>
        <w:contextualSpacing/>
        <w:rPr>
          <w:ins w:id="578" w:author="Natasha" w:date="2023-12-07T09:25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9BAD75" w14:textId="58ED12AD" w:rsidR="00927ECC" w:rsidRPr="004C17FA" w:rsidDel="002346B8" w:rsidRDefault="00927ECC">
      <w:pPr>
        <w:spacing w:after="240" w:line="240" w:lineRule="auto"/>
        <w:ind w:left="709" w:hanging="709"/>
        <w:contextualSpacing/>
        <w:rPr>
          <w:del w:id="579" w:author="Natasha" w:date="2023-12-07T09:19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580" w:author="Natasha" w:date="2023-12-07T09:47:00Z">
          <w:pPr>
            <w:spacing w:after="0" w:line="240" w:lineRule="auto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Wolf, Kenneth Baxter. </w:t>
      </w:r>
      <w:ins w:id="581" w:author="Natasha" w:date="2023-12-07T09:54:00Z">
        <w:r w:rsidR="00852C92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2021. </w:t>
        </w:r>
      </w:ins>
      <w:ins w:id="582" w:author="Natasha" w:date="2023-12-07T09:41:00Z">
        <w:r w:rsidR="00BF1ABE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“</w:t>
        </w:r>
      </w:ins>
      <w:del w:id="583" w:author="Natasha" w:date="2023-12-07T09:41:00Z">
        <w:r w:rsidRPr="004C17FA" w:rsidDel="00BF1AB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Myth, </w:t>
      </w:r>
      <w:ins w:id="584" w:author="Natasha" w:date="2023-12-07T09:47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</w:t>
        </w:r>
      </w:ins>
      <w:del w:id="585" w:author="Natasha" w:date="2023-12-07T09:47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h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istory, and the </w:t>
      </w:r>
      <w:ins w:id="586" w:author="Natasha" w:date="2023-12-07T09:47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O</w:t>
        </w:r>
      </w:ins>
      <w:del w:id="587" w:author="Natasha" w:date="2023-12-07T09:47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o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rigins of </w:t>
      </w:r>
      <w:ins w:id="588" w:author="Natasha" w:date="2023-12-07T09:47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</w:t>
        </w:r>
      </w:ins>
      <w:del w:id="589" w:author="Natasha" w:date="2023-12-07T09:47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a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l-Andalus: </w:t>
      </w:r>
      <w:ins w:id="590" w:author="Natasha" w:date="2023-12-07T09:41:00Z">
        <w:r w:rsidR="00AD330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</w:t>
        </w:r>
      </w:ins>
      <w:del w:id="591" w:author="Natasha" w:date="2023-12-07T09:41:00Z">
        <w:r w:rsidRPr="004C17FA" w:rsidDel="00AD330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a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ins w:id="592" w:author="Natasha" w:date="2023-12-07T09:47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</w:t>
        </w:r>
      </w:ins>
      <w:del w:id="593" w:author="Natasha" w:date="2023-12-07T09:47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h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istoriographical </w:t>
      </w:r>
      <w:ins w:id="594" w:author="Natasha" w:date="2023-12-07T09:47:00Z">
        <w:r w:rsidR="009B4524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</w:t>
        </w:r>
      </w:ins>
      <w:del w:id="595" w:author="Natasha" w:date="2023-12-07T09:47:00Z">
        <w:r w:rsidRPr="004C17FA" w:rsidDel="009B452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e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ssay.</w:t>
      </w:r>
      <w:ins w:id="596" w:author="Natasha" w:date="2023-12-07T09:41:00Z">
        <w:r w:rsidR="00AD330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”</w:t>
        </w:r>
      </w:ins>
      <w:del w:id="597" w:author="Natasha" w:date="2023-12-07T09:41:00Z">
        <w:r w:rsidRPr="004C17FA" w:rsidDel="00AD330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"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9D8564" w14:textId="77777777" w:rsidR="00927ECC" w:rsidRPr="004C17FA" w:rsidDel="009B4524" w:rsidRDefault="00927ECC">
      <w:pPr>
        <w:spacing w:after="240" w:line="240" w:lineRule="auto"/>
        <w:ind w:left="709" w:hanging="709"/>
        <w:contextualSpacing/>
        <w:rPr>
          <w:del w:id="598" w:author="Natasha" w:date="2023-12-07T09:47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599" w:author="Natasha" w:date="2023-12-07T09:47:00Z">
          <w:pPr>
            <w:spacing w:after="0" w:line="240" w:lineRule="auto"/>
          </w:pPr>
        </w:pPrChange>
      </w:pPr>
    </w:p>
    <w:p w14:paraId="4A8ECEFF" w14:textId="040BA1F4" w:rsidR="00927ECC" w:rsidRPr="004C17FA" w:rsidDel="002346B8" w:rsidRDefault="00927ECC">
      <w:pPr>
        <w:spacing w:after="240" w:line="240" w:lineRule="auto"/>
        <w:ind w:left="709" w:hanging="709"/>
        <w:contextualSpacing/>
        <w:rPr>
          <w:del w:id="600" w:author="Natasha" w:date="2023-12-07T09:19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601" w:author="Natasha" w:date="2023-12-07T09:47:00Z">
          <w:pPr>
            <w:spacing w:after="0" w:line="240" w:lineRule="auto"/>
            <w:ind w:firstLine="720"/>
          </w:pPr>
        </w:pPrChange>
      </w:pPr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4C17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Was the Islamic Conquest of Iberia?</w:t>
      </w:r>
      <w:ins w:id="602" w:author="Natasha" w:date="2023-12-07T09:41:00Z">
        <w:r w:rsidR="00AD330D" w:rsidRPr="004C17FA">
          <w:rPr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 xml:space="preserve"> </w:t>
        </w:r>
        <w:r w:rsidR="00AD330D" w:rsidRPr="004C17FA">
          <w:rPr>
            <w:rFonts w:ascii="Times New Roman" w:eastAsia="Times New Roman" w:hAnsi="Times New Roman" w:cs="Times New Roman"/>
            <w:sz w:val="24"/>
            <w:szCs w:val="24"/>
            <w:lang w:eastAsia="en-GB"/>
            <w:rPrChange w:id="603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rPrChange>
          </w:rPr>
          <w:t xml:space="preserve">edited by </w:t>
        </w:r>
        <w:r w:rsidR="00AD330D" w:rsidRPr="004C17FA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604" w:author="Natasha" w:date="2023-12-08T09:35:00Z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GB" w:eastAsia="en-GB"/>
              </w:rPr>
            </w:rPrChange>
          </w:rPr>
          <w:t>EDITOR</w:t>
        </w:r>
      </w:ins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del w:id="605" w:author="Natasha" w:date="2023-12-07T09:42:00Z">
        <w:r w:rsidRPr="004C17FA" w:rsidDel="00AD330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 xml:space="preserve">pp. 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  <w:ins w:id="606" w:author="Natasha" w:date="2023-12-07T09:42:00Z">
        <w:r w:rsidR="00AD330D" w:rsidRPr="004C17F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−</w:t>
        </w:r>
      </w:ins>
      <w:del w:id="607" w:author="Natasha" w:date="2023-12-07T09:42:00Z">
        <w:r w:rsidRPr="004C17FA" w:rsidDel="00AD330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-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35. Routledge</w:t>
      </w:r>
      <w:del w:id="608" w:author="Natasha" w:date="2023-12-07T09:54:00Z">
        <w:r w:rsidRPr="004C17FA" w:rsidDel="00852C92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, 2021</w:delText>
        </w:r>
      </w:del>
      <w:r w:rsidRPr="004C17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3E65A6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09" w:author="Natasha" w:date="2023-12-07T09:19:00Z"/>
          <w:rFonts w:ascii="Times New Roman" w:hAnsi="Times New Roman" w:cs="Times New Roman"/>
          <w:sz w:val="24"/>
          <w:szCs w:val="24"/>
        </w:rPr>
        <w:pPrChange w:id="610" w:author="Natasha" w:date="2023-12-07T09:47:00Z">
          <w:pPr/>
        </w:pPrChange>
      </w:pPr>
    </w:p>
    <w:p w14:paraId="3A1C2EAA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11" w:author="Natasha" w:date="2023-12-07T09:19:00Z"/>
          <w:rFonts w:ascii="Times New Roman" w:hAnsi="Times New Roman" w:cs="Times New Roman"/>
          <w:sz w:val="24"/>
          <w:szCs w:val="24"/>
        </w:rPr>
        <w:pPrChange w:id="612" w:author="Natasha" w:date="2023-12-07T09:47:00Z">
          <w:pPr/>
        </w:pPrChange>
      </w:pPr>
    </w:p>
    <w:p w14:paraId="676F9026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13" w:author="Natasha" w:date="2023-12-07T09:19:00Z"/>
          <w:rFonts w:ascii="Times New Roman" w:hAnsi="Times New Roman" w:cs="Times New Roman"/>
          <w:sz w:val="24"/>
          <w:szCs w:val="24"/>
        </w:rPr>
        <w:pPrChange w:id="614" w:author="Natasha" w:date="2023-12-07T09:47:00Z">
          <w:pPr/>
        </w:pPrChange>
      </w:pPr>
    </w:p>
    <w:p w14:paraId="3A6E20EF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15" w:author="Natasha" w:date="2023-12-07T09:19:00Z"/>
          <w:rFonts w:ascii="Times New Roman" w:hAnsi="Times New Roman" w:cs="Times New Roman"/>
          <w:sz w:val="24"/>
          <w:szCs w:val="24"/>
        </w:rPr>
        <w:pPrChange w:id="616" w:author="Natasha" w:date="2023-12-07T09:47:00Z">
          <w:pPr/>
        </w:pPrChange>
      </w:pPr>
    </w:p>
    <w:p w14:paraId="439A2842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17" w:author="Natasha" w:date="2023-12-07T09:19:00Z"/>
          <w:rFonts w:ascii="Times New Roman" w:hAnsi="Times New Roman" w:cs="Times New Roman"/>
          <w:sz w:val="24"/>
          <w:szCs w:val="24"/>
        </w:rPr>
        <w:pPrChange w:id="618" w:author="Natasha" w:date="2023-12-07T09:47:00Z">
          <w:pPr/>
        </w:pPrChange>
      </w:pPr>
    </w:p>
    <w:p w14:paraId="0C480909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19" w:author="Natasha" w:date="2023-12-07T09:19:00Z"/>
          <w:rFonts w:ascii="Times New Roman" w:hAnsi="Times New Roman" w:cs="Times New Roman"/>
          <w:sz w:val="24"/>
          <w:szCs w:val="24"/>
        </w:rPr>
        <w:pPrChange w:id="620" w:author="Natasha" w:date="2023-12-07T09:47:00Z">
          <w:pPr/>
        </w:pPrChange>
      </w:pPr>
    </w:p>
    <w:p w14:paraId="0F0660A6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21" w:author="Natasha" w:date="2023-12-07T09:19:00Z"/>
          <w:rFonts w:ascii="Times New Roman" w:hAnsi="Times New Roman" w:cs="Times New Roman"/>
          <w:sz w:val="24"/>
          <w:szCs w:val="24"/>
        </w:rPr>
        <w:pPrChange w:id="622" w:author="Natasha" w:date="2023-12-07T09:47:00Z">
          <w:pPr/>
        </w:pPrChange>
      </w:pPr>
    </w:p>
    <w:p w14:paraId="2D4DC847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23" w:author="Natasha" w:date="2023-12-07T09:19:00Z"/>
          <w:rFonts w:ascii="Times New Roman" w:hAnsi="Times New Roman" w:cs="Times New Roman"/>
          <w:sz w:val="24"/>
          <w:szCs w:val="24"/>
        </w:rPr>
        <w:pPrChange w:id="624" w:author="Natasha" w:date="2023-12-07T09:47:00Z">
          <w:pPr/>
        </w:pPrChange>
      </w:pPr>
    </w:p>
    <w:p w14:paraId="22E7C3B5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25" w:author="Natasha" w:date="2023-12-07T09:19:00Z"/>
          <w:rFonts w:ascii="Times New Roman" w:hAnsi="Times New Roman" w:cs="Times New Roman"/>
          <w:sz w:val="24"/>
          <w:szCs w:val="24"/>
        </w:rPr>
        <w:pPrChange w:id="626" w:author="Natasha" w:date="2023-12-07T09:47:00Z">
          <w:pPr/>
        </w:pPrChange>
      </w:pPr>
    </w:p>
    <w:p w14:paraId="61A34D0B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27" w:author="Natasha" w:date="2023-12-07T09:19:00Z"/>
          <w:rFonts w:ascii="Times New Roman" w:hAnsi="Times New Roman" w:cs="Times New Roman"/>
          <w:sz w:val="24"/>
          <w:szCs w:val="24"/>
        </w:rPr>
        <w:pPrChange w:id="628" w:author="Natasha" w:date="2023-12-07T09:47:00Z">
          <w:pPr/>
        </w:pPrChange>
      </w:pPr>
    </w:p>
    <w:p w14:paraId="45CDF3B6" w14:textId="77777777" w:rsidR="005D41B5" w:rsidRPr="004C17FA" w:rsidDel="002346B8" w:rsidRDefault="005D41B5">
      <w:pPr>
        <w:spacing w:after="240" w:line="240" w:lineRule="auto"/>
        <w:ind w:left="709" w:hanging="709"/>
        <w:contextualSpacing/>
        <w:rPr>
          <w:del w:id="629" w:author="Natasha" w:date="2023-12-07T09:19:00Z"/>
          <w:rFonts w:ascii="Times New Roman" w:hAnsi="Times New Roman" w:cs="Times New Roman"/>
          <w:sz w:val="24"/>
          <w:szCs w:val="24"/>
        </w:rPr>
        <w:pPrChange w:id="630" w:author="Natasha" w:date="2023-12-07T09:47:00Z">
          <w:pPr/>
        </w:pPrChange>
      </w:pPr>
    </w:p>
    <w:p w14:paraId="1587F608" w14:textId="77777777" w:rsidR="005D41B5" w:rsidRPr="004C17FA" w:rsidRDefault="005D41B5">
      <w:pPr>
        <w:spacing w:after="240" w:line="24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</w:rPr>
        <w:pPrChange w:id="631" w:author="Natasha" w:date="2023-12-07T09:47:00Z">
          <w:pPr/>
        </w:pPrChange>
      </w:pPr>
    </w:p>
    <w:sectPr w:rsidR="005D41B5" w:rsidRPr="004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6277" w14:textId="77777777" w:rsidR="00817269" w:rsidRDefault="00817269" w:rsidP="009D52B4">
      <w:pPr>
        <w:spacing w:after="0" w:line="240" w:lineRule="auto"/>
      </w:pPr>
      <w:r>
        <w:separator/>
      </w:r>
    </w:p>
  </w:endnote>
  <w:endnote w:type="continuationSeparator" w:id="0">
    <w:p w14:paraId="66B5A08B" w14:textId="77777777" w:rsidR="00817269" w:rsidRDefault="00817269" w:rsidP="009D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4D97" w14:textId="77777777" w:rsidR="00817269" w:rsidRDefault="00817269" w:rsidP="009D52B4">
      <w:pPr>
        <w:spacing w:after="0" w:line="240" w:lineRule="auto"/>
      </w:pPr>
      <w:r>
        <w:separator/>
      </w:r>
    </w:p>
  </w:footnote>
  <w:footnote w:type="continuationSeparator" w:id="0">
    <w:p w14:paraId="7E0EE3F7" w14:textId="77777777" w:rsidR="00817269" w:rsidRDefault="00817269" w:rsidP="009D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34A1B"/>
    <w:multiLevelType w:val="multilevel"/>
    <w:tmpl w:val="3F26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22449"/>
    <w:multiLevelType w:val="multilevel"/>
    <w:tmpl w:val="92AE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6757">
    <w:abstractNumId w:val="1"/>
  </w:num>
  <w:num w:numId="2" w16cid:durableId="13899193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4096" w:nlCheck="1" w:checkStyle="0"/>
  <w:activeWritingStyle w:appName="MSWord" w:lang="en-US" w:vendorID="64" w:dllVersion="409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16"/>
    <w:rsid w:val="00004B15"/>
    <w:rsid w:val="00011E2B"/>
    <w:rsid w:val="00021E8C"/>
    <w:rsid w:val="000248EA"/>
    <w:rsid w:val="00031E3C"/>
    <w:rsid w:val="00046F07"/>
    <w:rsid w:val="00056B6F"/>
    <w:rsid w:val="0006335C"/>
    <w:rsid w:val="00064D8F"/>
    <w:rsid w:val="00066B27"/>
    <w:rsid w:val="00074010"/>
    <w:rsid w:val="000752E1"/>
    <w:rsid w:val="000754E1"/>
    <w:rsid w:val="00077BDD"/>
    <w:rsid w:val="00083DC6"/>
    <w:rsid w:val="00083FE5"/>
    <w:rsid w:val="00087984"/>
    <w:rsid w:val="00090825"/>
    <w:rsid w:val="000921C1"/>
    <w:rsid w:val="00096023"/>
    <w:rsid w:val="000A0467"/>
    <w:rsid w:val="000A1CD6"/>
    <w:rsid w:val="000A2343"/>
    <w:rsid w:val="000A5139"/>
    <w:rsid w:val="000A5881"/>
    <w:rsid w:val="000A60EF"/>
    <w:rsid w:val="000A64E6"/>
    <w:rsid w:val="000A7675"/>
    <w:rsid w:val="000A7B64"/>
    <w:rsid w:val="000B08D5"/>
    <w:rsid w:val="000B1499"/>
    <w:rsid w:val="000B167F"/>
    <w:rsid w:val="000B2803"/>
    <w:rsid w:val="000B311A"/>
    <w:rsid w:val="000B36EF"/>
    <w:rsid w:val="000B7D81"/>
    <w:rsid w:val="000C57B5"/>
    <w:rsid w:val="000D1CE4"/>
    <w:rsid w:val="000D6278"/>
    <w:rsid w:val="000D79AA"/>
    <w:rsid w:val="000E02C3"/>
    <w:rsid w:val="000E1BEF"/>
    <w:rsid w:val="000E216A"/>
    <w:rsid w:val="000F0FDB"/>
    <w:rsid w:val="000F4267"/>
    <w:rsid w:val="000F5EE5"/>
    <w:rsid w:val="000F7FEC"/>
    <w:rsid w:val="00101AB2"/>
    <w:rsid w:val="00102E69"/>
    <w:rsid w:val="00105193"/>
    <w:rsid w:val="00121437"/>
    <w:rsid w:val="00126651"/>
    <w:rsid w:val="00126CB6"/>
    <w:rsid w:val="001328C3"/>
    <w:rsid w:val="001354AD"/>
    <w:rsid w:val="00137578"/>
    <w:rsid w:val="00140D61"/>
    <w:rsid w:val="0014556A"/>
    <w:rsid w:val="00146674"/>
    <w:rsid w:val="00151E3F"/>
    <w:rsid w:val="00153EA4"/>
    <w:rsid w:val="0015400C"/>
    <w:rsid w:val="001606A5"/>
    <w:rsid w:val="001606DB"/>
    <w:rsid w:val="00163926"/>
    <w:rsid w:val="001641B0"/>
    <w:rsid w:val="00176894"/>
    <w:rsid w:val="00181971"/>
    <w:rsid w:val="00193832"/>
    <w:rsid w:val="0019508A"/>
    <w:rsid w:val="0019705C"/>
    <w:rsid w:val="001A0D0C"/>
    <w:rsid w:val="001A7439"/>
    <w:rsid w:val="001B0F57"/>
    <w:rsid w:val="001B3563"/>
    <w:rsid w:val="001B7A24"/>
    <w:rsid w:val="001C102A"/>
    <w:rsid w:val="001C175E"/>
    <w:rsid w:val="001C2E74"/>
    <w:rsid w:val="001C38BD"/>
    <w:rsid w:val="001D0D7E"/>
    <w:rsid w:val="001D69FC"/>
    <w:rsid w:val="001E47E3"/>
    <w:rsid w:val="001F2DE6"/>
    <w:rsid w:val="0020122C"/>
    <w:rsid w:val="002029C5"/>
    <w:rsid w:val="00212636"/>
    <w:rsid w:val="0021309B"/>
    <w:rsid w:val="0021375D"/>
    <w:rsid w:val="00214461"/>
    <w:rsid w:val="002147C5"/>
    <w:rsid w:val="002211D5"/>
    <w:rsid w:val="00222089"/>
    <w:rsid w:val="00225809"/>
    <w:rsid w:val="002340FC"/>
    <w:rsid w:val="002346B8"/>
    <w:rsid w:val="00235EB3"/>
    <w:rsid w:val="00237419"/>
    <w:rsid w:val="00240761"/>
    <w:rsid w:val="002421C5"/>
    <w:rsid w:val="00242597"/>
    <w:rsid w:val="00243C5D"/>
    <w:rsid w:val="0025038D"/>
    <w:rsid w:val="00250900"/>
    <w:rsid w:val="00251935"/>
    <w:rsid w:val="00252CEE"/>
    <w:rsid w:val="00253674"/>
    <w:rsid w:val="00271946"/>
    <w:rsid w:val="002729D8"/>
    <w:rsid w:val="00277455"/>
    <w:rsid w:val="00282862"/>
    <w:rsid w:val="00284F8C"/>
    <w:rsid w:val="00287C74"/>
    <w:rsid w:val="00290EA5"/>
    <w:rsid w:val="00296B53"/>
    <w:rsid w:val="002A1098"/>
    <w:rsid w:val="002A1576"/>
    <w:rsid w:val="002A35E1"/>
    <w:rsid w:val="002A4337"/>
    <w:rsid w:val="002A5EA1"/>
    <w:rsid w:val="002A7EC3"/>
    <w:rsid w:val="002C097C"/>
    <w:rsid w:val="002C4528"/>
    <w:rsid w:val="002D0BE4"/>
    <w:rsid w:val="002D2D88"/>
    <w:rsid w:val="002D3F26"/>
    <w:rsid w:val="002D5C3F"/>
    <w:rsid w:val="002D68EB"/>
    <w:rsid w:val="002E65F5"/>
    <w:rsid w:val="00303A9D"/>
    <w:rsid w:val="00303B67"/>
    <w:rsid w:val="00303DDB"/>
    <w:rsid w:val="00304EE5"/>
    <w:rsid w:val="003109E6"/>
    <w:rsid w:val="00314023"/>
    <w:rsid w:val="00314803"/>
    <w:rsid w:val="00327268"/>
    <w:rsid w:val="00331F23"/>
    <w:rsid w:val="003350E7"/>
    <w:rsid w:val="00345EE5"/>
    <w:rsid w:val="00351C59"/>
    <w:rsid w:val="00352245"/>
    <w:rsid w:val="0035309D"/>
    <w:rsid w:val="00353F30"/>
    <w:rsid w:val="00354148"/>
    <w:rsid w:val="00357F3F"/>
    <w:rsid w:val="00360ADF"/>
    <w:rsid w:val="00360BF2"/>
    <w:rsid w:val="00361500"/>
    <w:rsid w:val="0036362D"/>
    <w:rsid w:val="003636A8"/>
    <w:rsid w:val="00367BE4"/>
    <w:rsid w:val="00370254"/>
    <w:rsid w:val="00372260"/>
    <w:rsid w:val="0038717D"/>
    <w:rsid w:val="00394B3C"/>
    <w:rsid w:val="00395D3D"/>
    <w:rsid w:val="00397374"/>
    <w:rsid w:val="003A6878"/>
    <w:rsid w:val="003B02D2"/>
    <w:rsid w:val="003B0ADA"/>
    <w:rsid w:val="003B0C38"/>
    <w:rsid w:val="003B3534"/>
    <w:rsid w:val="003B6CD4"/>
    <w:rsid w:val="003B72BA"/>
    <w:rsid w:val="003B746D"/>
    <w:rsid w:val="003B7485"/>
    <w:rsid w:val="003C1AFF"/>
    <w:rsid w:val="003C2D2E"/>
    <w:rsid w:val="003C74FA"/>
    <w:rsid w:val="003C7602"/>
    <w:rsid w:val="003D0CC5"/>
    <w:rsid w:val="003E5002"/>
    <w:rsid w:val="003E56CF"/>
    <w:rsid w:val="003F27AD"/>
    <w:rsid w:val="003F6117"/>
    <w:rsid w:val="00401BB9"/>
    <w:rsid w:val="00401FAC"/>
    <w:rsid w:val="00407EB0"/>
    <w:rsid w:val="00424ACB"/>
    <w:rsid w:val="00430237"/>
    <w:rsid w:val="004309B5"/>
    <w:rsid w:val="00432EDF"/>
    <w:rsid w:val="00437369"/>
    <w:rsid w:val="00442970"/>
    <w:rsid w:val="004452DA"/>
    <w:rsid w:val="00445E93"/>
    <w:rsid w:val="00454C22"/>
    <w:rsid w:val="004555B8"/>
    <w:rsid w:val="00455F22"/>
    <w:rsid w:val="00460C5A"/>
    <w:rsid w:val="00471B01"/>
    <w:rsid w:val="00471C5F"/>
    <w:rsid w:val="0047275E"/>
    <w:rsid w:val="004755FF"/>
    <w:rsid w:val="00484C7D"/>
    <w:rsid w:val="004873F7"/>
    <w:rsid w:val="0049186D"/>
    <w:rsid w:val="004A0374"/>
    <w:rsid w:val="004A37B3"/>
    <w:rsid w:val="004B55EE"/>
    <w:rsid w:val="004C0A6D"/>
    <w:rsid w:val="004C17FA"/>
    <w:rsid w:val="004C47BF"/>
    <w:rsid w:val="004D6F26"/>
    <w:rsid w:val="004E13DF"/>
    <w:rsid w:val="004E1EF5"/>
    <w:rsid w:val="004E24D5"/>
    <w:rsid w:val="004E37BB"/>
    <w:rsid w:val="004E6A07"/>
    <w:rsid w:val="004F266E"/>
    <w:rsid w:val="004F3BB9"/>
    <w:rsid w:val="0050089B"/>
    <w:rsid w:val="00504465"/>
    <w:rsid w:val="00505DAB"/>
    <w:rsid w:val="005126F0"/>
    <w:rsid w:val="00512B00"/>
    <w:rsid w:val="00517121"/>
    <w:rsid w:val="00520BF7"/>
    <w:rsid w:val="00527887"/>
    <w:rsid w:val="00532A2C"/>
    <w:rsid w:val="00535248"/>
    <w:rsid w:val="005356F8"/>
    <w:rsid w:val="0053594B"/>
    <w:rsid w:val="00543ECE"/>
    <w:rsid w:val="00543EF8"/>
    <w:rsid w:val="00546056"/>
    <w:rsid w:val="005479DD"/>
    <w:rsid w:val="00552285"/>
    <w:rsid w:val="005612BB"/>
    <w:rsid w:val="00561CF5"/>
    <w:rsid w:val="005627FD"/>
    <w:rsid w:val="00564BF4"/>
    <w:rsid w:val="005663C1"/>
    <w:rsid w:val="00570E09"/>
    <w:rsid w:val="00580F13"/>
    <w:rsid w:val="00583385"/>
    <w:rsid w:val="00583B60"/>
    <w:rsid w:val="00585BD9"/>
    <w:rsid w:val="00586552"/>
    <w:rsid w:val="00591123"/>
    <w:rsid w:val="00593CBF"/>
    <w:rsid w:val="005953B8"/>
    <w:rsid w:val="005976F3"/>
    <w:rsid w:val="005B3DBD"/>
    <w:rsid w:val="005C6257"/>
    <w:rsid w:val="005D1695"/>
    <w:rsid w:val="005D41B5"/>
    <w:rsid w:val="005D4471"/>
    <w:rsid w:val="005D6F7E"/>
    <w:rsid w:val="005E2894"/>
    <w:rsid w:val="005F5182"/>
    <w:rsid w:val="005F666F"/>
    <w:rsid w:val="005F6DFA"/>
    <w:rsid w:val="00600BF2"/>
    <w:rsid w:val="00602B99"/>
    <w:rsid w:val="00602DC8"/>
    <w:rsid w:val="006044F8"/>
    <w:rsid w:val="00607E1E"/>
    <w:rsid w:val="00613A9D"/>
    <w:rsid w:val="0061525F"/>
    <w:rsid w:val="0061719B"/>
    <w:rsid w:val="006201EC"/>
    <w:rsid w:val="00620B1C"/>
    <w:rsid w:val="006222A8"/>
    <w:rsid w:val="00625D28"/>
    <w:rsid w:val="006304D6"/>
    <w:rsid w:val="00635101"/>
    <w:rsid w:val="006357C9"/>
    <w:rsid w:val="0063657E"/>
    <w:rsid w:val="00643929"/>
    <w:rsid w:val="0064458A"/>
    <w:rsid w:val="00647B8B"/>
    <w:rsid w:val="00650035"/>
    <w:rsid w:val="00650D46"/>
    <w:rsid w:val="0066282A"/>
    <w:rsid w:val="00663FCC"/>
    <w:rsid w:val="006648DE"/>
    <w:rsid w:val="00665E6D"/>
    <w:rsid w:val="00667451"/>
    <w:rsid w:val="00667810"/>
    <w:rsid w:val="00674F02"/>
    <w:rsid w:val="00675432"/>
    <w:rsid w:val="00693634"/>
    <w:rsid w:val="006975DC"/>
    <w:rsid w:val="006B0FB8"/>
    <w:rsid w:val="006B5605"/>
    <w:rsid w:val="006C1827"/>
    <w:rsid w:val="006C233C"/>
    <w:rsid w:val="006C5C9E"/>
    <w:rsid w:val="006C771D"/>
    <w:rsid w:val="006C7C4E"/>
    <w:rsid w:val="006D0FE4"/>
    <w:rsid w:val="006D22AF"/>
    <w:rsid w:val="006D2A06"/>
    <w:rsid w:val="006D3B8D"/>
    <w:rsid w:val="006D4462"/>
    <w:rsid w:val="006D596A"/>
    <w:rsid w:val="006E5697"/>
    <w:rsid w:val="006E7302"/>
    <w:rsid w:val="006F0606"/>
    <w:rsid w:val="006F56DC"/>
    <w:rsid w:val="006F70A3"/>
    <w:rsid w:val="00704FD3"/>
    <w:rsid w:val="007157C7"/>
    <w:rsid w:val="0071766E"/>
    <w:rsid w:val="00722B8D"/>
    <w:rsid w:val="007271F3"/>
    <w:rsid w:val="007279EE"/>
    <w:rsid w:val="0073283D"/>
    <w:rsid w:val="00735CC5"/>
    <w:rsid w:val="007360BD"/>
    <w:rsid w:val="007401F2"/>
    <w:rsid w:val="007503AB"/>
    <w:rsid w:val="00755256"/>
    <w:rsid w:val="0075578C"/>
    <w:rsid w:val="007638FF"/>
    <w:rsid w:val="00763A6D"/>
    <w:rsid w:val="00764000"/>
    <w:rsid w:val="007655A7"/>
    <w:rsid w:val="007663F4"/>
    <w:rsid w:val="00775CFE"/>
    <w:rsid w:val="00780B9A"/>
    <w:rsid w:val="00784591"/>
    <w:rsid w:val="007845B3"/>
    <w:rsid w:val="007874ED"/>
    <w:rsid w:val="00790768"/>
    <w:rsid w:val="00791076"/>
    <w:rsid w:val="00794160"/>
    <w:rsid w:val="00797C2E"/>
    <w:rsid w:val="00797DC0"/>
    <w:rsid w:val="007A0E69"/>
    <w:rsid w:val="007A51D8"/>
    <w:rsid w:val="007A6127"/>
    <w:rsid w:val="007A777D"/>
    <w:rsid w:val="007B698E"/>
    <w:rsid w:val="007B6B9B"/>
    <w:rsid w:val="007C04C6"/>
    <w:rsid w:val="007C167C"/>
    <w:rsid w:val="007C27A1"/>
    <w:rsid w:val="007C4F69"/>
    <w:rsid w:val="007C6439"/>
    <w:rsid w:val="007D21BE"/>
    <w:rsid w:val="007D2619"/>
    <w:rsid w:val="007D5775"/>
    <w:rsid w:val="007D5DC7"/>
    <w:rsid w:val="007E6714"/>
    <w:rsid w:val="007F0646"/>
    <w:rsid w:val="007F1EFA"/>
    <w:rsid w:val="007F3076"/>
    <w:rsid w:val="007F4780"/>
    <w:rsid w:val="007F7CE3"/>
    <w:rsid w:val="00801519"/>
    <w:rsid w:val="00802669"/>
    <w:rsid w:val="008051A9"/>
    <w:rsid w:val="0080556E"/>
    <w:rsid w:val="00806111"/>
    <w:rsid w:val="00806822"/>
    <w:rsid w:val="00807F44"/>
    <w:rsid w:val="00813FBA"/>
    <w:rsid w:val="00817269"/>
    <w:rsid w:val="00817F11"/>
    <w:rsid w:val="00820717"/>
    <w:rsid w:val="00820F9D"/>
    <w:rsid w:val="00821EBE"/>
    <w:rsid w:val="00831776"/>
    <w:rsid w:val="00833AC6"/>
    <w:rsid w:val="008347D6"/>
    <w:rsid w:val="008409F9"/>
    <w:rsid w:val="008416C6"/>
    <w:rsid w:val="0084743A"/>
    <w:rsid w:val="00847AC9"/>
    <w:rsid w:val="00852C92"/>
    <w:rsid w:val="00854043"/>
    <w:rsid w:val="0086513D"/>
    <w:rsid w:val="00873A0D"/>
    <w:rsid w:val="0087745C"/>
    <w:rsid w:val="00883474"/>
    <w:rsid w:val="008919A4"/>
    <w:rsid w:val="008954CC"/>
    <w:rsid w:val="00897488"/>
    <w:rsid w:val="00897AD5"/>
    <w:rsid w:val="008A134F"/>
    <w:rsid w:val="008A546F"/>
    <w:rsid w:val="008B1C08"/>
    <w:rsid w:val="008B37D8"/>
    <w:rsid w:val="008B6FA9"/>
    <w:rsid w:val="008C0552"/>
    <w:rsid w:val="008C6AB2"/>
    <w:rsid w:val="008D16BB"/>
    <w:rsid w:val="008D7104"/>
    <w:rsid w:val="008E2285"/>
    <w:rsid w:val="008E3F6E"/>
    <w:rsid w:val="008E4E24"/>
    <w:rsid w:val="008E77C9"/>
    <w:rsid w:val="008F0512"/>
    <w:rsid w:val="008F75A1"/>
    <w:rsid w:val="00901160"/>
    <w:rsid w:val="0090187C"/>
    <w:rsid w:val="00905E14"/>
    <w:rsid w:val="009139A5"/>
    <w:rsid w:val="00913C01"/>
    <w:rsid w:val="00916E6B"/>
    <w:rsid w:val="00917A9B"/>
    <w:rsid w:val="0092322C"/>
    <w:rsid w:val="00925E53"/>
    <w:rsid w:val="00927ECC"/>
    <w:rsid w:val="00931D9C"/>
    <w:rsid w:val="009339CA"/>
    <w:rsid w:val="00937E53"/>
    <w:rsid w:val="00940488"/>
    <w:rsid w:val="00942759"/>
    <w:rsid w:val="00943603"/>
    <w:rsid w:val="00944BC0"/>
    <w:rsid w:val="00945FAB"/>
    <w:rsid w:val="009502C3"/>
    <w:rsid w:val="00954C65"/>
    <w:rsid w:val="00955F0B"/>
    <w:rsid w:val="0096030D"/>
    <w:rsid w:val="00966245"/>
    <w:rsid w:val="00970BEB"/>
    <w:rsid w:val="00971D73"/>
    <w:rsid w:val="0097249F"/>
    <w:rsid w:val="00974D74"/>
    <w:rsid w:val="009759FC"/>
    <w:rsid w:val="00981783"/>
    <w:rsid w:val="009822DF"/>
    <w:rsid w:val="0098393A"/>
    <w:rsid w:val="00983F24"/>
    <w:rsid w:val="0098538C"/>
    <w:rsid w:val="00990C31"/>
    <w:rsid w:val="0099147F"/>
    <w:rsid w:val="0099367A"/>
    <w:rsid w:val="00993AA9"/>
    <w:rsid w:val="009942F7"/>
    <w:rsid w:val="00996F5A"/>
    <w:rsid w:val="009A0E2A"/>
    <w:rsid w:val="009A1615"/>
    <w:rsid w:val="009A48BF"/>
    <w:rsid w:val="009A6CA2"/>
    <w:rsid w:val="009B29B9"/>
    <w:rsid w:val="009B4524"/>
    <w:rsid w:val="009B7B80"/>
    <w:rsid w:val="009C01F1"/>
    <w:rsid w:val="009C11A0"/>
    <w:rsid w:val="009C4764"/>
    <w:rsid w:val="009D2B4F"/>
    <w:rsid w:val="009D3442"/>
    <w:rsid w:val="009D4BE3"/>
    <w:rsid w:val="009D52B4"/>
    <w:rsid w:val="009D6425"/>
    <w:rsid w:val="009E48DE"/>
    <w:rsid w:val="009E56C0"/>
    <w:rsid w:val="009E6B4D"/>
    <w:rsid w:val="009F0D48"/>
    <w:rsid w:val="009F2B82"/>
    <w:rsid w:val="009F2E54"/>
    <w:rsid w:val="009F5845"/>
    <w:rsid w:val="00A02E7C"/>
    <w:rsid w:val="00A06077"/>
    <w:rsid w:val="00A068F7"/>
    <w:rsid w:val="00A13D19"/>
    <w:rsid w:val="00A16FEB"/>
    <w:rsid w:val="00A225B9"/>
    <w:rsid w:val="00A22F66"/>
    <w:rsid w:val="00A22F8E"/>
    <w:rsid w:val="00A24575"/>
    <w:rsid w:val="00A24F92"/>
    <w:rsid w:val="00A2528E"/>
    <w:rsid w:val="00A27F49"/>
    <w:rsid w:val="00A312A4"/>
    <w:rsid w:val="00A337C7"/>
    <w:rsid w:val="00A454A1"/>
    <w:rsid w:val="00A45CA6"/>
    <w:rsid w:val="00A45EB2"/>
    <w:rsid w:val="00A5118E"/>
    <w:rsid w:val="00A51819"/>
    <w:rsid w:val="00A53B0A"/>
    <w:rsid w:val="00A579E4"/>
    <w:rsid w:val="00A6630D"/>
    <w:rsid w:val="00A8499A"/>
    <w:rsid w:val="00A922EA"/>
    <w:rsid w:val="00AA0E55"/>
    <w:rsid w:val="00AA1378"/>
    <w:rsid w:val="00AA1822"/>
    <w:rsid w:val="00AA5720"/>
    <w:rsid w:val="00AA6AAE"/>
    <w:rsid w:val="00AB29F1"/>
    <w:rsid w:val="00AB5DF3"/>
    <w:rsid w:val="00AC1F52"/>
    <w:rsid w:val="00AC37A7"/>
    <w:rsid w:val="00AC3FA1"/>
    <w:rsid w:val="00AC567E"/>
    <w:rsid w:val="00AC6376"/>
    <w:rsid w:val="00AC7F79"/>
    <w:rsid w:val="00AD27A3"/>
    <w:rsid w:val="00AD330D"/>
    <w:rsid w:val="00AE038B"/>
    <w:rsid w:val="00AE06FE"/>
    <w:rsid w:val="00AE2F07"/>
    <w:rsid w:val="00AF11BC"/>
    <w:rsid w:val="00AF3AEC"/>
    <w:rsid w:val="00AF70E9"/>
    <w:rsid w:val="00B0164E"/>
    <w:rsid w:val="00B02167"/>
    <w:rsid w:val="00B0603D"/>
    <w:rsid w:val="00B07C65"/>
    <w:rsid w:val="00B263ED"/>
    <w:rsid w:val="00B33167"/>
    <w:rsid w:val="00B43193"/>
    <w:rsid w:val="00B43409"/>
    <w:rsid w:val="00B477E5"/>
    <w:rsid w:val="00B52508"/>
    <w:rsid w:val="00B53A90"/>
    <w:rsid w:val="00B57221"/>
    <w:rsid w:val="00B61306"/>
    <w:rsid w:val="00B62530"/>
    <w:rsid w:val="00B65D88"/>
    <w:rsid w:val="00B711E8"/>
    <w:rsid w:val="00B72ACC"/>
    <w:rsid w:val="00B768DD"/>
    <w:rsid w:val="00B771CD"/>
    <w:rsid w:val="00B821D3"/>
    <w:rsid w:val="00B82AB8"/>
    <w:rsid w:val="00B83930"/>
    <w:rsid w:val="00B876A9"/>
    <w:rsid w:val="00B93007"/>
    <w:rsid w:val="00B97507"/>
    <w:rsid w:val="00BA1778"/>
    <w:rsid w:val="00BA1DFF"/>
    <w:rsid w:val="00BA5DC7"/>
    <w:rsid w:val="00BA60AB"/>
    <w:rsid w:val="00BB03AC"/>
    <w:rsid w:val="00BB1211"/>
    <w:rsid w:val="00BB3432"/>
    <w:rsid w:val="00BB3771"/>
    <w:rsid w:val="00BC357D"/>
    <w:rsid w:val="00BC3625"/>
    <w:rsid w:val="00BC7725"/>
    <w:rsid w:val="00BC7CEA"/>
    <w:rsid w:val="00BD206A"/>
    <w:rsid w:val="00BD3F43"/>
    <w:rsid w:val="00BD5762"/>
    <w:rsid w:val="00BD7D74"/>
    <w:rsid w:val="00BE4558"/>
    <w:rsid w:val="00BE53CF"/>
    <w:rsid w:val="00BF13C6"/>
    <w:rsid w:val="00BF1715"/>
    <w:rsid w:val="00BF1ABE"/>
    <w:rsid w:val="00BF2D5B"/>
    <w:rsid w:val="00BF3DCE"/>
    <w:rsid w:val="00BF54BE"/>
    <w:rsid w:val="00C0324F"/>
    <w:rsid w:val="00C05EDE"/>
    <w:rsid w:val="00C07A37"/>
    <w:rsid w:val="00C10F61"/>
    <w:rsid w:val="00C138B9"/>
    <w:rsid w:val="00C13A4C"/>
    <w:rsid w:val="00C14B2D"/>
    <w:rsid w:val="00C15911"/>
    <w:rsid w:val="00C15B04"/>
    <w:rsid w:val="00C2078B"/>
    <w:rsid w:val="00C2252F"/>
    <w:rsid w:val="00C25E42"/>
    <w:rsid w:val="00C3393C"/>
    <w:rsid w:val="00C33962"/>
    <w:rsid w:val="00C34934"/>
    <w:rsid w:val="00C40D57"/>
    <w:rsid w:val="00C40DEF"/>
    <w:rsid w:val="00C41F9D"/>
    <w:rsid w:val="00C42AC4"/>
    <w:rsid w:val="00C447AF"/>
    <w:rsid w:val="00C53CAC"/>
    <w:rsid w:val="00C57FA5"/>
    <w:rsid w:val="00C618DC"/>
    <w:rsid w:val="00C620D7"/>
    <w:rsid w:val="00C620F8"/>
    <w:rsid w:val="00C62858"/>
    <w:rsid w:val="00C635CF"/>
    <w:rsid w:val="00C761E6"/>
    <w:rsid w:val="00C77743"/>
    <w:rsid w:val="00C80C8F"/>
    <w:rsid w:val="00C8425C"/>
    <w:rsid w:val="00C912B6"/>
    <w:rsid w:val="00C976A0"/>
    <w:rsid w:val="00CA056E"/>
    <w:rsid w:val="00CA25CE"/>
    <w:rsid w:val="00CA2EAB"/>
    <w:rsid w:val="00CA3C3B"/>
    <w:rsid w:val="00CB26C4"/>
    <w:rsid w:val="00CB4D34"/>
    <w:rsid w:val="00CC2770"/>
    <w:rsid w:val="00CC4048"/>
    <w:rsid w:val="00CC56C3"/>
    <w:rsid w:val="00CD66F0"/>
    <w:rsid w:val="00CD78D9"/>
    <w:rsid w:val="00CE0757"/>
    <w:rsid w:val="00CE5CE5"/>
    <w:rsid w:val="00CE6519"/>
    <w:rsid w:val="00CE7EE3"/>
    <w:rsid w:val="00CF271B"/>
    <w:rsid w:val="00CF3121"/>
    <w:rsid w:val="00CF3325"/>
    <w:rsid w:val="00D02815"/>
    <w:rsid w:val="00D061DE"/>
    <w:rsid w:val="00D10A3A"/>
    <w:rsid w:val="00D136FE"/>
    <w:rsid w:val="00D16581"/>
    <w:rsid w:val="00D253F3"/>
    <w:rsid w:val="00D33039"/>
    <w:rsid w:val="00D369A3"/>
    <w:rsid w:val="00D37505"/>
    <w:rsid w:val="00D408BE"/>
    <w:rsid w:val="00D4249F"/>
    <w:rsid w:val="00D43200"/>
    <w:rsid w:val="00D43EBE"/>
    <w:rsid w:val="00D440AB"/>
    <w:rsid w:val="00D5005C"/>
    <w:rsid w:val="00D55BE8"/>
    <w:rsid w:val="00D55C78"/>
    <w:rsid w:val="00D6746C"/>
    <w:rsid w:val="00D7264D"/>
    <w:rsid w:val="00D72B50"/>
    <w:rsid w:val="00D74B13"/>
    <w:rsid w:val="00D8609A"/>
    <w:rsid w:val="00D86C1F"/>
    <w:rsid w:val="00D91108"/>
    <w:rsid w:val="00D9128E"/>
    <w:rsid w:val="00D94175"/>
    <w:rsid w:val="00D966E7"/>
    <w:rsid w:val="00D96818"/>
    <w:rsid w:val="00DA1E4C"/>
    <w:rsid w:val="00DA791B"/>
    <w:rsid w:val="00DA7BDF"/>
    <w:rsid w:val="00DB12EE"/>
    <w:rsid w:val="00DB490F"/>
    <w:rsid w:val="00DB5569"/>
    <w:rsid w:val="00DC3441"/>
    <w:rsid w:val="00DC5137"/>
    <w:rsid w:val="00DC742E"/>
    <w:rsid w:val="00DD1D7C"/>
    <w:rsid w:val="00DD2654"/>
    <w:rsid w:val="00DD47E2"/>
    <w:rsid w:val="00DD6D9D"/>
    <w:rsid w:val="00DE263E"/>
    <w:rsid w:val="00DE3BFF"/>
    <w:rsid w:val="00DF05D3"/>
    <w:rsid w:val="00E01095"/>
    <w:rsid w:val="00E03DA0"/>
    <w:rsid w:val="00E10BF4"/>
    <w:rsid w:val="00E13634"/>
    <w:rsid w:val="00E155A6"/>
    <w:rsid w:val="00E17673"/>
    <w:rsid w:val="00E1780E"/>
    <w:rsid w:val="00E20F27"/>
    <w:rsid w:val="00E21ED0"/>
    <w:rsid w:val="00E222AF"/>
    <w:rsid w:val="00E26E97"/>
    <w:rsid w:val="00E33837"/>
    <w:rsid w:val="00E3458D"/>
    <w:rsid w:val="00E50978"/>
    <w:rsid w:val="00E53881"/>
    <w:rsid w:val="00E67539"/>
    <w:rsid w:val="00E704DF"/>
    <w:rsid w:val="00E712C7"/>
    <w:rsid w:val="00E72ED4"/>
    <w:rsid w:val="00E76022"/>
    <w:rsid w:val="00E839BD"/>
    <w:rsid w:val="00E83F43"/>
    <w:rsid w:val="00E86C2A"/>
    <w:rsid w:val="00E91B62"/>
    <w:rsid w:val="00E934B8"/>
    <w:rsid w:val="00E952CA"/>
    <w:rsid w:val="00E95B1D"/>
    <w:rsid w:val="00EA0445"/>
    <w:rsid w:val="00EA1A16"/>
    <w:rsid w:val="00EA3762"/>
    <w:rsid w:val="00EB2E5B"/>
    <w:rsid w:val="00EB3711"/>
    <w:rsid w:val="00EB7840"/>
    <w:rsid w:val="00EC0FBE"/>
    <w:rsid w:val="00EC5FDB"/>
    <w:rsid w:val="00ED5D85"/>
    <w:rsid w:val="00ED6418"/>
    <w:rsid w:val="00EE408B"/>
    <w:rsid w:val="00EE41C8"/>
    <w:rsid w:val="00EE6575"/>
    <w:rsid w:val="00EE66A0"/>
    <w:rsid w:val="00EF17A5"/>
    <w:rsid w:val="00EF1CE6"/>
    <w:rsid w:val="00EF5C7C"/>
    <w:rsid w:val="00EF5DAD"/>
    <w:rsid w:val="00EF6DA6"/>
    <w:rsid w:val="00F0180A"/>
    <w:rsid w:val="00F029F0"/>
    <w:rsid w:val="00F0342B"/>
    <w:rsid w:val="00F050B0"/>
    <w:rsid w:val="00F06AA5"/>
    <w:rsid w:val="00F20336"/>
    <w:rsid w:val="00F2138D"/>
    <w:rsid w:val="00F25EFD"/>
    <w:rsid w:val="00F2691C"/>
    <w:rsid w:val="00F31570"/>
    <w:rsid w:val="00F31A38"/>
    <w:rsid w:val="00F33586"/>
    <w:rsid w:val="00F33DAB"/>
    <w:rsid w:val="00F364A9"/>
    <w:rsid w:val="00F37577"/>
    <w:rsid w:val="00F4381C"/>
    <w:rsid w:val="00F4648E"/>
    <w:rsid w:val="00F61C50"/>
    <w:rsid w:val="00F630D4"/>
    <w:rsid w:val="00F71437"/>
    <w:rsid w:val="00F773B7"/>
    <w:rsid w:val="00F77B9E"/>
    <w:rsid w:val="00F90B5E"/>
    <w:rsid w:val="00F9598B"/>
    <w:rsid w:val="00F95E46"/>
    <w:rsid w:val="00FA229B"/>
    <w:rsid w:val="00FB058B"/>
    <w:rsid w:val="00FB21EE"/>
    <w:rsid w:val="00FB36CA"/>
    <w:rsid w:val="00FB42BA"/>
    <w:rsid w:val="00FB4ABA"/>
    <w:rsid w:val="00FB635A"/>
    <w:rsid w:val="00FC1D72"/>
    <w:rsid w:val="00FC3CFA"/>
    <w:rsid w:val="00FC470E"/>
    <w:rsid w:val="00FC5154"/>
    <w:rsid w:val="00FC59E0"/>
    <w:rsid w:val="00FC724F"/>
    <w:rsid w:val="00FD6AFD"/>
    <w:rsid w:val="00FE0251"/>
    <w:rsid w:val="00FE2647"/>
    <w:rsid w:val="00FE51F2"/>
    <w:rsid w:val="00FE535A"/>
    <w:rsid w:val="00FE5E66"/>
    <w:rsid w:val="00FF0243"/>
    <w:rsid w:val="00FF0755"/>
    <w:rsid w:val="00FF6F30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2046"/>
  <w15:chartTrackingRefBased/>
  <w15:docId w15:val="{49A58FAE-0924-418D-92F6-EF6EC02C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0374"/>
    <w:rPr>
      <w:b/>
      <w:bCs/>
    </w:rPr>
  </w:style>
  <w:style w:type="character" w:styleId="Emphasis">
    <w:name w:val="Emphasis"/>
    <w:basedOn w:val="DefaultParagraphFont"/>
    <w:uiPriority w:val="20"/>
    <w:qFormat/>
    <w:rsid w:val="00401BB9"/>
    <w:rPr>
      <w:i/>
      <w:iCs/>
    </w:rPr>
  </w:style>
  <w:style w:type="character" w:styleId="Hyperlink">
    <w:name w:val="Hyperlink"/>
    <w:basedOn w:val="DefaultParagraphFont"/>
    <w:uiPriority w:val="99"/>
    <w:unhideWhenUsed/>
    <w:rsid w:val="00401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B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52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2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52B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D2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F9598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F3A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A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A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A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1696379-CF34-46E4-8F9F-E7793BCB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3347</Characters>
  <Application>Microsoft Office Word</Application>
  <DocSecurity>0</DocSecurity>
  <Lines>55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Selmo Cristo</dc:creator>
  <cp:keywords/>
  <dc:description/>
  <cp:lastModifiedBy>Natasha</cp:lastModifiedBy>
  <cp:revision>4</cp:revision>
  <dcterms:created xsi:type="dcterms:W3CDTF">2024-01-18T18:55:00Z</dcterms:created>
  <dcterms:modified xsi:type="dcterms:W3CDTF">2024-01-18T19:30:00Z</dcterms:modified>
</cp:coreProperties>
</file>