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0EDD" w14:textId="77777777" w:rsidR="00457F04" w:rsidRPr="00A601C4" w:rsidRDefault="00457F04">
      <w:pPr>
        <w:rPr>
          <w:rFonts w:ascii="Times New Roman" w:hAnsi="Times New Roman"/>
          <w:sz w:val="24"/>
          <w:szCs w:val="24"/>
          <w:lang w:val="sr-Latn-RS"/>
        </w:rPr>
      </w:pPr>
    </w:p>
    <w:p w14:paraId="63BFFDC9" w14:textId="77777777" w:rsidR="00457F04" w:rsidRPr="00A601C4" w:rsidRDefault="00457F04" w:rsidP="0021234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commentRangeStart w:id="0"/>
      <w:r w:rsidRPr="00A601C4">
        <w:rPr>
          <w:rFonts w:ascii="Times New Roman" w:eastAsia="Times New Roman" w:hAnsi="Times New Roman"/>
          <w:b/>
          <w:sz w:val="24"/>
          <w:szCs w:val="24"/>
        </w:rPr>
        <w:t>References</w:t>
      </w:r>
      <w:commentRangeEnd w:id="0"/>
      <w:r w:rsidR="005E1EB0">
        <w:rPr>
          <w:rStyle w:val="CommentReference"/>
        </w:rPr>
        <w:commentReference w:id="0"/>
      </w:r>
    </w:p>
    <w:p w14:paraId="57780320" w14:textId="77777777" w:rsidR="00457F04" w:rsidRPr="00A601C4" w:rsidRDefault="00457F04" w:rsidP="00457F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24767A7A" w14:textId="53334C1E" w:rsidR="005E1EB0" w:rsidRPr="00CC4D55" w:rsidRDefault="005E1EB0" w:rsidP="00E921F0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ins w:id="1" w:author="Natasha" w:date="2024-01-19T09:48:00Z"/>
          <w:rFonts w:ascii="Times New Roman" w:eastAsia="Times New Roman" w:hAnsi="Times New Roman"/>
          <w:sz w:val="24"/>
          <w:szCs w:val="24"/>
          <w:shd w:val="clear" w:color="auto" w:fill="FFFFFF"/>
        </w:rPr>
      </w:pPr>
      <w:moveToRangeStart w:id="2" w:author="Natasha" w:date="2024-01-19T09:48:00Z" w:name="move156550126"/>
      <w:moveTo w:id="3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Al Shammari</w:t>
        </w:r>
      </w:moveTo>
      <w:ins w:id="4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5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M</w:t>
        </w:r>
      </w:moveTo>
      <w:ins w:id="6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7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Hassan</w:t>
        </w:r>
      </w:moveTo>
      <w:ins w:id="8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9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A</w:t>
        </w:r>
      </w:moveTo>
      <w:ins w:id="10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11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Al Dandan</w:t>
        </w:r>
      </w:moveTo>
      <w:ins w:id="12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13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O</w:t>
        </w:r>
      </w:moveTo>
      <w:ins w:id="14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15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Al </w:t>
        </w:r>
        <w:proofErr w:type="spellStart"/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Gadeeb</w:t>
        </w:r>
      </w:moveTo>
      <w:proofErr w:type="spellEnd"/>
      <w:ins w:id="16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17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M</w:t>
        </w:r>
      </w:moveTo>
      <w:ins w:id="18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19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moveTo>
      <w:ins w:id="20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proofErr w:type="spellStart"/>
      <w:moveTo w:id="21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Bubshait</w:t>
        </w:r>
        <w:proofErr w:type="spellEnd"/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D. </w:t>
        </w:r>
      </w:moveTo>
      <w:ins w:id="22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5D38A9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2019</w:t>
        </w:r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moveTo w:id="23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Musculoskeletal symptoms among radiologists in Saudi Arabia: </w:t>
        </w:r>
      </w:moveTo>
      <w:ins w:id="24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A</w:t>
        </w:r>
      </w:ins>
      <w:moveTo w:id="25" w:author="Natasha" w:date="2024-01-19T09:48:00Z">
        <w:del w:id="26" w:author="Natasha" w:date="2024-01-19T09:57:00Z">
          <w:r w:rsidRPr="00CC4D55" w:rsidDel="005D38A9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a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multi-center cross-sectional study.</w:t>
        </w:r>
      </w:moveTo>
      <w:ins w:id="27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</w:ins>
      <w:commentRangeStart w:id="28"/>
      <w:moveTo w:id="29" w:author="Natasha" w:date="2024-01-19T09:48:00Z">
        <w:del w:id="30" w:author="Natasha" w:date="2024-01-19T09:57:00Z">
          <w:r w:rsidRPr="00A9370F" w:rsidDel="005D38A9">
            <w:rPr>
              <w:rFonts w:ascii="Times New Roman" w:eastAsia="Times New Roman" w:hAnsi="Times New Roman"/>
              <w:i/>
              <w:iCs/>
              <w:sz w:val="24"/>
              <w:szCs w:val="24"/>
              <w:shd w:val="clear" w:color="auto" w:fill="FFFFFF"/>
            </w:rPr>
            <w:delText> </w:delText>
          </w:r>
        </w:del>
        <w:r w:rsidRPr="00A9370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BMC</w:t>
        </w:r>
      </w:moveTo>
      <w:commentRangeEnd w:id="28"/>
      <w:r w:rsidR="005D38A9" w:rsidRPr="00A9370F">
        <w:rPr>
          <w:rStyle w:val="CommentReference"/>
          <w:i/>
          <w:iCs/>
        </w:rPr>
        <w:commentReference w:id="28"/>
      </w:r>
      <w:moveTo w:id="31" w:author="Natasha" w:date="2024-01-19T09:48:00Z">
        <w:r w:rsidRPr="00A9370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 xml:space="preserve"> Musculoskelet</w:t>
        </w:r>
      </w:moveTo>
      <w:ins w:id="32" w:author="Natasha" w:date="2024-01-19T09:58:00Z">
        <w:r w:rsidR="00A9370F" w:rsidRPr="00A9370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al</w:t>
        </w:r>
      </w:ins>
      <w:moveTo w:id="33" w:author="Natasha" w:date="2024-01-19T09:48:00Z">
        <w:r w:rsidRPr="00A9370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 xml:space="preserve"> Disord</w:t>
        </w:r>
      </w:moveTo>
      <w:ins w:id="34" w:author="Natasha" w:date="2024-01-19T09:58:00Z">
        <w:r w:rsidR="00A9370F" w:rsidRPr="00A9370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ers</w:t>
        </w:r>
        <w:r w:rsidR="00A9370F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t>,</w:t>
        </w:r>
      </w:ins>
      <w:moveTo w:id="35" w:author="Natasha" w:date="2024-01-19T09:48:00Z">
        <w:del w:id="36" w:author="Natasha" w:date="2024-01-19T09:58:00Z">
          <w:r w:rsidRPr="00CC4D55" w:rsidDel="00A9370F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.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  <w:del w:id="37" w:author="Natasha" w:date="2024-01-19T09:58:00Z">
          <w:r w:rsidRPr="00A9370F" w:rsidDel="00A9370F">
            <w:rPr>
              <w:rFonts w:ascii="Times New Roman" w:eastAsia="Times New Roman" w:hAnsi="Times New Roman"/>
              <w:i/>
              <w:iCs/>
              <w:sz w:val="24"/>
              <w:szCs w:val="24"/>
              <w:shd w:val="clear" w:color="auto" w:fill="FFFFFF"/>
            </w:rPr>
            <w:delText xml:space="preserve">2019; </w:delText>
          </w:r>
        </w:del>
        <w:r w:rsidRPr="00A9370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20</w:t>
        </w:r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(1)</w:t>
        </w:r>
      </w:moveTo>
      <w:ins w:id="38" w:author="Natasha" w:date="2024-01-19T09:58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39" w:author="Natasha" w:date="2024-01-19T09:48:00Z">
        <w:del w:id="40" w:author="Natasha" w:date="2024-01-19T09:58:00Z">
          <w:r w:rsidRPr="00CC4D55" w:rsidDel="00A9370F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: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541</w:t>
        </w:r>
      </w:moveTo>
      <w:ins w:id="41" w:author="Natasha" w:date="2024-01-19T09:58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</w:t>
        </w:r>
        <w:r w:rsidR="00A9370F" w:rsidRPr="00A9370F">
          <w:rPr>
            <w:rFonts w:ascii="Times New Roman" w:eastAsia="Times New Roman" w:hAnsi="Times New Roman"/>
            <w:sz w:val="24"/>
            <w:szCs w:val="24"/>
            <w:highlight w:val="yellow"/>
            <w:shd w:val="clear" w:color="auto" w:fill="FFFFFF"/>
          </w:rPr>
          <w:t>END PAGE</w:t>
        </w:r>
      </w:ins>
      <w:moveTo w:id="42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. </w:t>
        </w:r>
      </w:moveTo>
      <w:moveToRangeEnd w:id="2"/>
    </w:p>
    <w:p w14:paraId="38BB7A2B" w14:textId="62277995" w:rsidR="005E1EB0" w:rsidRPr="00CC4D55" w:rsidRDefault="005E1EB0" w:rsidP="00E921F0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ins w:id="43" w:author="Natasha" w:date="2024-01-19T09:49:00Z"/>
          <w:rFonts w:ascii="Times New Roman" w:eastAsia="Times New Roman" w:hAnsi="Times New Roman"/>
          <w:sz w:val="24"/>
          <w:szCs w:val="24"/>
          <w:shd w:val="clear" w:color="auto" w:fill="FFFFFF"/>
        </w:rPr>
      </w:pPr>
      <w:moveToRangeStart w:id="44" w:author="Natasha" w:date="2024-01-19T09:48:00Z" w:name="move156550109"/>
      <w:moveTo w:id="45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Aminian</w:t>
        </w:r>
      </w:moveTo>
      <w:ins w:id="46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47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O</w:t>
        </w:r>
      </w:moveTo>
      <w:ins w:id="48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49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Alemohammad</w:t>
        </w:r>
      </w:moveTo>
      <w:ins w:id="50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51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Z</w:t>
        </w:r>
      </w:moveTo>
      <w:ins w:id="52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. </w:t>
        </w:r>
      </w:ins>
      <w:moveTo w:id="53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B</w:t>
        </w:r>
      </w:moveTo>
      <w:ins w:id="54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55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moveTo>
      <w:ins w:id="56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moveTo w:id="57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Hosseini</w:t>
        </w:r>
      </w:moveTo>
      <w:ins w:id="58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59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M</w:t>
        </w:r>
      </w:moveTo>
      <w:ins w:id="60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. </w:t>
        </w:r>
      </w:ins>
      <w:moveTo w:id="61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H. </w:t>
        </w:r>
      </w:moveTo>
      <w:ins w:id="62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A9370F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2015</w:t>
        </w:r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moveTo w:id="63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Neck and upper extremity symptoms among male dentists and pharmacists. </w:t>
        </w:r>
        <w:r w:rsidRPr="00A9370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Work</w:t>
        </w:r>
      </w:moveTo>
      <w:ins w:id="64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65" w:author="Natasha" w:date="2024-01-19T09:48:00Z">
        <w:del w:id="66" w:author="Natasha" w:date="2024-01-19T09:59:00Z">
          <w:r w:rsidRPr="00CC4D55" w:rsidDel="00A9370F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.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  <w:del w:id="67" w:author="Natasha" w:date="2024-01-19T09:59:00Z">
          <w:r w:rsidRPr="00A9370F" w:rsidDel="00A9370F">
            <w:rPr>
              <w:rFonts w:ascii="Times New Roman" w:eastAsia="Times New Roman" w:hAnsi="Times New Roman"/>
              <w:i/>
              <w:iCs/>
              <w:sz w:val="24"/>
              <w:szCs w:val="24"/>
              <w:shd w:val="clear" w:color="auto" w:fill="FFFFFF"/>
            </w:rPr>
            <w:delText xml:space="preserve">2015; </w:delText>
          </w:r>
        </w:del>
        <w:r w:rsidRPr="00A9370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51</w:t>
        </w:r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(4)</w:t>
        </w:r>
      </w:moveTo>
      <w:ins w:id="68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69" w:author="Natasha" w:date="2024-01-19T09:48:00Z">
        <w:del w:id="70" w:author="Natasha" w:date="2024-01-19T09:59:00Z">
          <w:r w:rsidRPr="00CC4D55" w:rsidDel="00A9370F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: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863</w:t>
        </w:r>
      </w:moveTo>
      <w:ins w:id="71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</w:t>
        </w:r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86</w:t>
        </w:r>
      </w:ins>
      <w:moveTo w:id="72" w:author="Natasha" w:date="2024-01-19T09:48:00Z">
        <w:del w:id="73" w:author="Natasha" w:date="2024-01-19T09:59:00Z">
          <w:r w:rsidRPr="00CC4D55" w:rsidDel="00A9370F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-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8.</w:t>
        </w:r>
      </w:moveTo>
      <w:moveToRangeEnd w:id="44"/>
    </w:p>
    <w:p w14:paraId="7A395EF6" w14:textId="7D530F62" w:rsidR="005E1EB0" w:rsidRPr="00E921F0" w:rsidRDefault="005E1EB0" w:rsidP="00E921F0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ins w:id="74" w:author="Natasha" w:date="2024-01-19T09:48:00Z"/>
          <w:rFonts w:ascii="Times New Roman" w:eastAsia="Times New Roman" w:hAnsi="Times New Roman"/>
          <w:sz w:val="24"/>
          <w:szCs w:val="24"/>
          <w:shd w:val="clear" w:color="auto" w:fill="FFFFFF"/>
        </w:rPr>
      </w:pPr>
      <w:moveToRangeStart w:id="75" w:author="Natasha" w:date="2024-01-19T09:49:00Z" w:name="move156550207"/>
      <w:moveTo w:id="76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Dong</w:t>
        </w:r>
      </w:moveTo>
      <w:ins w:id="77" w:author="Natasha" w:date="2024-01-19T09:59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78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H</w:t>
        </w:r>
      </w:moveTo>
      <w:ins w:id="79" w:author="Natasha" w:date="2024-01-19T09:59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80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Zhang</w:t>
        </w:r>
      </w:moveTo>
      <w:ins w:id="81" w:author="Natasha" w:date="2024-01-19T09:59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82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Q</w:t>
        </w:r>
      </w:moveTo>
      <w:ins w:id="83" w:author="Natasha" w:date="2024-01-19T10:00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84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Liu</w:t>
        </w:r>
      </w:moveTo>
      <w:ins w:id="85" w:author="Natasha" w:date="2024-01-19T10:00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86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G</w:t>
        </w:r>
      </w:moveTo>
      <w:ins w:id="87" w:author="Natasha" w:date="2024-01-19T10:00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88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moveTo>
      <w:ins w:id="89" w:author="Natasha" w:date="2024-01-19T10:00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moveTo w:id="90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Shao</w:t>
        </w:r>
      </w:moveTo>
      <w:ins w:id="91" w:author="Natasha" w:date="2024-01-19T10:00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92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T. </w:t>
        </w:r>
      </w:moveTo>
      <w:ins w:id="93" w:author="Natasha" w:date="2024-01-19T10:00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8C1BF1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moveTo w:id="94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Prevalence of neck/shoulder pain among public hospital workers in China and its associated factors: a cross-sectional study.</w:t>
        </w:r>
      </w:moveTo>
      <w:ins w:id="95" w:author="Natasha" w:date="2024-01-19T10:00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</w:ins>
      <w:moveTo w:id="96" w:author="Natasha" w:date="2024-01-19T09:49:00Z">
        <w:del w:id="97" w:author="Natasha" w:date="2024-01-19T10:00:00Z">
          <w:r w:rsidRPr="008C1BF1" w:rsidDel="008C1BF1">
            <w:rPr>
              <w:rFonts w:ascii="Times New Roman" w:eastAsia="Times New Roman" w:hAnsi="Times New Roman"/>
              <w:i/>
              <w:iCs/>
              <w:sz w:val="24"/>
              <w:szCs w:val="24"/>
              <w:shd w:val="clear" w:color="auto" w:fill="FFFFFF"/>
            </w:rPr>
            <w:delText> </w:delText>
          </w:r>
        </w:del>
        <w:r w:rsidRPr="008C1BF1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Sci</w:t>
        </w:r>
      </w:moveTo>
      <w:ins w:id="98" w:author="Natasha" w:date="2024-01-19T10:00:00Z">
        <w:r w:rsidR="008C1BF1" w:rsidRPr="008C1BF1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entific</w:t>
        </w:r>
      </w:ins>
      <w:moveTo w:id="99" w:author="Natasha" w:date="2024-01-19T09:49:00Z">
        <w:r w:rsidRPr="008C1BF1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 xml:space="preserve"> Rep</w:t>
        </w:r>
      </w:moveTo>
      <w:ins w:id="100" w:author="Natasha" w:date="2024-01-19T10:00:00Z">
        <w:r w:rsidR="008C1BF1" w:rsidRPr="008C1BF1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orts</w:t>
        </w:r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101" w:author="Natasha" w:date="2024-01-19T09:49:00Z">
        <w:del w:id="102" w:author="Natasha" w:date="2024-01-19T10:00:00Z">
          <w:r w:rsidRPr="00CC4D55" w:rsidDel="008C1BF1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.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  <w:del w:id="103" w:author="Natasha" w:date="2024-01-19T10:00:00Z">
          <w:r w:rsidRPr="008C1BF1" w:rsidDel="008C1BF1">
            <w:rPr>
              <w:rFonts w:ascii="Times New Roman" w:eastAsia="Times New Roman" w:hAnsi="Times New Roman"/>
              <w:i/>
              <w:iCs/>
              <w:sz w:val="24"/>
              <w:szCs w:val="24"/>
              <w:shd w:val="clear" w:color="auto" w:fill="FFFFFF"/>
            </w:rPr>
            <w:delText xml:space="preserve">2020; </w:delText>
          </w:r>
        </w:del>
        <w:r w:rsidRPr="008C1BF1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10</w:t>
        </w:r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(1)</w:t>
        </w:r>
      </w:moveTo>
      <w:ins w:id="104" w:author="Natasha" w:date="2024-01-19T10:00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105" w:author="Natasha" w:date="2024-01-19T09:49:00Z">
        <w:del w:id="106" w:author="Natasha" w:date="2024-01-19T10:00:00Z">
          <w:r w:rsidRPr="00CC4D55" w:rsidDel="008C1BF1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: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12311</w:t>
        </w:r>
      </w:moveTo>
      <w:ins w:id="107" w:author="Natasha" w:date="2024-01-19T10:00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</w:t>
        </w:r>
        <w:r w:rsidR="008C1BF1" w:rsidRPr="00A9370F">
          <w:rPr>
            <w:rFonts w:ascii="Times New Roman" w:eastAsia="Times New Roman" w:hAnsi="Times New Roman"/>
            <w:sz w:val="24"/>
            <w:szCs w:val="24"/>
            <w:highlight w:val="yellow"/>
            <w:shd w:val="clear" w:color="auto" w:fill="FFFFFF"/>
          </w:rPr>
          <w:t>END PAGE</w:t>
        </w:r>
      </w:ins>
      <w:moveTo w:id="108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. </w:t>
        </w:r>
      </w:moveTo>
      <w:moveToRangeEnd w:id="75"/>
    </w:p>
    <w:p w14:paraId="15F7F611" w14:textId="1CD6F30B" w:rsidR="00457F04" w:rsidRPr="00CC4D55" w:rsidRDefault="0077439D" w:rsidP="00E921F0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rFonts w:ascii="Times New Roman" w:eastAsia="Times New Roman" w:hAnsi="Times New Roman"/>
          <w:sz w:val="24"/>
          <w:szCs w:val="24"/>
        </w:rPr>
      </w:pPr>
      <w:del w:id="109" w:author="Natasha" w:date="2024-01-19T09:46:00Z">
        <w:r w:rsidRPr="00CC4D55" w:rsidDel="005E1EB0">
          <w:rPr>
            <w:rFonts w:ascii="Times New Roman" w:eastAsia="Times New Roman" w:hAnsi="Times New Roman"/>
            <w:sz w:val="24"/>
            <w:szCs w:val="24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</w:rPr>
          <w:delText>1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</w:rPr>
          <w:delText xml:space="preserve">] </w:delText>
        </w:r>
      </w:del>
      <w:proofErr w:type="spellStart"/>
      <w:r w:rsidR="00457F04" w:rsidRPr="00CC4D55">
        <w:rPr>
          <w:rFonts w:ascii="Times New Roman" w:eastAsia="Times New Roman" w:hAnsi="Times New Roman"/>
          <w:sz w:val="24"/>
          <w:szCs w:val="24"/>
        </w:rPr>
        <w:t>Fandim</w:t>
      </w:r>
      <w:proofErr w:type="spellEnd"/>
      <w:ins w:id="110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 xml:space="preserve"> J</w:t>
      </w:r>
      <w:ins w:id="111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 xml:space="preserve">. 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>V</w:t>
      </w:r>
      <w:ins w:id="112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>, Costa</w:t>
      </w:r>
      <w:ins w:id="113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 xml:space="preserve"> L</w:t>
      </w:r>
      <w:ins w:id="114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 xml:space="preserve">. 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>O</w:t>
      </w:r>
      <w:ins w:id="115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 xml:space="preserve">. 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>P</w:t>
      </w:r>
      <w:ins w:id="116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>, Yamato</w:t>
      </w:r>
      <w:ins w:id="117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 xml:space="preserve"> T</w:t>
      </w:r>
      <w:ins w:id="118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 xml:space="preserve">. 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>P</w:t>
      </w:r>
      <w:ins w:id="119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>, Almeida</w:t>
      </w:r>
      <w:ins w:id="120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 xml:space="preserve"> L</w:t>
      </w:r>
      <w:ins w:id="121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>, Maher</w:t>
      </w:r>
      <w:ins w:id="122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 xml:space="preserve"> C</w:t>
      </w:r>
      <w:ins w:id="123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 xml:space="preserve">. 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>G</w:t>
      </w:r>
      <w:ins w:id="124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>, Dear</w:t>
      </w:r>
      <w:ins w:id="125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 xml:space="preserve"> B</w:t>
      </w:r>
      <w:ins w:id="126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 xml:space="preserve">, </w:t>
      </w:r>
      <w:commentRangeStart w:id="127"/>
      <w:r w:rsidRPr="008C1BF1">
        <w:rPr>
          <w:rFonts w:ascii="Times New Roman" w:eastAsia="Times New Roman" w:hAnsi="Times New Roman"/>
          <w:sz w:val="24"/>
          <w:szCs w:val="24"/>
          <w:highlight w:val="yellow"/>
        </w:rPr>
        <w:t>et</w:t>
      </w:r>
      <w:commentRangeEnd w:id="127"/>
      <w:r w:rsidR="008C1BF1">
        <w:rPr>
          <w:rStyle w:val="CommentReference"/>
        </w:rPr>
        <w:commentReference w:id="127"/>
      </w:r>
      <w:r w:rsidRPr="008C1BF1">
        <w:rPr>
          <w:rFonts w:ascii="Times New Roman" w:eastAsia="Times New Roman" w:hAnsi="Times New Roman"/>
          <w:sz w:val="24"/>
          <w:szCs w:val="24"/>
          <w:highlight w:val="yellow"/>
        </w:rPr>
        <w:t xml:space="preserve"> al.</w:t>
      </w:r>
      <w:r w:rsidRPr="00CC4D55">
        <w:rPr>
          <w:rFonts w:ascii="Times New Roman" w:eastAsia="Times New Roman" w:hAnsi="Times New Roman"/>
          <w:sz w:val="24"/>
          <w:szCs w:val="24"/>
        </w:rPr>
        <w:t xml:space="preserve"> </w:t>
      </w:r>
      <w:ins w:id="128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8C1BF1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</w:t>
        </w:r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1</w:t>
        </w:r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 xml:space="preserve">Telerehabilitation for neck pain. </w:t>
      </w:r>
      <w:r w:rsidR="00457F04" w:rsidRPr="008C1BF1">
        <w:rPr>
          <w:rFonts w:ascii="Times New Roman" w:eastAsia="Times New Roman" w:hAnsi="Times New Roman"/>
          <w:i/>
          <w:iCs/>
          <w:sz w:val="24"/>
          <w:szCs w:val="24"/>
        </w:rPr>
        <w:t>Cochrane Database of Systematic Reviews</w:t>
      </w:r>
      <w:ins w:id="129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</w:rPr>
          <w:t>,</w:t>
        </w:r>
      </w:ins>
      <w:del w:id="130" w:author="Natasha" w:date="2024-01-19T10:02:00Z">
        <w:r w:rsidRPr="00CC4D55" w:rsidDel="008C1BF1">
          <w:rPr>
            <w:rFonts w:ascii="Times New Roman" w:eastAsia="Times New Roman" w:hAnsi="Times New Roman"/>
            <w:sz w:val="24"/>
            <w:szCs w:val="24"/>
          </w:rPr>
          <w:delText>.</w:delText>
        </w:r>
      </w:del>
      <w:r w:rsidRPr="00CC4D55">
        <w:rPr>
          <w:rFonts w:ascii="Times New Roman" w:eastAsia="Times New Roman" w:hAnsi="Times New Roman"/>
          <w:sz w:val="24"/>
          <w:szCs w:val="24"/>
        </w:rPr>
        <w:t xml:space="preserve"> </w:t>
      </w:r>
      <w:del w:id="131" w:author="Natasha" w:date="2024-01-19T10:02:00Z">
        <w:r w:rsidR="00457F04" w:rsidRPr="008C1BF1" w:rsidDel="008C1BF1">
          <w:rPr>
            <w:rFonts w:ascii="Times New Roman" w:eastAsia="Times New Roman" w:hAnsi="Times New Roman"/>
            <w:i/>
            <w:iCs/>
            <w:sz w:val="24"/>
            <w:szCs w:val="24"/>
          </w:rPr>
          <w:delText>2021</w:delText>
        </w:r>
        <w:r w:rsidRPr="008C1BF1" w:rsidDel="008C1BF1">
          <w:rPr>
            <w:rFonts w:ascii="Times New Roman" w:eastAsia="Times New Roman" w:hAnsi="Times New Roman"/>
            <w:i/>
            <w:iCs/>
            <w:sz w:val="24"/>
            <w:szCs w:val="24"/>
          </w:rPr>
          <w:delText xml:space="preserve">; </w:delText>
        </w:r>
      </w:del>
      <w:r w:rsidR="00457F04" w:rsidRPr="008C1BF1">
        <w:rPr>
          <w:rFonts w:ascii="Times New Roman" w:eastAsia="Times New Roman" w:hAnsi="Times New Roman"/>
          <w:i/>
          <w:iCs/>
          <w:sz w:val="24"/>
          <w:szCs w:val="24"/>
        </w:rPr>
        <w:t>3</w:t>
      </w:r>
      <w:ins w:id="132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</w:rPr>
          <w:t>,</w:t>
        </w:r>
      </w:ins>
      <w:del w:id="133" w:author="Natasha" w:date="2024-01-19T10:02:00Z">
        <w:r w:rsidRPr="00CC4D55" w:rsidDel="008C1BF1">
          <w:rPr>
            <w:rFonts w:ascii="Times New Roman" w:eastAsia="Times New Roman" w:hAnsi="Times New Roman"/>
            <w:sz w:val="24"/>
            <w:szCs w:val="24"/>
          </w:rPr>
          <w:delText>:</w:delText>
        </w:r>
      </w:del>
      <w:r w:rsidRPr="00CC4D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57F04" w:rsidRPr="00CC4D55">
        <w:rPr>
          <w:rFonts w:ascii="Times New Roman" w:eastAsia="Times New Roman" w:hAnsi="Times New Roman"/>
          <w:sz w:val="24"/>
          <w:szCs w:val="24"/>
        </w:rPr>
        <w:t>CD014428</w:t>
      </w:r>
      <w:proofErr w:type="spellEnd"/>
      <w:r w:rsidR="00457F04" w:rsidRPr="00CC4D55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2F32994A" w14:textId="0A70B50E" w:rsidR="005E1EB0" w:rsidRPr="00CC4D55" w:rsidRDefault="0077439D" w:rsidP="00E921F0">
      <w:pPr>
        <w:autoSpaceDE w:val="0"/>
        <w:autoSpaceDN w:val="0"/>
        <w:adjustRightInd w:val="0"/>
        <w:spacing w:after="0" w:line="480" w:lineRule="auto"/>
        <w:ind w:left="709" w:hanging="709"/>
        <w:contextualSpacing/>
        <w:jc w:val="both"/>
        <w:rPr>
          <w:ins w:id="134" w:author="Natasha" w:date="2024-01-19T09:48:00Z"/>
          <w:rFonts w:ascii="Times New Roman" w:eastAsia="Times New Roman" w:hAnsi="Times New Roman"/>
          <w:sz w:val="24"/>
          <w:szCs w:val="24"/>
          <w:shd w:val="clear" w:color="auto" w:fill="FFFFFF"/>
        </w:rPr>
      </w:pPr>
      <w:del w:id="135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2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Haldeman</w:t>
      </w:r>
      <w:ins w:id="136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S</w:t>
      </w:r>
      <w:ins w:id="137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, Carroll</w:t>
      </w:r>
      <w:ins w:id="138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L</w:t>
      </w:r>
      <w:ins w:id="139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, </w:t>
      </w:r>
      <w:ins w:id="140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Cassidy</w:t>
      </w:r>
      <w:ins w:id="141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J</w:t>
      </w:r>
      <w:ins w:id="142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. 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D. </w:t>
      </w:r>
      <w:ins w:id="143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8C1BF1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10</w:t>
        </w:r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)</w:t>
        </w:r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. 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Findings from the bone and joint decade 2000 to 2010 task force on neck pain and its associated disorders. </w:t>
      </w:r>
      <w:r w:rsidR="00457F04" w:rsidRPr="004633CC">
        <w:rPr>
          <w:rFonts w:ascii="Times New Roman" w:eastAsia="Times New Roman" w:hAnsi="Times New Roman"/>
          <w:i/>
          <w:iCs/>
          <w:sz w:val="24"/>
          <w:szCs w:val="24"/>
          <w:shd w:val="clear" w:color="auto" w:fill="FFFFFF"/>
        </w:rPr>
        <w:t>J</w:t>
      </w:r>
      <w:ins w:id="144" w:author="Natasha" w:date="2024-01-19T10:03:00Z">
        <w:r w:rsidR="004633CC" w:rsidRPr="004633CC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ournal of</w:t>
        </w:r>
      </w:ins>
      <w:r w:rsidR="00457F04" w:rsidRPr="004633CC">
        <w:rPr>
          <w:rFonts w:ascii="Times New Roman" w:eastAsia="Times New Roman" w:hAnsi="Times New Roman"/>
          <w:i/>
          <w:iCs/>
          <w:sz w:val="24"/>
          <w:szCs w:val="24"/>
          <w:shd w:val="clear" w:color="auto" w:fill="FFFFFF"/>
        </w:rPr>
        <w:t xml:space="preserve"> Occup</w:t>
      </w:r>
      <w:ins w:id="145" w:author="Natasha" w:date="2024-01-19T10:03:00Z">
        <w:r w:rsidR="004633CC" w:rsidRPr="004633CC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ational and</w:t>
        </w:r>
      </w:ins>
      <w:r w:rsidR="00457F04" w:rsidRPr="004633CC">
        <w:rPr>
          <w:rFonts w:ascii="Times New Roman" w:eastAsia="Times New Roman" w:hAnsi="Times New Roman"/>
          <w:i/>
          <w:iCs/>
          <w:sz w:val="24"/>
          <w:szCs w:val="24"/>
          <w:shd w:val="clear" w:color="auto" w:fill="FFFFFF"/>
        </w:rPr>
        <w:t xml:space="preserve"> Environ</w:t>
      </w:r>
      <w:ins w:id="146" w:author="Natasha" w:date="2024-01-19T10:03:00Z">
        <w:r w:rsidR="004633CC" w:rsidRPr="004633CC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mental</w:t>
        </w:r>
      </w:ins>
      <w:r w:rsidR="00457F04" w:rsidRPr="004633CC">
        <w:rPr>
          <w:rFonts w:ascii="Times New Roman" w:eastAsia="Times New Roman" w:hAnsi="Times New Roman"/>
          <w:i/>
          <w:iCs/>
          <w:sz w:val="24"/>
          <w:szCs w:val="24"/>
          <w:shd w:val="clear" w:color="auto" w:fill="FFFFFF"/>
        </w:rPr>
        <w:t xml:space="preserve"> Med</w:t>
      </w:r>
      <w:ins w:id="147" w:author="Natasha" w:date="2024-01-19T10:03:00Z">
        <w:r w:rsidR="004633CC" w:rsidRPr="004633CC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icine</w:t>
        </w:r>
        <w:r w:rsidR="004633C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del w:id="148" w:author="Natasha" w:date="2024-01-19T10:03:00Z">
        <w:r w:rsidRPr="00CC4D55" w:rsidDel="004633C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. </w:delText>
        </w:r>
        <w:r w:rsidR="00457F04" w:rsidRPr="00CC4D55" w:rsidDel="004633C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2010;</w:delText>
        </w:r>
      </w:del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</w:t>
      </w:r>
      <w:r w:rsidR="00457F04" w:rsidRPr="004633CC">
        <w:rPr>
          <w:rFonts w:ascii="Times New Roman" w:eastAsia="Times New Roman" w:hAnsi="Times New Roman"/>
          <w:i/>
          <w:iCs/>
          <w:sz w:val="24"/>
          <w:szCs w:val="24"/>
          <w:shd w:val="clear" w:color="auto" w:fill="FFFFFF"/>
        </w:rPr>
        <w:t>52</w:t>
      </w:r>
      <w:r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(4)</w:t>
      </w:r>
      <w:ins w:id="149" w:author="Natasha" w:date="2024-01-19T10:03:00Z">
        <w:r w:rsidR="004633C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del w:id="150" w:author="Natasha" w:date="2024-01-19T10:03:00Z">
        <w:r w:rsidR="00457F04" w:rsidRPr="00CC4D55" w:rsidDel="004633C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:</w:delText>
        </w:r>
      </w:del>
      <w:r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</w:t>
      </w:r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424</w:t>
      </w:r>
      <w:ins w:id="151" w:author="Natasha" w:date="2024-01-19T10:03:00Z">
        <w:r w:rsidR="004633C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−42</w:t>
        </w:r>
      </w:ins>
      <w:del w:id="152" w:author="Natasha" w:date="2024-01-19T10:03:00Z">
        <w:r w:rsidRPr="00CC4D55" w:rsidDel="004633C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-</w:delText>
        </w:r>
      </w:del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7.</w:t>
      </w:r>
    </w:p>
    <w:p w14:paraId="7FDA263B" w14:textId="650C0F12" w:rsidR="005E1EB0" w:rsidRPr="00CC4D55" w:rsidRDefault="005E1EB0" w:rsidP="00CC4D55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ins w:id="153" w:author="Natasha" w:date="2024-01-19T09:49:00Z"/>
          <w:rFonts w:ascii="Times New Roman" w:eastAsia="Times New Roman" w:hAnsi="Times New Roman"/>
          <w:sz w:val="24"/>
          <w:szCs w:val="24"/>
          <w:shd w:val="clear" w:color="auto" w:fill="FFFFFF"/>
        </w:rPr>
      </w:pPr>
      <w:proofErr w:type="spellStart"/>
      <w:ins w:id="154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Kotejoshyer</w:t>
        </w:r>
      </w:ins>
      <w:proofErr w:type="spellEnd"/>
      <w:ins w:id="155" w:author="Natasha" w:date="2024-01-19T10:03:00Z">
        <w:r w:rsidR="002C01F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ins w:id="156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R</w:t>
        </w:r>
      </w:ins>
      <w:ins w:id="157" w:author="Natasha" w:date="2024-01-19T10:03:00Z">
        <w:r w:rsidR="002C01F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ins w:id="158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Punnett</w:t>
        </w:r>
      </w:ins>
      <w:ins w:id="159" w:author="Natasha" w:date="2024-01-19T10:03:00Z">
        <w:r w:rsidR="002C01F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ins w:id="160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L</w:t>
        </w:r>
      </w:ins>
      <w:ins w:id="161" w:author="Natasha" w:date="2024-01-19T10:03:00Z">
        <w:r w:rsidR="002C01F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ins w:id="162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  <w:proofErr w:type="spellStart"/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Dybel</w:t>
        </w:r>
      </w:ins>
      <w:proofErr w:type="spellEnd"/>
      <w:ins w:id="163" w:author="Natasha" w:date="2024-01-19T10:03:00Z">
        <w:r w:rsidR="002C01F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ins w:id="164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G</w:t>
        </w:r>
      </w:ins>
      <w:ins w:id="165" w:author="Natasha" w:date="2024-01-19T10:03:00Z">
        <w:r w:rsidR="002C01F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ins w:id="166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ins>
      <w:ins w:id="167" w:author="Natasha" w:date="2024-01-19T10:41:00Z">
        <w:r w:rsidR="00E921F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ins w:id="168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Buchholz, B. </w:t>
        </w:r>
      </w:ins>
      <w:ins w:id="169" w:author="Natasha" w:date="2024-01-19T10:04:00Z">
        <w:r w:rsidR="002C01F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2C01F4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2019</w:t>
        </w:r>
        <w:r w:rsidR="002C01F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ins w:id="170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Claim costs, musculoskeletal health, and work exposure in physical therapists, occupational therapists, physical therapist assistants, and occupational therapist assistants: </w:t>
        </w:r>
      </w:ins>
      <w:ins w:id="171" w:author="Natasha" w:date="2024-01-19T10:04:00Z">
        <w:r w:rsidR="002C01F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A</w:t>
        </w:r>
      </w:ins>
      <w:ins w:id="172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comparison among long-term care jobs.</w:t>
        </w:r>
      </w:ins>
      <w:ins w:id="173" w:author="Natasha" w:date="2024-01-19T10:04:00Z">
        <w:r w:rsidR="002C01F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</w:ins>
      <w:ins w:id="174" w:author="Natasha" w:date="2024-01-19T09:49:00Z">
        <w:r w:rsidRPr="007236B7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>Phys</w:t>
        </w:r>
      </w:ins>
      <w:ins w:id="175" w:author="Natasha" w:date="2024-01-19T10:04:00Z">
        <w:r w:rsidR="007236B7" w:rsidRPr="007236B7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>ical</w:t>
        </w:r>
      </w:ins>
      <w:ins w:id="176" w:author="Natasha" w:date="2024-01-19T09:49:00Z">
        <w:r w:rsidRPr="007236B7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 xml:space="preserve"> Ther</w:t>
        </w:r>
      </w:ins>
      <w:ins w:id="177" w:author="Natasha" w:date="2024-01-19T10:04:00Z">
        <w:r w:rsidR="007236B7" w:rsidRPr="007236B7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>apy</w:t>
        </w:r>
        <w:r w:rsidR="007236B7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t>,</w:t>
        </w:r>
      </w:ins>
      <w:ins w:id="178" w:author="Natasha" w:date="2024-01-19T09:49:00Z">
        <w:r w:rsidRPr="00CC4D55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t xml:space="preserve"> </w:t>
        </w:r>
        <w:r w:rsidRPr="007236B7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>99</w:t>
        </w:r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(2)</w:t>
        </w:r>
      </w:ins>
      <w:ins w:id="179" w:author="Natasha" w:date="2024-01-19T10:04:00Z">
        <w:r w:rsidR="007236B7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ins w:id="180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183</w:t>
        </w:r>
      </w:ins>
      <w:ins w:id="181" w:author="Natasha" w:date="2024-01-19T10:04:00Z">
        <w:r w:rsidR="007236B7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−1</w:t>
        </w:r>
      </w:ins>
      <w:ins w:id="182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93.</w:t>
        </w:r>
      </w:ins>
    </w:p>
    <w:p w14:paraId="4948C745" w14:textId="0F55B2DB" w:rsidR="005E1EB0" w:rsidRPr="00CC4D55" w:rsidRDefault="005E1EB0" w:rsidP="00E921F0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ins w:id="183" w:author="Natasha" w:date="2024-01-19T09:54:00Z"/>
          <w:rFonts w:ascii="Times New Roman" w:eastAsia="Times New Roman" w:hAnsi="Times New Roman"/>
          <w:sz w:val="24"/>
          <w:szCs w:val="24"/>
          <w:shd w:val="clear" w:color="auto" w:fill="FFFFFF"/>
        </w:rPr>
      </w:pPr>
      <w:moveToRangeStart w:id="184" w:author="Natasha" w:date="2024-01-19T09:48:00Z" w:name="move156550149"/>
      <w:proofErr w:type="spellStart"/>
      <w:moveTo w:id="185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Kuć</w:t>
        </w:r>
      </w:moveTo>
      <w:proofErr w:type="spellEnd"/>
      <w:ins w:id="186" w:author="Natasha" w:date="2024-01-19T10:04:00Z">
        <w:r w:rsidR="007236B7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187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J</w:t>
        </w:r>
      </w:moveTo>
      <w:ins w:id="188" w:author="Natasha" w:date="2024-01-19T10:04:00Z">
        <w:r w:rsidR="007236B7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189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moveTo>
      <w:ins w:id="190" w:author="Natasha" w:date="2024-01-19T10:04:00Z">
        <w:r w:rsidR="007236B7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proofErr w:type="spellStart"/>
      <w:moveTo w:id="191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Żendzian</w:t>
        </w:r>
        <w:proofErr w:type="spellEnd"/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-Piotrowska</w:t>
        </w:r>
      </w:moveTo>
      <w:ins w:id="192" w:author="Natasha" w:date="2024-01-19T10:04:00Z">
        <w:r w:rsidR="007236B7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193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M. </w:t>
        </w:r>
      </w:moveTo>
      <w:ins w:id="194" w:author="Natasha" w:date="2024-01-19T10:05:00Z">
        <w:r w:rsidR="007236B7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7236B7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7236B7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7236B7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moveTo w:id="195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A pilot study evaluating the prevalence of cervical spine dysfunction among students of dentistry at the medical university. </w:t>
        </w:r>
        <w:r w:rsidRPr="00FB5CC3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Front</w:t>
        </w:r>
      </w:moveTo>
      <w:ins w:id="196" w:author="Natasha" w:date="2024-01-19T10:05:00Z">
        <w:r w:rsidR="00326AE8" w:rsidRPr="00FB5CC3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iers in</w:t>
        </w:r>
      </w:ins>
      <w:moveTo w:id="197" w:author="Natasha" w:date="2024-01-19T09:48:00Z">
        <w:r w:rsidRPr="00FB5CC3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 xml:space="preserve"> Neurol</w:t>
        </w:r>
      </w:moveTo>
      <w:ins w:id="198" w:author="Natasha" w:date="2024-01-19T10:05:00Z">
        <w:r w:rsidR="00326AE8" w:rsidRPr="00FB5CC3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ogy</w:t>
        </w:r>
        <w:r w:rsidR="00326AE8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ins>
      <w:moveTo w:id="199" w:author="Natasha" w:date="2024-01-19T09:48:00Z">
        <w:del w:id="200" w:author="Natasha" w:date="2024-01-19T10:05:00Z">
          <w:r w:rsidRPr="00FB5CC3" w:rsidDel="00326AE8">
            <w:rPr>
              <w:rFonts w:ascii="Times New Roman" w:eastAsia="Times New Roman" w:hAnsi="Times New Roman"/>
              <w:i/>
              <w:iCs/>
              <w:sz w:val="24"/>
              <w:szCs w:val="24"/>
              <w:shd w:val="clear" w:color="auto" w:fill="FFFFFF"/>
            </w:rPr>
            <w:delText xml:space="preserve">. 2020; </w:delText>
          </w:r>
        </w:del>
        <w:r w:rsidRPr="00FB5CC3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11</w:t>
        </w:r>
      </w:moveTo>
      <w:ins w:id="201" w:author="Natasha" w:date="2024-01-19T10:05:00Z">
        <w:r w:rsidR="00326AE8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02" w:author="Natasha" w:date="2024-01-19T09:48:00Z">
        <w:del w:id="203" w:author="Natasha" w:date="2024-01-19T10:05:00Z">
          <w:r w:rsidRPr="00CC4D55" w:rsidDel="00326AE8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: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200</w:t>
        </w:r>
      </w:moveTo>
      <w:ins w:id="204" w:author="Natasha" w:date="2024-01-19T10:05:00Z">
        <w:r w:rsidR="00FB5CC3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</w:t>
        </w:r>
        <w:r w:rsidR="00FB5CC3" w:rsidRPr="00A9370F">
          <w:rPr>
            <w:rFonts w:ascii="Times New Roman" w:eastAsia="Times New Roman" w:hAnsi="Times New Roman"/>
            <w:sz w:val="24"/>
            <w:szCs w:val="24"/>
            <w:highlight w:val="yellow"/>
            <w:shd w:val="clear" w:color="auto" w:fill="FFFFFF"/>
          </w:rPr>
          <w:t>END PAGE</w:t>
        </w:r>
      </w:ins>
      <w:moveTo w:id="205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moveTo>
      <w:moveToRangeEnd w:id="184"/>
    </w:p>
    <w:p w14:paraId="54E74DB4" w14:textId="3B92C016" w:rsidR="00CC4D55" w:rsidRPr="00CC4D55" w:rsidRDefault="005E1EB0" w:rsidP="00E921F0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ins w:id="206" w:author="Natasha" w:date="2024-01-19T09:55:00Z"/>
          <w:rFonts w:ascii="Times New Roman" w:eastAsia="Times New Roman" w:hAnsi="Times New Roman"/>
          <w:sz w:val="24"/>
          <w:szCs w:val="24"/>
          <w:shd w:val="clear" w:color="auto" w:fill="FFFFFF"/>
        </w:rPr>
      </w:pPr>
      <w:moveToRangeStart w:id="207" w:author="Natasha" w:date="2024-01-19T09:54:00Z" w:name="move156550512"/>
      <w:moveTo w:id="208" w:author="Natasha" w:date="2024-01-19T09:54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lastRenderedPageBreak/>
          <w:t>Lucasti</w:t>
        </w:r>
      </w:moveTo>
      <w:ins w:id="209" w:author="Natasha" w:date="2024-01-19T10:06:00Z">
        <w:r w:rsidR="00FB5CC3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10" w:author="Natasha" w:date="2024-01-19T09:54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C</w:t>
        </w:r>
      </w:moveTo>
      <w:ins w:id="211" w:author="Natasha" w:date="2024-01-19T10:06:00Z">
        <w:r w:rsidR="00FB5CC3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212" w:author="Natasha" w:date="2024-01-19T09:54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Maraschiello</w:t>
        </w:r>
      </w:moveTo>
      <w:ins w:id="213" w:author="Natasha" w:date="2024-01-19T10:06:00Z">
        <w:r w:rsidR="00FB5CC3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14" w:author="Natasha" w:date="2024-01-19T09:54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M</w:t>
        </w:r>
      </w:moveTo>
      <w:ins w:id="215" w:author="Natasha" w:date="2024-01-19T10:06:00Z">
        <w:r w:rsidR="00FB5CC3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216" w:author="Natasha" w:date="2024-01-19T09:54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Slowinski</w:t>
        </w:r>
      </w:moveTo>
      <w:ins w:id="217" w:author="Natasha" w:date="2024-01-19T10:06:00Z">
        <w:r w:rsidR="00FB5CC3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18" w:author="Natasha" w:date="2024-01-19T09:54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J</w:t>
        </w:r>
      </w:moveTo>
      <w:ins w:id="219" w:author="Natasha" w:date="2024-01-19T10:06:00Z">
        <w:r w:rsidR="00FB5CC3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220" w:author="Natasha" w:date="2024-01-19T09:54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moveTo>
      <w:ins w:id="221" w:author="Natasha" w:date="2024-01-19T10:06:00Z">
        <w:r w:rsidR="00FB5CC3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moveTo w:id="222" w:author="Natasha" w:date="2024-01-19T09:54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Kowalski</w:t>
        </w:r>
      </w:moveTo>
      <w:ins w:id="223" w:author="Natasha" w:date="2024-01-19T10:06:00Z">
        <w:r w:rsidR="00FB5CC3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24" w:author="Natasha" w:date="2024-01-19T09:54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J. </w:t>
        </w:r>
      </w:moveTo>
      <w:ins w:id="225" w:author="Natasha" w:date="2024-01-19T10:07:00Z">
        <w:r w:rsidR="00576A26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576A26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2022</w:t>
        </w:r>
        <w:r w:rsidR="00576A26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moveTo w:id="226" w:author="Natasha" w:date="2024-01-19T09:54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Prevalence of back and neck pain in </w:t>
        </w:r>
        <w:proofErr w:type="spellStart"/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orthopaedic</w:t>
        </w:r>
        <w:proofErr w:type="spellEnd"/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surgeons in Western New York.</w:t>
        </w:r>
      </w:moveTo>
      <w:ins w:id="227" w:author="Natasha" w:date="2024-01-19T10:06:00Z">
        <w:r w:rsidR="00FB5CC3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</w:ins>
      <w:moveTo w:id="228" w:author="Natasha" w:date="2024-01-19T09:54:00Z">
        <w:del w:id="229" w:author="Natasha" w:date="2024-01-19T10:06:00Z">
          <w:r w:rsidRPr="00576A26" w:rsidDel="00FB5CC3">
            <w:rPr>
              <w:rFonts w:ascii="Times New Roman" w:eastAsia="Times New Roman" w:hAnsi="Times New Roman"/>
              <w:i/>
              <w:iCs/>
              <w:sz w:val="24"/>
              <w:szCs w:val="24"/>
              <w:shd w:val="clear" w:color="auto" w:fill="FFFFFF"/>
            </w:rPr>
            <w:delText> </w:delText>
          </w:r>
        </w:del>
        <w:r w:rsidRPr="00576A26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J</w:t>
        </w:r>
      </w:moveTo>
      <w:ins w:id="230" w:author="Natasha" w:date="2024-01-19T10:07:00Z">
        <w:r w:rsidR="00576A26" w:rsidRPr="00576A26">
          <w:rPr>
            <w:rStyle w:val="hgkelc"/>
            <w:rFonts w:ascii="Times New Roman" w:hAnsi="Times New Roman"/>
            <w:i/>
            <w:iCs/>
            <w:sz w:val="24"/>
            <w:szCs w:val="24"/>
            <w:lang w:val="en"/>
          </w:rPr>
          <w:t xml:space="preserve">ournal of the American Academy of </w:t>
        </w:r>
        <w:proofErr w:type="spellStart"/>
        <w:r w:rsidR="00576A26" w:rsidRPr="00576A26">
          <w:rPr>
            <w:rStyle w:val="hgkelc"/>
            <w:rFonts w:ascii="Times New Roman" w:hAnsi="Times New Roman"/>
            <w:i/>
            <w:iCs/>
            <w:sz w:val="24"/>
            <w:szCs w:val="24"/>
            <w:lang w:val="en"/>
          </w:rPr>
          <w:t>Orthopaedic</w:t>
        </w:r>
        <w:proofErr w:type="spellEnd"/>
        <w:r w:rsidR="00576A26" w:rsidRPr="00576A26">
          <w:rPr>
            <w:rStyle w:val="hgkelc"/>
            <w:rFonts w:ascii="Times New Roman" w:hAnsi="Times New Roman"/>
            <w:i/>
            <w:iCs/>
            <w:sz w:val="24"/>
            <w:szCs w:val="24"/>
            <w:lang w:val="en"/>
          </w:rPr>
          <w:t xml:space="preserve"> Surgeons</w:t>
        </w:r>
        <w:r w:rsidR="00576A26">
          <w:rPr>
            <w:rStyle w:val="hgkelc"/>
            <w:rFonts w:ascii="Times New Roman" w:hAnsi="Times New Roman"/>
            <w:sz w:val="24"/>
            <w:szCs w:val="24"/>
            <w:lang w:val="en"/>
          </w:rPr>
          <w:t>,</w:t>
        </w:r>
      </w:ins>
      <w:moveTo w:id="231" w:author="Natasha" w:date="2024-01-19T09:54:00Z">
        <w:r w:rsidRPr="00CC4D55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t xml:space="preserve"> </w:t>
        </w:r>
        <w:del w:id="232" w:author="Natasha" w:date="2024-01-19T10:07:00Z">
          <w:r w:rsidRPr="00576A26" w:rsidDel="00576A26">
            <w:rPr>
              <w:rFonts w:ascii="Times New Roman" w:eastAsia="Times New Roman" w:hAnsi="Times New Roman"/>
              <w:i/>
              <w:sz w:val="24"/>
              <w:szCs w:val="24"/>
              <w:shd w:val="clear" w:color="auto" w:fill="FFFFFF"/>
            </w:rPr>
            <w:delText xml:space="preserve">Am Acad Orthop Surg Glob Res Rev. 2022; </w:delText>
          </w:r>
        </w:del>
        <w:r w:rsidRPr="00576A26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>6</w:t>
        </w:r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(1)</w:t>
        </w:r>
      </w:moveTo>
      <w:ins w:id="233" w:author="Natasha" w:date="2024-01-19T10:07:00Z">
        <w:r w:rsidR="00576A26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ins>
      <w:moveTo w:id="234" w:author="Natasha" w:date="2024-01-19T09:54:00Z">
        <w:del w:id="235" w:author="Natasha" w:date="2024-01-19T10:07:00Z">
          <w:r w:rsidRPr="00CC4D55" w:rsidDel="00576A26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:</w:delText>
          </w:r>
        </w:del>
        <w:proofErr w:type="spellStart"/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e21.00252</w:t>
        </w:r>
        <w:proofErr w:type="spellEnd"/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. </w:t>
        </w:r>
      </w:moveTo>
      <w:moveToRangeEnd w:id="207"/>
    </w:p>
    <w:p w14:paraId="7C3611E7" w14:textId="12CC9F86" w:rsidR="005E1EB0" w:rsidRPr="00CC4D55" w:rsidRDefault="00CC4D55" w:rsidP="00E921F0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ins w:id="236" w:author="Natasha" w:date="2024-01-19T09:48:00Z"/>
          <w:rFonts w:ascii="Times New Roman" w:eastAsia="Times New Roman" w:hAnsi="Times New Roman"/>
          <w:sz w:val="24"/>
          <w:szCs w:val="24"/>
          <w:shd w:val="clear" w:color="auto" w:fill="FFFFFF"/>
        </w:rPr>
      </w:pPr>
      <w:moveToRangeStart w:id="237" w:author="Natasha" w:date="2024-01-19T09:55:00Z" w:name="move156550497"/>
      <w:moveTo w:id="238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Radanović</w:t>
        </w:r>
      </w:moveTo>
      <w:ins w:id="239" w:author="Natasha" w:date="2024-01-19T10:07:00Z">
        <w:r w:rsidR="00FE353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40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B</w:t>
        </w:r>
      </w:moveTo>
      <w:ins w:id="241" w:author="Natasha" w:date="2024-01-19T10:07:00Z">
        <w:r w:rsidR="00FE353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242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Vučinić</w:t>
        </w:r>
      </w:moveTo>
      <w:ins w:id="243" w:author="Natasha" w:date="2024-01-19T10:07:00Z">
        <w:r w:rsidR="00FE353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44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P</w:t>
        </w:r>
      </w:moveTo>
      <w:ins w:id="245" w:author="Natasha" w:date="2024-01-19T10:07:00Z">
        <w:r w:rsidR="00FE353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246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Janković</w:t>
        </w:r>
      </w:moveTo>
      <w:ins w:id="247" w:author="Natasha" w:date="2024-01-19T10:07:00Z">
        <w:r w:rsidR="00FE353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48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T</w:t>
        </w:r>
      </w:moveTo>
      <w:ins w:id="249" w:author="Natasha" w:date="2024-01-19T10:07:00Z">
        <w:r w:rsidR="00FE353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250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Mahmutović</w:t>
        </w:r>
      </w:moveTo>
      <w:ins w:id="251" w:author="Natasha" w:date="2024-01-19T10:07:00Z">
        <w:r w:rsidR="00FE353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52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E</w:t>
        </w:r>
      </w:moveTo>
      <w:ins w:id="253" w:author="Natasha" w:date="2024-01-19T10:07:00Z">
        <w:r w:rsidR="00FE353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254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moveTo>
      <w:ins w:id="255" w:author="Natasha" w:date="2024-01-19T10:08:00Z">
        <w:r w:rsidR="00FE353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proofErr w:type="spellStart"/>
      <w:moveTo w:id="256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Penjašković</w:t>
        </w:r>
      </w:moveTo>
      <w:proofErr w:type="spellEnd"/>
      <w:ins w:id="257" w:author="Natasha" w:date="2024-01-19T10:08:00Z">
        <w:r w:rsidR="00FE353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58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D. </w:t>
        </w:r>
      </w:moveTo>
      <w:ins w:id="259" w:author="Natasha" w:date="2024-01-19T10:09:00Z">
        <w:r w:rsidR="00BD363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BD363F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2017</w:t>
        </w:r>
        <w:r w:rsidR="00BD363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moveTo w:id="260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Musculoskeletal symptoms of the neck and shoulder among dental practitioners. </w:t>
        </w:r>
      </w:moveTo>
      <w:ins w:id="261" w:author="Natasha" w:date="2024-01-19T10:08:00Z">
        <w:r w:rsidR="00BD363F" w:rsidRPr="00BD363F">
          <w:rPr>
            <w:rFonts w:ascii="Times New Roman" w:hAnsi="Times New Roman"/>
            <w:i/>
            <w:iCs/>
            <w:sz w:val="24"/>
            <w:szCs w:val="24"/>
          </w:rPr>
          <w:t>Journal of</w:t>
        </w:r>
        <w:r w:rsidR="00BD363F" w:rsidRPr="00BD363F">
          <w:rPr>
            <w:rFonts w:ascii="Times New Roman" w:hAnsi="Times New Roman"/>
            <w:sz w:val="24"/>
            <w:szCs w:val="24"/>
          </w:rPr>
          <w:t xml:space="preserve"> </w:t>
        </w:r>
        <w:r w:rsidR="00BD363F" w:rsidRPr="00BD363F">
          <w:rPr>
            <w:rStyle w:val="Emphasis"/>
            <w:rFonts w:ascii="Times New Roman" w:hAnsi="Times New Roman"/>
            <w:sz w:val="24"/>
            <w:szCs w:val="24"/>
          </w:rPr>
          <w:t>Back</w:t>
        </w:r>
        <w:r w:rsidR="00BD363F" w:rsidRPr="00BD363F">
          <w:rPr>
            <w:rFonts w:ascii="Times New Roman" w:hAnsi="Times New Roman"/>
            <w:sz w:val="24"/>
            <w:szCs w:val="24"/>
          </w:rPr>
          <w:t xml:space="preserve"> </w:t>
        </w:r>
        <w:r w:rsidR="00BD363F" w:rsidRPr="00BD363F">
          <w:rPr>
            <w:rFonts w:ascii="Times New Roman" w:hAnsi="Times New Roman"/>
            <w:i/>
            <w:iCs/>
            <w:sz w:val="24"/>
            <w:szCs w:val="24"/>
          </w:rPr>
          <w:t>and</w:t>
        </w:r>
        <w:r w:rsidR="00BD363F" w:rsidRPr="00BD363F">
          <w:rPr>
            <w:rFonts w:ascii="Times New Roman" w:hAnsi="Times New Roman"/>
            <w:sz w:val="24"/>
            <w:szCs w:val="24"/>
          </w:rPr>
          <w:t xml:space="preserve"> </w:t>
        </w:r>
        <w:r w:rsidR="00BD363F" w:rsidRPr="00BD363F">
          <w:rPr>
            <w:rStyle w:val="Emphasis"/>
            <w:rFonts w:ascii="Times New Roman" w:hAnsi="Times New Roman"/>
            <w:sz w:val="24"/>
            <w:szCs w:val="24"/>
          </w:rPr>
          <w:t>Musculoskeletal Rehabilitation</w:t>
        </w:r>
      </w:ins>
      <w:moveTo w:id="262" w:author="Natasha" w:date="2024-01-19T09:55:00Z">
        <w:del w:id="263" w:author="Natasha" w:date="2024-01-19T10:08:00Z">
          <w:r w:rsidRPr="00CC4D55" w:rsidDel="00BD363F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J Back Musculoskelet Rehabil</w:delText>
          </w:r>
        </w:del>
      </w:moveTo>
      <w:ins w:id="264" w:author="Natasha" w:date="2024-01-19T10:08:00Z">
        <w:r w:rsidR="00BD363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ins>
      <w:moveTo w:id="265" w:author="Natasha" w:date="2024-01-19T09:55:00Z">
        <w:del w:id="266" w:author="Natasha" w:date="2024-01-19T10:08:00Z">
          <w:r w:rsidRPr="00BD363F" w:rsidDel="00BD363F">
            <w:rPr>
              <w:rFonts w:ascii="Times New Roman" w:eastAsia="Times New Roman" w:hAnsi="Times New Roman"/>
              <w:i/>
              <w:iCs/>
              <w:sz w:val="24"/>
              <w:szCs w:val="24"/>
              <w:shd w:val="clear" w:color="auto" w:fill="FFFFFF"/>
            </w:rPr>
            <w:delText xml:space="preserve">. </w:delText>
          </w:r>
        </w:del>
        <w:del w:id="267" w:author="Natasha" w:date="2024-01-19T10:09:00Z">
          <w:r w:rsidRPr="00BD363F" w:rsidDel="00BD363F">
            <w:rPr>
              <w:rFonts w:ascii="Times New Roman" w:eastAsia="Times New Roman" w:hAnsi="Times New Roman"/>
              <w:i/>
              <w:iCs/>
              <w:sz w:val="24"/>
              <w:szCs w:val="24"/>
              <w:shd w:val="clear" w:color="auto" w:fill="FFFFFF"/>
            </w:rPr>
            <w:delText xml:space="preserve">2017; </w:delText>
          </w:r>
        </w:del>
        <w:r w:rsidRPr="00BD363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30</w:t>
        </w:r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(4)</w:t>
        </w:r>
      </w:moveTo>
      <w:ins w:id="268" w:author="Natasha" w:date="2024-01-19T10:09:00Z">
        <w:r w:rsidR="00BD363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69" w:author="Natasha" w:date="2024-01-19T09:55:00Z">
        <w:del w:id="270" w:author="Natasha" w:date="2024-01-19T10:09:00Z">
          <w:r w:rsidRPr="00CC4D55" w:rsidDel="00BD363F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: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675</w:t>
        </w:r>
      </w:moveTo>
      <w:ins w:id="271" w:author="Natasha" w:date="2024-01-19T10:09:00Z">
        <w:r w:rsidR="00BD363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−67</w:t>
        </w:r>
      </w:ins>
      <w:moveTo w:id="272" w:author="Natasha" w:date="2024-01-19T09:55:00Z">
        <w:del w:id="273" w:author="Natasha" w:date="2024-01-19T10:09:00Z">
          <w:r w:rsidRPr="00CC4D55" w:rsidDel="00BD363F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-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9. </w:t>
        </w:r>
      </w:moveTo>
      <w:moveToRangeEnd w:id="237"/>
    </w:p>
    <w:p w14:paraId="4CE54DD7" w14:textId="367EACFE" w:rsidR="00CC4D55" w:rsidRPr="00CC4D55" w:rsidRDefault="00CC4D55" w:rsidP="00E921F0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ins w:id="274" w:author="Natasha" w:date="2024-01-19T09:55:00Z"/>
          <w:rFonts w:ascii="Times New Roman" w:eastAsia="Times New Roman" w:hAnsi="Times New Roman"/>
          <w:sz w:val="24"/>
          <w:szCs w:val="24"/>
          <w:shd w:val="clear" w:color="auto" w:fill="FFFFFF"/>
        </w:rPr>
      </w:pPr>
      <w:moveToRangeStart w:id="275" w:author="Natasha" w:date="2024-01-19T09:55:00Z" w:name="move156550528"/>
      <w:proofErr w:type="spellStart"/>
      <w:moveTo w:id="276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Rafeemanesh</w:t>
        </w:r>
      </w:moveTo>
      <w:proofErr w:type="spellEnd"/>
      <w:ins w:id="277" w:author="Natasha" w:date="2024-01-19T10:09:00Z"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78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E</w:t>
        </w:r>
      </w:moveTo>
      <w:ins w:id="279" w:author="Natasha" w:date="2024-01-19T10:09:00Z"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280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  <w:proofErr w:type="spellStart"/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Khooei</w:t>
        </w:r>
      </w:moveTo>
      <w:proofErr w:type="spellEnd"/>
      <w:ins w:id="281" w:author="Natasha" w:date="2024-01-19T10:09:00Z"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82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A</w:t>
        </w:r>
      </w:moveTo>
      <w:ins w:id="283" w:author="Natasha" w:date="2024-01-19T10:09:00Z"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284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  <w:proofErr w:type="spellStart"/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Niroumand</w:t>
        </w:r>
      </w:moveTo>
      <w:proofErr w:type="spellEnd"/>
      <w:ins w:id="285" w:author="Natasha" w:date="2024-01-19T10:09:00Z"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86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S</w:t>
        </w:r>
      </w:moveTo>
      <w:ins w:id="287" w:author="Natasha" w:date="2024-01-19T10:09:00Z"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288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moveTo>
      <w:ins w:id="289" w:author="Natasha" w:date="2024-01-19T10:09:00Z"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proofErr w:type="spellStart"/>
      <w:moveTo w:id="290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Shirzadeh</w:t>
        </w:r>
      </w:moveTo>
      <w:proofErr w:type="spellEnd"/>
      <w:ins w:id="291" w:author="Natasha" w:date="2024-01-19T10:09:00Z"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92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T. </w:t>
        </w:r>
      </w:moveTo>
      <w:ins w:id="293" w:author="Natasha" w:date="2024-01-19T10:10:00Z"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5350AF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21</w:t>
        </w:r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moveTo w:id="294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A study on musculoskeletal complaints and working postures in pathology specialists in Iran. </w:t>
        </w:r>
        <w:r w:rsidRPr="005350A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BMC Musculoskelet</w:t>
        </w:r>
      </w:moveTo>
      <w:ins w:id="295" w:author="Natasha" w:date="2024-01-19T10:09:00Z">
        <w:r w:rsidR="005350AF" w:rsidRPr="005350A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al</w:t>
        </w:r>
      </w:ins>
      <w:moveTo w:id="296" w:author="Natasha" w:date="2024-01-19T09:55:00Z">
        <w:r w:rsidRPr="005350A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 xml:space="preserve"> Disord</w:t>
        </w:r>
      </w:moveTo>
      <w:ins w:id="297" w:author="Natasha" w:date="2024-01-19T10:10:00Z">
        <w:r w:rsidR="005350AF" w:rsidRPr="005350A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ers</w:t>
        </w:r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98" w:author="Natasha" w:date="2024-01-19T09:55:00Z">
        <w:del w:id="299" w:author="Natasha" w:date="2024-01-19T10:10:00Z">
          <w:r w:rsidRPr="00CC4D55" w:rsidDel="005350AF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.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  <w:del w:id="300" w:author="Natasha" w:date="2024-01-19T10:10:00Z">
          <w:r w:rsidRPr="00CC4D55" w:rsidDel="005350AF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2021; 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22(1)</w:t>
        </w:r>
      </w:moveTo>
      <w:ins w:id="301" w:author="Natasha" w:date="2024-01-19T10:10:00Z"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302" w:author="Natasha" w:date="2024-01-19T09:55:00Z">
        <w:del w:id="303" w:author="Natasha" w:date="2024-01-19T10:10:00Z">
          <w:r w:rsidRPr="00CC4D55" w:rsidDel="005350AF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: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1012</w:t>
        </w:r>
      </w:moveTo>
      <w:ins w:id="304" w:author="Natasha" w:date="2024-01-19T10:10:00Z"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</w:t>
        </w:r>
        <w:r w:rsidR="005350AF" w:rsidRPr="00A9370F">
          <w:rPr>
            <w:rFonts w:ascii="Times New Roman" w:eastAsia="Times New Roman" w:hAnsi="Times New Roman"/>
            <w:sz w:val="24"/>
            <w:szCs w:val="24"/>
            <w:highlight w:val="yellow"/>
            <w:shd w:val="clear" w:color="auto" w:fill="FFFFFF"/>
          </w:rPr>
          <w:t>END PAGE</w:t>
        </w:r>
      </w:ins>
      <w:moveTo w:id="305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moveTo>
      <w:moveToRangeEnd w:id="275"/>
    </w:p>
    <w:p w14:paraId="33167770" w14:textId="06BF122F" w:rsidR="005E1EB0" w:rsidRPr="00CC4D55" w:rsidRDefault="005E1EB0" w:rsidP="00CC4D55">
      <w:pPr>
        <w:autoSpaceDE w:val="0"/>
        <w:autoSpaceDN w:val="0"/>
        <w:adjustRightInd w:val="0"/>
        <w:spacing w:after="0" w:line="480" w:lineRule="auto"/>
        <w:ind w:left="709" w:hanging="709"/>
        <w:contextualSpacing/>
        <w:jc w:val="both"/>
        <w:rPr>
          <w:ins w:id="306" w:author="Natasha" w:date="2024-01-19T09:48:00Z"/>
          <w:rFonts w:ascii="Times New Roman" w:eastAsia="Times New Roman" w:hAnsi="Times New Roman"/>
          <w:b/>
          <w:sz w:val="24"/>
          <w:szCs w:val="24"/>
          <w:shd w:val="clear" w:color="auto" w:fill="FFFFFF"/>
        </w:rPr>
      </w:pPr>
      <w:ins w:id="307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Singh</w:t>
        </w:r>
      </w:ins>
      <w:ins w:id="308" w:author="Natasha" w:date="2024-01-19T10:10:00Z">
        <w:r w:rsidR="00B8065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ins w:id="309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B</w:t>
        </w:r>
      </w:ins>
      <w:ins w:id="310" w:author="Natasha" w:date="2024-01-19T10:22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ins w:id="311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ins>
      <w:ins w:id="312" w:author="Natasha" w:date="2024-01-19T10:22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ins w:id="313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Singh</w:t>
        </w:r>
      </w:ins>
      <w:ins w:id="314" w:author="Natasha" w:date="2024-01-19T10:22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ins w:id="315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S. </w:t>
        </w:r>
      </w:ins>
      <w:ins w:id="316" w:author="Natasha" w:date="2024-01-19T10:22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FE4D19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16</w:t>
        </w:r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ins w:id="317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Intervention approaches in management of neck pain among computer users.</w:t>
        </w:r>
      </w:ins>
      <w:ins w:id="318" w:author="Natasha" w:date="2024-01-19T10:22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</w:ins>
      <w:ins w:id="319" w:author="Natasha" w:date="2024-01-19T09:48:00Z">
        <w:r w:rsidRPr="00FE4D19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>Int</w:t>
        </w:r>
      </w:ins>
      <w:ins w:id="320" w:author="Natasha" w:date="2024-01-19T10:23:00Z">
        <w:r w:rsidR="00FE4D19" w:rsidRPr="00FE4D19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>ernational</w:t>
        </w:r>
      </w:ins>
      <w:ins w:id="321" w:author="Natasha" w:date="2024-01-19T09:48:00Z">
        <w:r w:rsidRPr="00FE4D19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 xml:space="preserve"> J</w:t>
        </w:r>
      </w:ins>
      <w:ins w:id="322" w:author="Natasha" w:date="2024-01-19T10:23:00Z">
        <w:r w:rsidR="00FE4D19" w:rsidRPr="00FE4D19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>ournal</w:t>
        </w:r>
      </w:ins>
      <w:ins w:id="323" w:author="Natasha" w:date="2024-01-19T09:48:00Z">
        <w:r w:rsidRPr="00FE4D19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 xml:space="preserve"> </w:t>
        </w:r>
      </w:ins>
      <w:ins w:id="324" w:author="Natasha" w:date="2024-01-19T10:23:00Z">
        <w:r w:rsidR="00FE4D19" w:rsidRPr="00FE4D19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>of</w:t>
        </w:r>
      </w:ins>
      <w:ins w:id="325" w:author="Natasha" w:date="2024-01-19T09:48:00Z">
        <w:r w:rsidRPr="00FE4D19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 xml:space="preserve"> Rehabil</w:t>
        </w:r>
      </w:ins>
      <w:ins w:id="326" w:author="Natasha" w:date="2024-01-19T10:23:00Z">
        <w:r w:rsidR="00FE4D19" w:rsidRPr="00FE4D19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>itation</w:t>
        </w:r>
      </w:ins>
      <w:ins w:id="327" w:author="Natasha" w:date="2024-01-19T09:48:00Z">
        <w:r w:rsidRPr="00FE4D19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 xml:space="preserve"> Res</w:t>
        </w:r>
      </w:ins>
      <w:ins w:id="328" w:author="Natasha" w:date="2024-01-19T10:23:00Z">
        <w:r w:rsidR="00FE4D19" w:rsidRPr="00FE4D19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>earch</w:t>
        </w:r>
        <w:r w:rsidR="00FE4D19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t xml:space="preserve">, </w:t>
        </w:r>
      </w:ins>
      <w:ins w:id="329" w:author="Natasha" w:date="2024-01-19T09:48:00Z">
        <w:r w:rsidRPr="00FE4D19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5</w:t>
        </w:r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(2)</w:t>
        </w:r>
      </w:ins>
      <w:ins w:id="330" w:author="Natasha" w:date="2024-01-19T10:23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ins w:id="331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19</w:t>
        </w:r>
      </w:ins>
      <w:ins w:id="332" w:author="Natasha" w:date="2024-01-19T10:23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</w:t>
        </w:r>
      </w:ins>
      <w:ins w:id="333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24.</w:t>
        </w:r>
      </w:ins>
    </w:p>
    <w:p w14:paraId="4070A5A2" w14:textId="345448D1" w:rsidR="00CC4D55" w:rsidRPr="00CC4D55" w:rsidRDefault="005E1EB0" w:rsidP="00CC4D55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ins w:id="334" w:author="Natasha" w:date="2024-01-19T09:49:00Z"/>
          <w:rFonts w:ascii="Times New Roman" w:eastAsia="Times New Roman" w:hAnsi="Times New Roman"/>
          <w:b/>
          <w:sz w:val="24"/>
          <w:szCs w:val="24"/>
          <w:shd w:val="clear" w:color="auto" w:fill="FFFFFF"/>
        </w:rPr>
      </w:pPr>
      <w:proofErr w:type="spellStart"/>
      <w:ins w:id="335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Soylar</w:t>
        </w:r>
      </w:ins>
      <w:proofErr w:type="spellEnd"/>
      <w:ins w:id="336" w:author="Natasha" w:date="2024-01-19T10:23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ins w:id="337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P</w:t>
        </w:r>
      </w:ins>
      <w:ins w:id="338" w:author="Natasha" w:date="2024-01-19T10:23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ins w:id="339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ins>
      <w:ins w:id="340" w:author="Natasha" w:date="2024-01-19T10:23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ins w:id="341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Özer</w:t>
        </w:r>
      </w:ins>
      <w:ins w:id="342" w:author="Natasha" w:date="2024-01-19T10:24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ins w:id="343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A. </w:t>
        </w:r>
      </w:ins>
      <w:ins w:id="344" w:author="Natasha" w:date="2024-01-19T10:24:00Z">
        <w:r w:rsidR="001C1C2B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1C1C2B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1C1C2B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1</w:t>
        </w:r>
        <w:r w:rsidR="001C1C2B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8</w:t>
        </w:r>
        <w:r w:rsidR="001C1C2B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ins w:id="345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Evaluation of the prevalence of musculoskeletal disorders in nurses: </w:t>
        </w:r>
      </w:ins>
      <w:ins w:id="346" w:author="Natasha" w:date="2024-01-19T10:24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A</w:t>
        </w:r>
      </w:ins>
      <w:ins w:id="347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systematic review. </w:t>
        </w:r>
      </w:ins>
      <w:ins w:id="348" w:author="Natasha" w:date="2024-01-19T10:24:00Z">
        <w:r w:rsidR="001C1C2B" w:rsidRPr="001C1C2B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International Journal of Medicine and Medical Sciences</w:t>
        </w:r>
        <w:r w:rsidR="001C1C2B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ins w:id="349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  <w:r w:rsidRPr="001C1C2B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7</w:t>
        </w:r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(3)</w:t>
        </w:r>
      </w:ins>
      <w:ins w:id="350" w:author="Natasha" w:date="2024-01-19T10:25:00Z">
        <w:r w:rsidR="001C1C2B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ins w:id="351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479</w:t>
        </w:r>
      </w:ins>
      <w:ins w:id="352" w:author="Natasha" w:date="2024-01-19T10:25:00Z">
        <w:r w:rsidR="001C1C2B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</w:t>
        </w:r>
        <w:commentRangeStart w:id="353"/>
        <w:r w:rsidR="001C1C2B" w:rsidRPr="001C1C2B">
          <w:rPr>
            <w:rFonts w:ascii="Times New Roman" w:eastAsia="Times New Roman" w:hAnsi="Times New Roman"/>
            <w:sz w:val="24"/>
            <w:szCs w:val="24"/>
            <w:highlight w:val="yellow"/>
            <w:shd w:val="clear" w:color="auto" w:fill="FFFFFF"/>
          </w:rPr>
          <w:t>48</w:t>
        </w:r>
      </w:ins>
      <w:ins w:id="354" w:author="Natasha" w:date="2024-01-19T09:49:00Z">
        <w:r w:rsidRPr="001C1C2B">
          <w:rPr>
            <w:rFonts w:ascii="Times New Roman" w:eastAsia="Times New Roman" w:hAnsi="Times New Roman"/>
            <w:sz w:val="24"/>
            <w:szCs w:val="24"/>
            <w:highlight w:val="yellow"/>
            <w:shd w:val="clear" w:color="auto" w:fill="FFFFFF"/>
          </w:rPr>
          <w:t>8</w:t>
        </w:r>
      </w:ins>
      <w:commentRangeEnd w:id="353"/>
      <w:ins w:id="355" w:author="Natasha" w:date="2024-01-19T10:26:00Z">
        <w:r w:rsidR="001C1C2B">
          <w:rPr>
            <w:rStyle w:val="CommentReference"/>
          </w:rPr>
          <w:commentReference w:id="353"/>
        </w:r>
      </w:ins>
      <w:ins w:id="356" w:author="Natasha" w:date="2024-01-19T09:49:00Z">
        <w:r w:rsidRPr="001C1C2B">
          <w:rPr>
            <w:rFonts w:ascii="Times New Roman" w:eastAsia="Times New Roman" w:hAnsi="Times New Roman"/>
            <w:bCs/>
            <w:sz w:val="24"/>
            <w:szCs w:val="24"/>
            <w:shd w:val="clear" w:color="auto" w:fill="FFFFFF"/>
          </w:rPr>
          <w:t>.</w:t>
        </w:r>
      </w:ins>
    </w:p>
    <w:p w14:paraId="0D88BF25" w14:textId="49986E22" w:rsidR="00457F04" w:rsidRPr="00CC4D55" w:rsidRDefault="002B0E41" w:rsidP="00CC4D55">
      <w:pPr>
        <w:shd w:val="clear" w:color="auto" w:fill="FFFFFF"/>
        <w:spacing w:after="0" w:line="480" w:lineRule="auto"/>
        <w:ind w:left="709" w:hanging="709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sr-Latn-CS"/>
        </w:rPr>
      </w:pPr>
      <w:del w:id="357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lang w:eastAsia="sr-Latn-CS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lang w:eastAsia="sr-Latn-CS"/>
          </w:rPr>
          <w:delText>3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lang w:eastAsia="sr-Latn-CS"/>
          </w:rPr>
          <w:delText xml:space="preserve">] </w:delText>
        </w:r>
      </w:del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>Todd</w:t>
      </w:r>
      <w:ins w:id="358" w:author="Natasha" w:date="2024-01-19T10:26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 A</w:t>
      </w:r>
      <w:ins w:id="359" w:author="Natasha" w:date="2024-01-19T10:26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>, McNamara</w:t>
      </w:r>
      <w:ins w:id="360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 C</w:t>
      </w:r>
      <w:ins w:id="361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 xml:space="preserve">. 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>L</w:t>
      </w:r>
      <w:ins w:id="362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>, Balaj</w:t>
      </w:r>
      <w:ins w:id="363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 M</w:t>
      </w:r>
      <w:ins w:id="364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, </w:t>
      </w:r>
      <w:proofErr w:type="spellStart"/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>Huijts</w:t>
      </w:r>
      <w:proofErr w:type="spellEnd"/>
      <w:ins w:id="365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 T</w:t>
      </w:r>
      <w:ins w:id="366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>, Akhter</w:t>
      </w:r>
      <w:ins w:id="367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 N</w:t>
      </w:r>
      <w:ins w:id="368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>, Thomson</w:t>
      </w:r>
      <w:ins w:id="369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 K</w:t>
      </w:r>
      <w:ins w:id="370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, </w:t>
      </w:r>
      <w:commentRangeStart w:id="371"/>
      <w:r w:rsidR="0077439D" w:rsidRPr="001C1C2B">
        <w:rPr>
          <w:rFonts w:ascii="Times New Roman" w:eastAsia="Times New Roman" w:hAnsi="Times New Roman"/>
          <w:sz w:val="24"/>
          <w:szCs w:val="24"/>
          <w:highlight w:val="yellow"/>
          <w:lang w:eastAsia="sr-Latn-CS"/>
        </w:rPr>
        <w:t>et</w:t>
      </w:r>
      <w:commentRangeEnd w:id="371"/>
      <w:r w:rsidR="001C1C2B">
        <w:rPr>
          <w:rStyle w:val="CommentReference"/>
        </w:rPr>
        <w:commentReference w:id="371"/>
      </w:r>
      <w:r w:rsidR="0077439D" w:rsidRPr="001C1C2B">
        <w:rPr>
          <w:rFonts w:ascii="Times New Roman" w:eastAsia="Times New Roman" w:hAnsi="Times New Roman"/>
          <w:sz w:val="24"/>
          <w:szCs w:val="24"/>
          <w:highlight w:val="yellow"/>
          <w:lang w:eastAsia="sr-Latn-CS"/>
        </w:rPr>
        <w:t xml:space="preserve"> al.</w:t>
      </w:r>
      <w:r w:rsidR="0077439D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 </w:t>
      </w:r>
      <w:ins w:id="372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1C1C2B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1C1C2B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1</w:t>
        </w:r>
        <w:r w:rsidR="001C1C2B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9</w:t>
        </w:r>
        <w:r w:rsidR="001C1C2B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r w:rsidR="0077439D" w:rsidRPr="00CC4D55">
        <w:rPr>
          <w:rFonts w:ascii="Times New Roman" w:eastAsia="Times New Roman" w:hAnsi="Times New Roman"/>
          <w:sz w:val="24"/>
          <w:szCs w:val="24"/>
          <w:lang w:eastAsia="sr-Latn-CS"/>
        </w:rPr>
        <w:t>E</w:t>
      </w:r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uropean epidemic: Pain prevalence and socioeconomic inequalities in pain across 19 European countries. </w:t>
      </w:r>
      <w:r w:rsidR="00457F04" w:rsidRPr="00F25515">
        <w:rPr>
          <w:rFonts w:ascii="Times New Roman" w:eastAsia="Times New Roman" w:hAnsi="Times New Roman"/>
          <w:i/>
          <w:iCs/>
          <w:sz w:val="24"/>
          <w:szCs w:val="24"/>
          <w:lang w:eastAsia="sr-Latn-CS"/>
        </w:rPr>
        <w:t>Eur</w:t>
      </w:r>
      <w:ins w:id="373" w:author="Natasha" w:date="2024-01-19T10:28:00Z">
        <w:r w:rsidR="00F25515" w:rsidRPr="00F25515">
          <w:rPr>
            <w:rFonts w:ascii="Times New Roman" w:eastAsia="Times New Roman" w:hAnsi="Times New Roman"/>
            <w:i/>
            <w:iCs/>
            <w:sz w:val="24"/>
            <w:szCs w:val="24"/>
            <w:lang w:eastAsia="sr-Latn-CS"/>
          </w:rPr>
          <w:t>opean</w:t>
        </w:r>
      </w:ins>
      <w:r w:rsidR="00457F04" w:rsidRPr="00F25515">
        <w:rPr>
          <w:rFonts w:ascii="Times New Roman" w:eastAsia="Times New Roman" w:hAnsi="Times New Roman"/>
          <w:i/>
          <w:iCs/>
          <w:sz w:val="24"/>
          <w:szCs w:val="24"/>
          <w:lang w:eastAsia="sr-Latn-CS"/>
        </w:rPr>
        <w:t xml:space="preserve"> J</w:t>
      </w:r>
      <w:ins w:id="374" w:author="Natasha" w:date="2024-01-19T10:28:00Z">
        <w:r w:rsidR="00F25515" w:rsidRPr="00F25515">
          <w:rPr>
            <w:rFonts w:ascii="Times New Roman" w:eastAsia="Times New Roman" w:hAnsi="Times New Roman"/>
            <w:i/>
            <w:iCs/>
            <w:sz w:val="24"/>
            <w:szCs w:val="24"/>
            <w:lang w:eastAsia="sr-Latn-CS"/>
          </w:rPr>
          <w:t>ournal of</w:t>
        </w:r>
      </w:ins>
      <w:r w:rsidR="00457F04" w:rsidRPr="00F25515">
        <w:rPr>
          <w:rFonts w:ascii="Times New Roman" w:eastAsia="Times New Roman" w:hAnsi="Times New Roman"/>
          <w:i/>
          <w:iCs/>
          <w:sz w:val="24"/>
          <w:szCs w:val="24"/>
          <w:lang w:eastAsia="sr-Latn-CS"/>
        </w:rPr>
        <w:t xml:space="preserve"> Pain</w:t>
      </w:r>
      <w:ins w:id="375" w:author="Natasha" w:date="2024-01-19T10:28:00Z">
        <w:r w:rsidR="00F25515">
          <w:rPr>
            <w:rFonts w:ascii="Times New Roman" w:eastAsia="Times New Roman" w:hAnsi="Times New Roman"/>
            <w:sz w:val="24"/>
            <w:szCs w:val="24"/>
            <w:lang w:eastAsia="sr-Latn-CS"/>
          </w:rPr>
          <w:t>,</w:t>
        </w:r>
      </w:ins>
      <w:del w:id="376" w:author="Natasha" w:date="2024-01-19T10:28:00Z">
        <w:r w:rsidR="00457F04" w:rsidRPr="00CC4D55" w:rsidDel="00F25515">
          <w:rPr>
            <w:rFonts w:ascii="Times New Roman" w:eastAsia="Times New Roman" w:hAnsi="Times New Roman"/>
            <w:sz w:val="24"/>
            <w:szCs w:val="24"/>
            <w:lang w:eastAsia="sr-Latn-CS"/>
          </w:rPr>
          <w:delText>.</w:delText>
        </w:r>
      </w:del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 </w:t>
      </w:r>
      <w:del w:id="377" w:author="Natasha" w:date="2024-01-19T10:28:00Z">
        <w:r w:rsidR="00457F04" w:rsidRPr="00F25515" w:rsidDel="00F25515">
          <w:rPr>
            <w:rFonts w:ascii="Times New Roman" w:eastAsia="Times New Roman" w:hAnsi="Times New Roman"/>
            <w:i/>
            <w:iCs/>
            <w:sz w:val="24"/>
            <w:szCs w:val="24"/>
            <w:lang w:eastAsia="sr-Latn-CS"/>
          </w:rPr>
          <w:delText>2019</w:delText>
        </w:r>
        <w:r w:rsidR="0077439D" w:rsidRPr="00F25515" w:rsidDel="00F25515">
          <w:rPr>
            <w:rFonts w:ascii="Times New Roman" w:eastAsia="Times New Roman" w:hAnsi="Times New Roman"/>
            <w:i/>
            <w:iCs/>
            <w:sz w:val="24"/>
            <w:szCs w:val="24"/>
            <w:lang w:eastAsia="sr-Latn-CS"/>
          </w:rPr>
          <w:delText xml:space="preserve">; </w:delText>
        </w:r>
      </w:del>
      <w:r w:rsidR="00457F04" w:rsidRPr="00F25515">
        <w:rPr>
          <w:rFonts w:ascii="Times New Roman" w:eastAsia="Times New Roman" w:hAnsi="Times New Roman"/>
          <w:i/>
          <w:iCs/>
          <w:sz w:val="24"/>
          <w:szCs w:val="24"/>
          <w:lang w:eastAsia="sr-Latn-CS"/>
        </w:rPr>
        <w:t>23</w:t>
      </w:r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>(8)</w:t>
      </w:r>
      <w:ins w:id="378" w:author="Natasha" w:date="2024-01-19T10:28:00Z">
        <w:r w:rsidR="00F25515">
          <w:rPr>
            <w:rFonts w:ascii="Times New Roman" w:eastAsia="Times New Roman" w:hAnsi="Times New Roman"/>
            <w:sz w:val="24"/>
            <w:szCs w:val="24"/>
            <w:lang w:eastAsia="sr-Latn-CS"/>
          </w:rPr>
          <w:t xml:space="preserve">, </w:t>
        </w:r>
      </w:ins>
      <w:del w:id="379" w:author="Natasha" w:date="2024-01-19T10:28:00Z">
        <w:r w:rsidR="00457F04" w:rsidRPr="00CC4D55" w:rsidDel="00F25515">
          <w:rPr>
            <w:rFonts w:ascii="Times New Roman" w:eastAsia="Times New Roman" w:hAnsi="Times New Roman"/>
            <w:sz w:val="24"/>
            <w:szCs w:val="24"/>
            <w:lang w:eastAsia="sr-Latn-CS"/>
          </w:rPr>
          <w:delText>:</w:delText>
        </w:r>
      </w:del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>1425</w:t>
      </w:r>
      <w:ins w:id="380" w:author="Natasha" w:date="2024-01-19T10:28:00Z">
        <w:r w:rsidR="00F25515">
          <w:rPr>
            <w:rFonts w:ascii="Times New Roman" w:eastAsia="Times New Roman" w:hAnsi="Times New Roman"/>
            <w:sz w:val="24"/>
            <w:szCs w:val="24"/>
            <w:lang w:eastAsia="sr-Latn-CS"/>
          </w:rPr>
          <w:t>−14</w:t>
        </w:r>
      </w:ins>
      <w:del w:id="381" w:author="Natasha" w:date="2024-01-19T10:28:00Z">
        <w:r w:rsidR="00457F04" w:rsidRPr="00CC4D55" w:rsidDel="00F25515">
          <w:rPr>
            <w:rFonts w:ascii="Times New Roman" w:eastAsia="Times New Roman" w:hAnsi="Times New Roman"/>
            <w:sz w:val="24"/>
            <w:szCs w:val="24"/>
            <w:lang w:eastAsia="sr-Latn-CS"/>
          </w:rPr>
          <w:delText>-</w:delText>
        </w:r>
      </w:del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36. </w:t>
      </w:r>
    </w:p>
    <w:p w14:paraId="5364D4FB" w14:textId="1AAB23DF" w:rsidR="005E1EB0" w:rsidRPr="00CC4D55" w:rsidDel="00CC4D55" w:rsidRDefault="005E1EB0" w:rsidP="00CC4D55">
      <w:pPr>
        <w:autoSpaceDE w:val="0"/>
        <w:autoSpaceDN w:val="0"/>
        <w:adjustRightInd w:val="0"/>
        <w:spacing w:after="0" w:line="480" w:lineRule="auto"/>
        <w:ind w:left="709" w:hanging="851"/>
        <w:contextualSpacing/>
        <w:rPr>
          <w:del w:id="382" w:author="Natasha" w:date="2024-01-19T09:55:00Z"/>
          <w:moveTo w:id="383" w:author="Natasha" w:date="2024-01-19T09:49:00Z"/>
          <w:rFonts w:ascii="Times New Roman" w:eastAsia="Times New Roman" w:hAnsi="Times New Roman"/>
          <w:sz w:val="24"/>
          <w:szCs w:val="24"/>
          <w:shd w:val="clear" w:color="auto" w:fill="FFFFFF"/>
        </w:rPr>
      </w:pPr>
      <w:moveToRangeStart w:id="384" w:author="Natasha" w:date="2024-01-19T09:49:00Z" w:name="move156550176"/>
      <w:moveTo w:id="385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Vieira</w:t>
        </w:r>
      </w:moveTo>
      <w:ins w:id="386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387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E</w:t>
        </w:r>
      </w:moveTo>
      <w:ins w:id="388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. </w:t>
        </w:r>
      </w:ins>
      <w:moveTo w:id="389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R</w:t>
        </w:r>
      </w:moveTo>
      <w:ins w:id="390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391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Svoboda</w:t>
        </w:r>
      </w:moveTo>
      <w:ins w:id="392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393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S</w:t>
        </w:r>
      </w:moveTo>
      <w:ins w:id="394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395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  <w:proofErr w:type="spellStart"/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Belniak</w:t>
        </w:r>
      </w:moveTo>
      <w:proofErr w:type="spellEnd"/>
      <w:ins w:id="396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397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A</w:t>
        </w:r>
      </w:moveTo>
      <w:ins w:id="398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399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Brunt</w:t>
        </w:r>
      </w:moveTo>
      <w:ins w:id="400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401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D</w:t>
        </w:r>
      </w:moveTo>
      <w:ins w:id="402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403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Rose-St Prix</w:t>
        </w:r>
      </w:moveTo>
      <w:ins w:id="404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405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C</w:t>
        </w:r>
      </w:moveTo>
      <w:ins w:id="406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407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Roberts</w:t>
        </w:r>
      </w:moveTo>
      <w:ins w:id="408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409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L</w:t>
        </w:r>
      </w:moveTo>
      <w:ins w:id="410" w:author="Natasha" w:date="2024-01-19T10:37:00Z">
        <w:r w:rsidR="00B032D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411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  <w:commentRangeStart w:id="412"/>
        <w:r w:rsidRPr="00F25515">
          <w:rPr>
            <w:rFonts w:ascii="Times New Roman" w:eastAsia="Times New Roman" w:hAnsi="Times New Roman"/>
            <w:sz w:val="24"/>
            <w:szCs w:val="24"/>
            <w:highlight w:val="yellow"/>
            <w:shd w:val="clear" w:color="auto" w:fill="FFFFFF"/>
          </w:rPr>
          <w:t>et</w:t>
        </w:r>
      </w:moveTo>
      <w:commentRangeEnd w:id="412"/>
      <w:r w:rsidR="00F25515">
        <w:rPr>
          <w:rStyle w:val="CommentReference"/>
        </w:rPr>
        <w:commentReference w:id="412"/>
      </w:r>
      <w:moveTo w:id="413" w:author="Natasha" w:date="2024-01-19T09:49:00Z">
        <w:r w:rsidRPr="00F25515">
          <w:rPr>
            <w:rFonts w:ascii="Times New Roman" w:eastAsia="Times New Roman" w:hAnsi="Times New Roman"/>
            <w:sz w:val="24"/>
            <w:szCs w:val="24"/>
            <w:highlight w:val="yellow"/>
            <w:shd w:val="clear" w:color="auto" w:fill="FFFFFF"/>
          </w:rPr>
          <w:t xml:space="preserve"> al.</w:t>
        </w:r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</w:moveTo>
      <w:ins w:id="414" w:author="Natasha" w:date="2024-01-19T10:30:00Z"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8C387C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1</w:t>
        </w:r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6</w:t>
        </w:r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moveTo w:id="415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Work-related musculoskeletal disorders among physical therapists: </w:t>
        </w:r>
      </w:moveTo>
      <w:ins w:id="416" w:author="Natasha" w:date="2024-01-19T10:42:00Z">
        <w:r w:rsidR="00E921F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A</w:t>
        </w:r>
      </w:ins>
      <w:moveTo w:id="417" w:author="Natasha" w:date="2024-01-19T09:49:00Z">
        <w:del w:id="418" w:author="Natasha" w:date="2024-01-19T10:42:00Z">
          <w:r w:rsidRPr="00CC4D55" w:rsidDel="00E921F0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a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n online survey. </w:t>
        </w:r>
        <w:r w:rsidRPr="008C387C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Disabil</w:t>
        </w:r>
      </w:moveTo>
      <w:ins w:id="419" w:author="Natasha" w:date="2024-01-19T10:30:00Z">
        <w:r w:rsidR="008C387C" w:rsidRPr="008C387C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ity and</w:t>
        </w:r>
      </w:ins>
      <w:moveTo w:id="420" w:author="Natasha" w:date="2024-01-19T09:49:00Z">
        <w:r w:rsidRPr="008C387C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 xml:space="preserve"> Rehabil</w:t>
        </w:r>
      </w:moveTo>
      <w:ins w:id="421" w:author="Natasha" w:date="2024-01-19T10:30:00Z">
        <w:r w:rsidR="008C387C" w:rsidRPr="008C387C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itation</w:t>
        </w:r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422" w:author="Natasha" w:date="2024-01-19T09:49:00Z">
        <w:del w:id="423" w:author="Natasha" w:date="2024-01-19T10:30:00Z">
          <w:r w:rsidRPr="00CC4D55" w:rsidDel="008C387C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.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  <w:del w:id="424" w:author="Natasha" w:date="2024-01-19T10:30:00Z">
          <w:r w:rsidRPr="008C387C" w:rsidDel="008C387C">
            <w:rPr>
              <w:rFonts w:ascii="Times New Roman" w:eastAsia="Times New Roman" w:hAnsi="Times New Roman"/>
              <w:i/>
              <w:iCs/>
              <w:sz w:val="24"/>
              <w:szCs w:val="24"/>
              <w:shd w:val="clear" w:color="auto" w:fill="FFFFFF"/>
            </w:rPr>
            <w:delText xml:space="preserve">2016; </w:delText>
          </w:r>
        </w:del>
        <w:r w:rsidRPr="008C387C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38</w:t>
        </w:r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(6)</w:t>
        </w:r>
      </w:moveTo>
      <w:ins w:id="425" w:author="Natasha" w:date="2024-01-19T10:30:00Z"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426" w:author="Natasha" w:date="2024-01-19T09:49:00Z">
        <w:del w:id="427" w:author="Natasha" w:date="2024-01-19T10:30:00Z">
          <w:r w:rsidRPr="00CC4D55" w:rsidDel="008C387C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: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552</w:t>
        </w:r>
      </w:moveTo>
      <w:ins w:id="428" w:author="Natasha" w:date="2024-01-19T10:30:00Z"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−55</w:t>
        </w:r>
      </w:ins>
      <w:moveTo w:id="429" w:author="Natasha" w:date="2024-01-19T09:49:00Z">
        <w:del w:id="430" w:author="Natasha" w:date="2024-01-19T10:30:00Z">
          <w:r w:rsidRPr="00CC4D55" w:rsidDel="008C387C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-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7.</w:t>
        </w:r>
      </w:moveTo>
    </w:p>
    <w:moveToRangeEnd w:id="384"/>
    <w:p w14:paraId="3D541B4F" w14:textId="68ACF8D2" w:rsidR="00457F04" w:rsidRPr="00E921F0" w:rsidDel="00CC4D55" w:rsidRDefault="002B0E41" w:rsidP="00E921F0">
      <w:pPr>
        <w:autoSpaceDE w:val="0"/>
        <w:autoSpaceDN w:val="0"/>
        <w:adjustRightInd w:val="0"/>
        <w:spacing w:after="0" w:line="480" w:lineRule="auto"/>
        <w:ind w:left="709" w:hanging="851"/>
        <w:contextualSpacing/>
        <w:jc w:val="both"/>
        <w:rPr>
          <w:del w:id="431" w:author="Natasha" w:date="2024-01-19T09:55:00Z"/>
          <w:rFonts w:ascii="Times New Roman" w:eastAsia="Times New Roman" w:hAnsi="Times New Roman"/>
          <w:b/>
          <w:sz w:val="24"/>
          <w:szCs w:val="24"/>
          <w:shd w:val="clear" w:color="auto" w:fill="FFFFFF"/>
        </w:rPr>
      </w:pPr>
      <w:del w:id="432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</w:rPr>
          <w:delText>4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</w:rPr>
          <w:delText xml:space="preserve">] </w:delText>
        </w:r>
      </w:del>
      <w:del w:id="433" w:author="Natasha" w:date="2024-01-19T09:48:00Z"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Singh B, Singh S. Intervention approaches in management of neck pain among computer users. </w:delText>
        </w:r>
        <w:r w:rsidR="00457F04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>Int</w:delText>
        </w:r>
        <w:r w:rsidR="0077439D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 xml:space="preserve"> </w:delText>
        </w:r>
        <w:r w:rsidR="00457F04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>J</w:delText>
        </w:r>
        <w:r w:rsidR="0077439D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 xml:space="preserve"> </w:delText>
        </w:r>
        <w:r w:rsidR="00457F04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>Ther</w:delText>
        </w:r>
        <w:r w:rsidR="0077439D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 xml:space="preserve"> </w:delText>
        </w:r>
        <w:r w:rsidR="00457F04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>Rehabil</w:delText>
        </w:r>
        <w:r w:rsidR="0077439D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 xml:space="preserve"> </w:delText>
        </w:r>
        <w:r w:rsidR="00457F04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>Res</w:delText>
        </w:r>
        <w:r w:rsidR="0077439D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>. 201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6; 5(2): 19-24.</w:delText>
        </w:r>
      </w:del>
    </w:p>
    <w:p w14:paraId="019BFE06" w14:textId="3A625E1D" w:rsidR="00457F04" w:rsidRPr="00CC4D55" w:rsidDel="00CC4D55" w:rsidRDefault="002B0E41" w:rsidP="00E921F0">
      <w:pPr>
        <w:autoSpaceDE w:val="0"/>
        <w:autoSpaceDN w:val="0"/>
        <w:adjustRightInd w:val="0"/>
        <w:spacing w:after="0" w:line="480" w:lineRule="auto"/>
        <w:ind w:left="709" w:hanging="851"/>
        <w:contextualSpacing/>
        <w:rPr>
          <w:del w:id="434" w:author="Natasha" w:date="2024-01-19T09:55:00Z"/>
          <w:rFonts w:ascii="Times New Roman" w:eastAsia="Times New Roman" w:hAnsi="Times New Roman"/>
          <w:sz w:val="24"/>
          <w:szCs w:val="24"/>
          <w:shd w:val="clear" w:color="auto" w:fill="FFFFFF"/>
        </w:rPr>
      </w:pPr>
      <w:del w:id="435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5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moveFromRangeStart w:id="436" w:author="Natasha" w:date="2024-01-19T09:48:00Z" w:name="move156550149"/>
      <w:moveFrom w:id="437" w:author="Natasha" w:date="2024-01-19T09:48:00Z"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K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uć J, Żendzian-Piotrowska M. A p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ilot 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s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tudy 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e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valuating the 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prevalence of c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ervical 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s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pine 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d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ysfunction 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among s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tudents of 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d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entistry at the 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medical u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niversity. Front Neurol. 2020;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11: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200.</w:t>
        </w:r>
      </w:moveFrom>
      <w:moveFromRangeEnd w:id="436"/>
    </w:p>
    <w:p w14:paraId="63E120CC" w14:textId="0C11066A" w:rsidR="00457F04" w:rsidRPr="00CC4D55" w:rsidRDefault="002B0E41" w:rsidP="00E921F0">
      <w:pPr>
        <w:autoSpaceDE w:val="0"/>
        <w:autoSpaceDN w:val="0"/>
        <w:adjustRightInd w:val="0"/>
        <w:spacing w:after="0" w:line="480" w:lineRule="auto"/>
        <w:ind w:left="709" w:hanging="851"/>
        <w:contextualSpacing/>
        <w:rPr>
          <w:rFonts w:ascii="Times New Roman" w:eastAsia="Times New Roman" w:hAnsi="Times New Roman"/>
          <w:sz w:val="24"/>
          <w:szCs w:val="24"/>
          <w:shd w:val="clear" w:color="auto" w:fill="FFFFFF"/>
        </w:rPr>
      </w:pPr>
      <w:del w:id="438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6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moveFromRangeStart w:id="439" w:author="Natasha" w:date="2024-01-19T09:48:00Z" w:name="move156550109"/>
      <w:moveFrom w:id="440" w:author="Natasha" w:date="2024-01-19T09:48:00Z"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Aminian O, Alemohammad ZB, Hosseini MH. Neck and upper extremity symptoms among male dentists and pharmacists. Work. 2015;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51(4):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863-</w:t>
        </w:r>
        <w:del w:id="441" w:author="Natasha" w:date="2024-01-19T09:55:00Z"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8.</w:delText>
          </w:r>
        </w:del>
      </w:moveFrom>
      <w:moveFromRangeEnd w:id="439"/>
    </w:p>
    <w:p w14:paraId="6F4ED783" w14:textId="1CE3FD10" w:rsidR="00457F04" w:rsidRPr="00CC4D55" w:rsidDel="00CC4D55" w:rsidRDefault="002B0E41" w:rsidP="00E921F0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del w:id="442" w:author="Natasha" w:date="2024-01-19T09:57:00Z"/>
          <w:rFonts w:ascii="Times New Roman" w:eastAsia="Times New Roman" w:hAnsi="Times New Roman"/>
          <w:sz w:val="24"/>
          <w:szCs w:val="24"/>
          <w:shd w:val="clear" w:color="auto" w:fill="FFFFFF"/>
        </w:rPr>
      </w:pPr>
      <w:del w:id="443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7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Wanyonyi</w:t>
      </w:r>
      <w:ins w:id="444" w:author="Natasha" w:date="2024-01-19T10:30:00Z"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N</w:t>
      </w:r>
      <w:ins w:id="445" w:author="Natasha" w:date="2024-01-19T10:30:00Z"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, Frantz</w:t>
      </w:r>
      <w:ins w:id="446" w:author="Natasha" w:date="2024-01-19T10:30:00Z"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J</w:t>
      </w:r>
      <w:ins w:id="447" w:author="Natasha" w:date="2024-01-19T10:30:00Z"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, </w:t>
      </w:r>
      <w:ins w:id="448" w:author="Natasha" w:date="2024-01-19T10:30:00Z"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Saidi</w:t>
      </w:r>
      <w:ins w:id="449" w:author="Natasha" w:date="2024-01-19T10:30:00Z">
        <w:r w:rsidR="00785F0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H. </w:t>
      </w:r>
      <w:ins w:id="450" w:author="Natasha" w:date="2024-01-19T10:31:00Z">
        <w:r w:rsidR="00785F0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785F09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785F0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1</w:t>
        </w:r>
        <w:r w:rsidR="00785F0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5</w:t>
        </w:r>
        <w:r w:rsidR="00785F0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The effect of a knowledge-based ergonomic intervention amongst administrators at Aga Khan University Hospital, Nairobi. </w:t>
      </w:r>
      <w:r w:rsidR="00457F04" w:rsidRPr="00E921F0">
        <w:rPr>
          <w:rFonts w:ascii="Times New Roman" w:eastAsia="Times New Roman" w:hAnsi="Times New Roman"/>
          <w:i/>
          <w:iCs/>
          <w:sz w:val="24"/>
          <w:szCs w:val="24"/>
          <w:shd w:val="clear" w:color="auto" w:fill="FFFFFF"/>
        </w:rPr>
        <w:t>Work</w:t>
      </w:r>
      <w:ins w:id="451" w:author="Natasha" w:date="2024-01-19T10:31:00Z">
        <w:r w:rsidR="00785F0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del w:id="452" w:author="Natasha" w:date="2024-01-19T10:31:00Z">
        <w:r w:rsidR="00457F04" w:rsidRPr="00CC4D55" w:rsidDel="00785F0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.</w:delText>
        </w:r>
      </w:del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</w:t>
      </w:r>
      <w:del w:id="453" w:author="Natasha" w:date="2024-01-19T10:37:00Z">
        <w:r w:rsidR="00457F04" w:rsidRPr="00E921F0" w:rsidDel="00B032D4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delText>2015;</w:delText>
        </w:r>
        <w:r w:rsidR="00B7671F" w:rsidRPr="00E921F0" w:rsidDel="00B032D4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delText xml:space="preserve"> </w:delText>
        </w:r>
      </w:del>
      <w:r w:rsidR="00457F04" w:rsidRPr="00E921F0">
        <w:rPr>
          <w:rFonts w:ascii="Times New Roman" w:eastAsia="Times New Roman" w:hAnsi="Times New Roman"/>
          <w:i/>
          <w:iCs/>
          <w:sz w:val="24"/>
          <w:szCs w:val="24"/>
          <w:shd w:val="clear" w:color="auto" w:fill="FFFFFF"/>
        </w:rPr>
        <w:t>52</w:t>
      </w:r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(4)</w:t>
      </w:r>
      <w:ins w:id="454" w:author="Natasha" w:date="2024-01-19T10:37:00Z">
        <w:r w:rsidR="00B032D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del w:id="455" w:author="Natasha" w:date="2024-01-19T10:37:00Z">
        <w:r w:rsidR="00457F04" w:rsidRPr="00CC4D55" w:rsidDel="00B032D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:</w:delText>
        </w:r>
      </w:del>
      <w:r w:rsidR="00B7671F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</w:t>
      </w:r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843</w:t>
      </w:r>
      <w:ins w:id="456" w:author="Natasha" w:date="2024-01-19T10:37:00Z">
        <w:r w:rsidR="00B032D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−8</w:t>
        </w:r>
      </w:ins>
      <w:del w:id="457" w:author="Natasha" w:date="2024-01-19T10:37:00Z">
        <w:r w:rsidR="00457F04" w:rsidRPr="00CC4D55" w:rsidDel="00B032D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-</w:delText>
        </w:r>
      </w:del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54.</w:t>
      </w:r>
    </w:p>
    <w:p w14:paraId="4DFE26FB" w14:textId="2D3E2EDB" w:rsidR="00457F04" w:rsidRPr="00CC4D55" w:rsidDel="00CC4D55" w:rsidRDefault="002B0E41" w:rsidP="001C1C2B">
      <w:pPr>
        <w:autoSpaceDE w:val="0"/>
        <w:autoSpaceDN w:val="0"/>
        <w:adjustRightInd w:val="0"/>
        <w:spacing w:after="0" w:line="480" w:lineRule="auto"/>
        <w:contextualSpacing/>
        <w:rPr>
          <w:del w:id="458" w:author="Natasha" w:date="2024-01-19T09:57:00Z"/>
          <w:rFonts w:ascii="Times New Roman" w:eastAsia="Times New Roman" w:hAnsi="Times New Roman"/>
          <w:sz w:val="24"/>
          <w:szCs w:val="24"/>
          <w:shd w:val="clear" w:color="auto" w:fill="FFFFFF"/>
        </w:rPr>
      </w:pPr>
      <w:del w:id="459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8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del w:id="460" w:author="Natasha" w:date="2024-01-19T09:49:00Z"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Kotejoshyer  R, Punnett L, Dybel G,  Buchholz, B. Claim costs, musculoskeletal health, and work exposure in physical therapists, occupational therapists, physical therapist assistants, and occupational therapist assistants: a comparison among long-term care jobs. </w:delText>
        </w:r>
        <w:r w:rsidR="00457F04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>Phys</w:delText>
        </w:r>
        <w:r w:rsidR="00B7671F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 xml:space="preserve"> </w:delText>
        </w:r>
        <w:r w:rsidR="00457F04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>Ther</w:delText>
        </w:r>
        <w:r w:rsidR="00B7671F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 xml:space="preserve">. 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2019;</w:delTex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 </w:delText>
        </w:r>
        <w:r w:rsidR="00457F04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>99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(2):</w:delTex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 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183-93.</w:delText>
        </w:r>
      </w:del>
    </w:p>
    <w:p w14:paraId="30B57F3A" w14:textId="59076B9E" w:rsidR="00457F04" w:rsidRPr="00CC4D55" w:rsidDel="00CC4D55" w:rsidRDefault="002B0E41" w:rsidP="001C1C2B">
      <w:pPr>
        <w:autoSpaceDE w:val="0"/>
        <w:autoSpaceDN w:val="0"/>
        <w:adjustRightInd w:val="0"/>
        <w:spacing w:after="0" w:line="480" w:lineRule="auto"/>
        <w:contextualSpacing/>
        <w:rPr>
          <w:del w:id="461" w:author="Natasha" w:date="2024-01-19T09:57:00Z"/>
          <w:rFonts w:ascii="Times New Roman" w:eastAsia="Times New Roman" w:hAnsi="Times New Roman"/>
          <w:sz w:val="24"/>
          <w:szCs w:val="24"/>
          <w:shd w:val="clear" w:color="auto" w:fill="FFFFFF"/>
        </w:rPr>
      </w:pPr>
      <w:del w:id="462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9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moveFromRangeStart w:id="463" w:author="Natasha" w:date="2024-01-19T09:49:00Z" w:name="move156550176"/>
      <w:moveFrom w:id="464" w:author="Natasha" w:date="2024-01-19T09:49:00Z">
        <w:del w:id="465" w:author="Natasha" w:date="2024-01-19T09:57:00Z"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Vieira ER, Svoboda S, Belniak A, Brunt D, Rose-St Prix C, Roberts L, 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et al.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Work-related musculoskeletal disorders among physical therapists: an online survey. Disabil Rehabil. 2016;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38(6):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552-7.</w:delText>
          </w:r>
        </w:del>
      </w:moveFrom>
      <w:moveFromRangeEnd w:id="463"/>
    </w:p>
    <w:p w14:paraId="204D11A4" w14:textId="37C0C14C" w:rsidR="00B7671F" w:rsidRPr="00CC4D55" w:rsidDel="00CC4D55" w:rsidRDefault="002B0E41" w:rsidP="001C1C2B">
      <w:pPr>
        <w:autoSpaceDE w:val="0"/>
        <w:autoSpaceDN w:val="0"/>
        <w:adjustRightInd w:val="0"/>
        <w:spacing w:after="0" w:line="480" w:lineRule="auto"/>
        <w:contextualSpacing/>
        <w:rPr>
          <w:del w:id="466" w:author="Natasha" w:date="2024-01-19T09:57:00Z"/>
          <w:rFonts w:ascii="Times New Roman" w:eastAsia="Times New Roman" w:hAnsi="Times New Roman"/>
          <w:b/>
          <w:sz w:val="24"/>
          <w:szCs w:val="24"/>
          <w:shd w:val="clear" w:color="auto" w:fill="FFFFFF"/>
        </w:rPr>
      </w:pPr>
      <w:del w:id="467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10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del w:id="468" w:author="Natasha" w:date="2024-01-19T09:49:00Z"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Soylar P, Özer A. Evaluation of the prevalence of musculoskeletal disorders in nurses: a systematic review. Med Sci Int Med J. 2018;</w:delTex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 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7(3):</w:delTex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 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479</w:delTex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-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8</w:delText>
        </w:r>
        <w:r w:rsidR="00457F04" w:rsidRPr="00CC4D55" w:rsidDel="005E1EB0">
          <w:rPr>
            <w:rFonts w:ascii="Times New Roman" w:eastAsia="Times New Roman" w:hAnsi="Times New Roman"/>
            <w:b/>
            <w:sz w:val="24"/>
            <w:szCs w:val="24"/>
            <w:shd w:val="clear" w:color="auto" w:fill="FFFFFF"/>
          </w:rPr>
          <w:delText>.</w:delText>
        </w:r>
      </w:del>
    </w:p>
    <w:p w14:paraId="47AA87C3" w14:textId="687D1CC7" w:rsidR="00457F04" w:rsidRPr="00CC4D55" w:rsidDel="00CC4D55" w:rsidRDefault="002B0E41" w:rsidP="001C1C2B">
      <w:pPr>
        <w:autoSpaceDE w:val="0"/>
        <w:autoSpaceDN w:val="0"/>
        <w:adjustRightInd w:val="0"/>
        <w:spacing w:after="0" w:line="480" w:lineRule="auto"/>
        <w:contextualSpacing/>
        <w:rPr>
          <w:del w:id="469" w:author="Natasha" w:date="2024-01-19T09:57:00Z"/>
          <w:moveFrom w:id="470" w:author="Natasha" w:date="2024-01-19T09:55:00Z"/>
          <w:rFonts w:ascii="Times New Roman" w:eastAsia="Times New Roman" w:hAnsi="Times New Roman"/>
          <w:sz w:val="24"/>
          <w:szCs w:val="24"/>
          <w:shd w:val="clear" w:color="auto" w:fill="FFFFFF"/>
        </w:rPr>
      </w:pPr>
      <w:del w:id="471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11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moveFromRangeStart w:id="472" w:author="Natasha" w:date="2024-01-19T09:55:00Z" w:name="move156550528"/>
      <w:moveFrom w:id="473" w:author="Natasha" w:date="2024-01-19T09:55:00Z">
        <w:del w:id="474" w:author="Natasha" w:date="2024-01-19T09:57:00Z"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Rafeemanesh E, Khooei A, Niroumand S, Shirzadeh T. A study on musculoskeletal complaints and working postures in pathology specialists in Iran. BMC Musculoskelet Disord. 2021;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22(1):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1012.</w:delText>
          </w:r>
        </w:del>
      </w:moveFrom>
    </w:p>
    <w:moveFromRangeEnd w:id="472"/>
    <w:p w14:paraId="74270CBE" w14:textId="77777777" w:rsidR="00457F04" w:rsidRPr="00CC4D55" w:rsidDel="00CC4D55" w:rsidRDefault="00457F04" w:rsidP="001C1C2B">
      <w:pPr>
        <w:autoSpaceDE w:val="0"/>
        <w:autoSpaceDN w:val="0"/>
        <w:adjustRightInd w:val="0"/>
        <w:spacing w:after="0" w:line="480" w:lineRule="auto"/>
        <w:contextualSpacing/>
        <w:rPr>
          <w:del w:id="475" w:author="Natasha" w:date="2024-01-19T09:56:00Z"/>
          <w:rFonts w:ascii="Times New Roman" w:eastAsia="Times New Roman" w:hAnsi="Times New Roman"/>
          <w:sz w:val="24"/>
          <w:szCs w:val="24"/>
          <w:shd w:val="clear" w:color="auto" w:fill="FFFFFF"/>
        </w:rPr>
      </w:pPr>
    </w:p>
    <w:p w14:paraId="1A1CD534" w14:textId="464AF28C" w:rsidR="00457F04" w:rsidRPr="00CC4D55" w:rsidDel="00CC4D55" w:rsidRDefault="002B0E41" w:rsidP="001C1C2B">
      <w:pPr>
        <w:autoSpaceDE w:val="0"/>
        <w:autoSpaceDN w:val="0"/>
        <w:adjustRightInd w:val="0"/>
        <w:spacing w:after="0" w:line="480" w:lineRule="auto"/>
        <w:contextualSpacing/>
        <w:rPr>
          <w:del w:id="476" w:author="Natasha" w:date="2024-01-19T09:57:00Z"/>
          <w:rFonts w:ascii="Times New Roman" w:eastAsia="Times New Roman" w:hAnsi="Times New Roman"/>
          <w:sz w:val="24"/>
          <w:szCs w:val="24"/>
          <w:shd w:val="clear" w:color="auto" w:fill="FFFFFF"/>
        </w:rPr>
      </w:pPr>
      <w:del w:id="477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12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moveFromRangeStart w:id="478" w:author="Natasha" w:date="2024-01-19T09:55:00Z" w:name="move156550497"/>
      <w:moveFrom w:id="479" w:author="Natasha" w:date="2024-01-19T09:55:00Z">
        <w:del w:id="480" w:author="Natasha" w:date="2024-01-19T09:57:00Z"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Radanović B, Vučinić P, Janković T, Mahmutović E, Penjašković D. Musculoskeletal symptoms of the neck and shoulder among dental practitioners. J Back Musculoskelet Rehabil. 2017;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30(4):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675-9. </w:delText>
          </w:r>
        </w:del>
      </w:moveFrom>
      <w:moveFromRangeEnd w:id="478"/>
    </w:p>
    <w:p w14:paraId="33F66A5C" w14:textId="122F3301" w:rsidR="00457F04" w:rsidRPr="00CC4D55" w:rsidDel="00CC4D55" w:rsidRDefault="002B0E41" w:rsidP="001C1C2B">
      <w:pPr>
        <w:autoSpaceDE w:val="0"/>
        <w:autoSpaceDN w:val="0"/>
        <w:adjustRightInd w:val="0"/>
        <w:spacing w:after="0" w:line="480" w:lineRule="auto"/>
        <w:contextualSpacing/>
        <w:rPr>
          <w:del w:id="481" w:author="Natasha" w:date="2024-01-19T09:57:00Z"/>
          <w:rFonts w:ascii="Times New Roman" w:eastAsia="Times New Roman" w:hAnsi="Times New Roman"/>
          <w:sz w:val="24"/>
          <w:szCs w:val="24"/>
          <w:shd w:val="clear" w:color="auto" w:fill="FFFFFF"/>
        </w:rPr>
      </w:pPr>
      <w:del w:id="482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13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moveFromRangeStart w:id="483" w:author="Natasha" w:date="2024-01-19T09:54:00Z" w:name="move156550512"/>
      <w:moveFrom w:id="484" w:author="Natasha" w:date="2024-01-19T09:54:00Z">
        <w:del w:id="485" w:author="Natasha" w:date="2024-01-19T09:57:00Z"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Lucasti C, Maraschiello M, Slowinski J, Kowalski J. Prevalence of 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b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ack and 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neck p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ain in 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o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rthopaedic 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s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urgeons in Western New York. </w:delText>
          </w:r>
          <w:r w:rsidR="00457F04" w:rsidRPr="00CC4D55" w:rsidDel="00CC4D55">
            <w:rPr>
              <w:rFonts w:ascii="Times New Roman" w:eastAsia="Times New Roman" w:hAnsi="Times New Roman"/>
              <w:iCs/>
              <w:sz w:val="24"/>
              <w:szCs w:val="24"/>
              <w:shd w:val="clear" w:color="auto" w:fill="FFFFFF"/>
            </w:rPr>
            <w:delText>J Am Acad Orthop Surg Glob Res Rev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. 2022;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6(1):e21.00252. </w:delText>
          </w:r>
        </w:del>
      </w:moveFrom>
      <w:moveFromRangeEnd w:id="483"/>
    </w:p>
    <w:p w14:paraId="36D6AB55" w14:textId="63832C7A" w:rsidR="00DE6C6C" w:rsidRPr="00CC4D55" w:rsidDel="00CC4D55" w:rsidRDefault="002B0E41" w:rsidP="001C1C2B">
      <w:pPr>
        <w:autoSpaceDE w:val="0"/>
        <w:autoSpaceDN w:val="0"/>
        <w:adjustRightInd w:val="0"/>
        <w:spacing w:after="0" w:line="480" w:lineRule="auto"/>
        <w:contextualSpacing/>
        <w:rPr>
          <w:del w:id="486" w:author="Natasha" w:date="2024-01-19T09:57:00Z"/>
          <w:rFonts w:ascii="Times New Roman" w:eastAsia="Times New Roman" w:hAnsi="Times New Roman"/>
          <w:sz w:val="24"/>
          <w:szCs w:val="24"/>
          <w:shd w:val="clear" w:color="auto" w:fill="FFFFFF"/>
        </w:rPr>
      </w:pPr>
      <w:del w:id="487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14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moveFromRangeStart w:id="488" w:author="Natasha" w:date="2024-01-19T09:48:00Z" w:name="move156550126"/>
      <w:moveFrom w:id="489" w:author="Natasha" w:date="2024-01-19T09:48:00Z">
        <w:del w:id="490" w:author="Natasha" w:date="2024-01-19T09:57:00Z"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Al Shammari M, Hassan A, Al Dandan O, Al Gadeeb M, Bubshait D. Musculoskeletal symptoms among radiologists in Saudi Arabia: a multi-center cross-sectional study. </w:delText>
          </w:r>
          <w:r w:rsidR="00457F04" w:rsidRPr="00CC4D55" w:rsidDel="00CC4D55">
            <w:rPr>
              <w:rFonts w:ascii="Times New Roman" w:eastAsia="Times New Roman" w:hAnsi="Times New Roman"/>
              <w:iCs/>
              <w:sz w:val="24"/>
              <w:szCs w:val="24"/>
              <w:shd w:val="clear" w:color="auto" w:fill="FFFFFF"/>
            </w:rPr>
            <w:delText>BMC Musculoskelet Disord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. 2019;</w:delText>
          </w:r>
          <w:r w:rsidR="00DE6C6C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20(1):</w:delText>
          </w:r>
          <w:r w:rsidR="00DE6C6C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541. </w:delText>
          </w:r>
        </w:del>
      </w:moveFrom>
      <w:moveFromRangeEnd w:id="488"/>
    </w:p>
    <w:p w14:paraId="6477A60E" w14:textId="1F65DFA2" w:rsidR="00457F04" w:rsidRPr="00CC4D55" w:rsidDel="00CC4D55" w:rsidRDefault="002B0E41" w:rsidP="001C1C2B">
      <w:pPr>
        <w:autoSpaceDE w:val="0"/>
        <w:autoSpaceDN w:val="0"/>
        <w:adjustRightInd w:val="0"/>
        <w:spacing w:after="0" w:line="480" w:lineRule="auto"/>
        <w:contextualSpacing/>
        <w:rPr>
          <w:del w:id="491" w:author="Natasha" w:date="2024-01-19T09:57:00Z"/>
          <w:moveFrom w:id="492" w:author="Natasha" w:date="2024-01-19T09:49:00Z"/>
          <w:rFonts w:ascii="Times New Roman" w:eastAsia="Times New Roman" w:hAnsi="Times New Roman"/>
          <w:sz w:val="24"/>
          <w:szCs w:val="24"/>
          <w:shd w:val="clear" w:color="auto" w:fill="FFFFFF"/>
        </w:rPr>
      </w:pPr>
      <w:del w:id="493" w:author="Natasha" w:date="2024-01-19T09:48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1</w:delText>
        </w:r>
      </w:del>
      <w:del w:id="494" w:author="Natasha" w:date="2024-01-19T09:47:00Z"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5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moveFromRangeStart w:id="495" w:author="Natasha" w:date="2024-01-19T09:49:00Z" w:name="move156550207"/>
      <w:moveFrom w:id="496" w:author="Natasha" w:date="2024-01-19T09:49:00Z">
        <w:del w:id="497" w:author="Natasha" w:date="2024-01-19T09:57:00Z"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Dong H, Zhang Q, Liu G, Shao T. Prevalence of neck/shoulder pain among public hospital workers in China and its associated factors: a cross-sectional study. </w:delText>
          </w:r>
          <w:r w:rsidR="00457F04" w:rsidRPr="00CC4D55" w:rsidDel="00CC4D55">
            <w:rPr>
              <w:rFonts w:ascii="Times New Roman" w:eastAsia="Times New Roman" w:hAnsi="Times New Roman"/>
              <w:iCs/>
              <w:sz w:val="24"/>
              <w:szCs w:val="24"/>
              <w:shd w:val="clear" w:color="auto" w:fill="FFFFFF"/>
            </w:rPr>
            <w:delText>Sci Rep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. 2020;</w:delText>
          </w:r>
          <w:r w:rsidR="00DE6C6C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10(1):</w:delText>
          </w:r>
          <w:r w:rsidR="00DE6C6C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12311. </w:delText>
          </w:r>
        </w:del>
      </w:moveFrom>
    </w:p>
    <w:moveFromRangeEnd w:id="495"/>
    <w:p w14:paraId="5D2A608B" w14:textId="43DAD418" w:rsidR="00457F04" w:rsidRPr="00CC4D55" w:rsidDel="00CC4D55" w:rsidRDefault="00457F04" w:rsidP="001C1C2B">
      <w:pPr>
        <w:autoSpaceDE w:val="0"/>
        <w:autoSpaceDN w:val="0"/>
        <w:adjustRightInd w:val="0"/>
        <w:spacing w:after="0" w:line="480" w:lineRule="auto"/>
        <w:contextualSpacing/>
        <w:rPr>
          <w:del w:id="498" w:author="Natasha" w:date="2024-01-19T09:57:00Z"/>
          <w:rFonts w:ascii="Times New Roman" w:eastAsia="Times New Roman" w:hAnsi="Times New Roman"/>
          <w:sz w:val="24"/>
          <w:szCs w:val="24"/>
          <w:shd w:val="clear" w:color="auto" w:fill="FFFFFF"/>
        </w:rPr>
      </w:pPr>
    </w:p>
    <w:p w14:paraId="079E5C31" w14:textId="77777777" w:rsidR="00457F04" w:rsidRPr="00CC4D55" w:rsidRDefault="00457F04" w:rsidP="001C1C2B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rFonts w:ascii="Times New Roman" w:hAnsi="Times New Roman"/>
          <w:sz w:val="24"/>
          <w:szCs w:val="24"/>
          <w:lang w:val="sr-Latn-RS"/>
        </w:rPr>
      </w:pPr>
    </w:p>
    <w:sectPr w:rsidR="00457F04" w:rsidRPr="00CC4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tasha" w:date="2024-01-19T09:45:00Z" w:initials="N">
    <w:p w14:paraId="2EFE66FC" w14:textId="48B844BA" w:rsidR="005E1EB0" w:rsidRDefault="005E1EB0">
      <w:pPr>
        <w:pStyle w:val="CommentText"/>
      </w:pPr>
      <w:r>
        <w:rPr>
          <w:rStyle w:val="CommentReference"/>
        </w:rPr>
        <w:annotationRef/>
      </w:r>
      <w:r>
        <w:t xml:space="preserve">As you require references to be presented in APA 7.0 format, I will order them alphabetically and will present all elements in </w:t>
      </w:r>
      <w:r w:rsidR="00E921F0">
        <w:t>line with</w:t>
      </w:r>
      <w:r>
        <w:t xml:space="preserve"> this style guide while noting </w:t>
      </w:r>
      <w:r w:rsidR="00E921F0">
        <w:t xml:space="preserve">in yellow </w:t>
      </w:r>
      <w:r>
        <w:t xml:space="preserve">any missing elements that you still need to complete </w:t>
      </w:r>
    </w:p>
  </w:comment>
  <w:comment w:id="28" w:author="Natasha" w:date="2024-01-19T09:57:00Z" w:initials="N">
    <w:p w14:paraId="5299D12A" w14:textId="0195061F" w:rsidR="005D38A9" w:rsidRDefault="005D38A9">
      <w:pPr>
        <w:pStyle w:val="CommentText"/>
      </w:pPr>
      <w:r>
        <w:rPr>
          <w:rStyle w:val="CommentReference"/>
        </w:rPr>
        <w:annotationRef/>
      </w:r>
      <w:r>
        <w:t>In APA, full journal names rather than ISO abbreviations are needed</w:t>
      </w:r>
    </w:p>
  </w:comment>
  <w:comment w:id="127" w:author="Natasha" w:date="2024-01-19T10:01:00Z" w:initials="N">
    <w:p w14:paraId="0873DFA5" w14:textId="212AFFF1" w:rsidR="008C1BF1" w:rsidRDefault="008C1BF1">
      <w:pPr>
        <w:pStyle w:val="CommentText"/>
      </w:pPr>
      <w:r>
        <w:rPr>
          <w:rStyle w:val="CommentReference"/>
        </w:rPr>
        <w:annotationRef/>
      </w:r>
      <w:r>
        <w:t>In APA 7.0 up to 20 authors must be listed so please provide their names and remove et al.</w:t>
      </w:r>
    </w:p>
  </w:comment>
  <w:comment w:id="353" w:author="Natasha" w:date="2024-01-19T10:26:00Z" w:initials="N">
    <w:p w14:paraId="1ABB9928" w14:textId="4B4A9B74" w:rsidR="001C1C2B" w:rsidRDefault="001C1C2B">
      <w:pPr>
        <w:pStyle w:val="CommentText"/>
      </w:pPr>
      <w:r>
        <w:rPr>
          <w:rStyle w:val="CommentReference"/>
        </w:rPr>
        <w:annotationRef/>
      </w:r>
      <w:r>
        <w:t>Please check as you only provided 8 for the end page, making it impossible to determine its correct value</w:t>
      </w:r>
    </w:p>
  </w:comment>
  <w:comment w:id="371" w:author="Natasha" w:date="2024-01-19T10:27:00Z" w:initials="N">
    <w:p w14:paraId="1405B5AA" w14:textId="1F67C090" w:rsidR="001C1C2B" w:rsidRDefault="001C1C2B">
      <w:pPr>
        <w:pStyle w:val="CommentText"/>
      </w:pPr>
      <w:r>
        <w:rPr>
          <w:rStyle w:val="CommentReference"/>
        </w:rPr>
        <w:annotationRef/>
      </w:r>
      <w:r>
        <w:t>Please replace by the remaining authors, as in APA 7.0 up to 20 names are given</w:t>
      </w:r>
    </w:p>
  </w:comment>
  <w:comment w:id="412" w:author="Natasha" w:date="2024-01-19T10:29:00Z" w:initials="N">
    <w:p w14:paraId="10EE3C2D" w14:textId="27A063D2" w:rsidR="00F25515" w:rsidRDefault="00F25515">
      <w:pPr>
        <w:pStyle w:val="CommentText"/>
      </w:pPr>
      <w:r>
        <w:rPr>
          <w:rStyle w:val="CommentReference"/>
        </w:rPr>
        <w:annotationRef/>
      </w:r>
      <w:r>
        <w:t>See above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FE66FC" w15:done="0"/>
  <w15:commentEx w15:paraId="5299D12A" w15:done="0"/>
  <w15:commentEx w15:paraId="0873DFA5" w15:done="0"/>
  <w15:commentEx w15:paraId="1ABB9928" w15:done="0"/>
  <w15:commentEx w15:paraId="1405B5AA" w15:done="0"/>
  <w15:commentEx w15:paraId="10EE3C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361253A" w16cex:dateUtc="2024-01-19T08:45:00Z"/>
  <w16cex:commentExtensible w16cex:durableId="0CCF36F4" w16cex:dateUtc="2024-01-19T08:57:00Z"/>
  <w16cex:commentExtensible w16cex:durableId="6336072E" w16cex:dateUtc="2024-01-19T09:01:00Z"/>
  <w16cex:commentExtensible w16cex:durableId="7A4323E5" w16cex:dateUtc="2024-01-19T09:26:00Z"/>
  <w16cex:commentExtensible w16cex:durableId="60D30A7A" w16cex:dateUtc="2024-01-19T09:27:00Z"/>
  <w16cex:commentExtensible w16cex:durableId="3BB927F5" w16cex:dateUtc="2024-01-19T09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FE66FC" w16cid:durableId="3361253A"/>
  <w16cid:commentId w16cid:paraId="5299D12A" w16cid:durableId="0CCF36F4"/>
  <w16cid:commentId w16cid:paraId="0873DFA5" w16cid:durableId="6336072E"/>
  <w16cid:commentId w16cid:paraId="1ABB9928" w16cid:durableId="7A4323E5"/>
  <w16cid:commentId w16cid:paraId="1405B5AA" w16cid:durableId="60D30A7A"/>
  <w16cid:commentId w16cid:paraId="10EE3C2D" w16cid:durableId="3BB927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ha">
    <w15:presenceInfo w15:providerId="None" w15:userId="Nata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trackRevisions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75E"/>
    <w:rsid w:val="00015524"/>
    <w:rsid w:val="000337CA"/>
    <w:rsid w:val="00110462"/>
    <w:rsid w:val="001B63BD"/>
    <w:rsid w:val="001C1C2B"/>
    <w:rsid w:val="00212344"/>
    <w:rsid w:val="002B0E41"/>
    <w:rsid w:val="002C01F4"/>
    <w:rsid w:val="002D2C16"/>
    <w:rsid w:val="00326AE8"/>
    <w:rsid w:val="00436C2C"/>
    <w:rsid w:val="00457F04"/>
    <w:rsid w:val="004633CC"/>
    <w:rsid w:val="004810AC"/>
    <w:rsid w:val="004C3D81"/>
    <w:rsid w:val="005350AF"/>
    <w:rsid w:val="00576A26"/>
    <w:rsid w:val="0059169D"/>
    <w:rsid w:val="005D38A9"/>
    <w:rsid w:val="005E1EB0"/>
    <w:rsid w:val="005E48DB"/>
    <w:rsid w:val="0060048D"/>
    <w:rsid w:val="006530B6"/>
    <w:rsid w:val="006952B4"/>
    <w:rsid w:val="006B3A97"/>
    <w:rsid w:val="007236B7"/>
    <w:rsid w:val="0077439D"/>
    <w:rsid w:val="00785F09"/>
    <w:rsid w:val="00837449"/>
    <w:rsid w:val="008C1BF1"/>
    <w:rsid w:val="008C387C"/>
    <w:rsid w:val="00986389"/>
    <w:rsid w:val="009B575E"/>
    <w:rsid w:val="00A601C4"/>
    <w:rsid w:val="00A707BC"/>
    <w:rsid w:val="00A9370F"/>
    <w:rsid w:val="00A943E4"/>
    <w:rsid w:val="00A95470"/>
    <w:rsid w:val="00AB5BAB"/>
    <w:rsid w:val="00B032D4"/>
    <w:rsid w:val="00B7671F"/>
    <w:rsid w:val="00B80650"/>
    <w:rsid w:val="00BB1CF9"/>
    <w:rsid w:val="00BC5048"/>
    <w:rsid w:val="00BD12FB"/>
    <w:rsid w:val="00BD363F"/>
    <w:rsid w:val="00BF4528"/>
    <w:rsid w:val="00CC4D55"/>
    <w:rsid w:val="00D5560B"/>
    <w:rsid w:val="00DE6C6C"/>
    <w:rsid w:val="00E2139C"/>
    <w:rsid w:val="00E921F0"/>
    <w:rsid w:val="00E93E68"/>
    <w:rsid w:val="00F25515"/>
    <w:rsid w:val="00FB5CC3"/>
    <w:rsid w:val="00FE3530"/>
    <w:rsid w:val="00F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696F"/>
  <w15:chartTrackingRefBased/>
  <w15:docId w15:val="{9369EFEE-37DE-4200-AB1B-9C92DB03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12344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E1E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E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E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E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EB0"/>
    <w:rPr>
      <w:b/>
      <w:bCs/>
    </w:rPr>
  </w:style>
  <w:style w:type="character" w:customStyle="1" w:styleId="hgkelc">
    <w:name w:val="hgkelc"/>
    <w:basedOn w:val="DefaultParagraphFont"/>
    <w:rsid w:val="00576A26"/>
  </w:style>
  <w:style w:type="character" w:styleId="Emphasis">
    <w:name w:val="Emphasis"/>
    <w:basedOn w:val="DefaultParagraphFont"/>
    <w:uiPriority w:val="20"/>
    <w:qFormat/>
    <w:rsid w:val="00BD36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812</Words>
  <Characters>4728</Characters>
  <Application>Microsoft Office Word</Application>
  <DocSecurity>0</DocSecurity>
  <Lines>78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Links>
    <vt:vector size="18" baseType="variant">
      <vt:variant>
        <vt:i4>1114204</vt:i4>
      </vt:variant>
      <vt:variant>
        <vt:i4>6</vt:i4>
      </vt:variant>
      <vt:variant>
        <vt:i4>0</vt:i4>
      </vt:variant>
      <vt:variant>
        <vt:i4>5</vt:i4>
      </vt:variant>
      <vt:variant>
        <vt:lpwstr>https://www.sciencedirect.com/journal/journal-of-physiotherapy/vol/67/issue/1</vt:lpwstr>
      </vt:variant>
      <vt:variant>
        <vt:lpwstr/>
      </vt:variant>
      <vt:variant>
        <vt:i4>3866747</vt:i4>
      </vt:variant>
      <vt:variant>
        <vt:i4>3</vt:i4>
      </vt:variant>
      <vt:variant>
        <vt:i4>0</vt:i4>
      </vt:variant>
      <vt:variant>
        <vt:i4>5</vt:i4>
      </vt:variant>
      <vt:variant>
        <vt:lpwstr>https://www.sciencedirect.com/journal/journal-of-physiotherapy</vt:lpwstr>
      </vt:variant>
      <vt:variant>
        <vt:lpwstr/>
      </vt:variant>
      <vt:variant>
        <vt:i4>6750326</vt:i4>
      </vt:variant>
      <vt:variant>
        <vt:i4>0</vt:i4>
      </vt:variant>
      <vt:variant>
        <vt:i4>0</vt:i4>
      </vt:variant>
      <vt:variant>
        <vt:i4>5</vt:i4>
      </vt:variant>
      <vt:variant>
        <vt:lpwstr>https://doi.org/10.21203/rs.2.16430/v1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Natasha</cp:lastModifiedBy>
  <cp:revision>2</cp:revision>
  <cp:lastPrinted>2024-01-19T09:44:00Z</cp:lastPrinted>
  <dcterms:created xsi:type="dcterms:W3CDTF">2024-01-19T10:37:00Z</dcterms:created>
  <dcterms:modified xsi:type="dcterms:W3CDTF">2024-01-19T10:37:00Z</dcterms:modified>
</cp:coreProperties>
</file>